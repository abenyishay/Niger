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A71B0A" w14:textId="77777777" w:rsidR="002A02A9" w:rsidRDefault="00D22446">
      <w:r>
        <w:rPr>
          <w:noProof/>
        </w:rPr>
        <w:drawing>
          <wp:inline distT="0" distB="0" distL="0" distR="0" wp14:anchorId="20E5950F" wp14:editId="22941919">
            <wp:extent cx="5486400" cy="81216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486400" cy="812165"/>
                    </a:xfrm>
                    <a:prstGeom prst="rect">
                      <a:avLst/>
                    </a:prstGeom>
                    <a:ln/>
                  </pic:spPr>
                </pic:pic>
              </a:graphicData>
            </a:graphic>
          </wp:inline>
        </w:drawing>
      </w:r>
    </w:p>
    <w:p w14:paraId="09C517FE" w14:textId="77777777" w:rsidR="002A02A9" w:rsidRDefault="002A02A9"/>
    <w:p w14:paraId="69361814" w14:textId="77777777" w:rsidR="002A02A9" w:rsidRDefault="00D22446">
      <w:pPr>
        <w:rPr>
          <w:ins w:id="0" w:author="Ariel BenYishay" w:date="2015-06-30T12:16:00Z"/>
        </w:rPr>
      </w:pPr>
      <w:r>
        <w:rPr>
          <w:rFonts w:ascii="Calibri" w:eastAsia="Calibri" w:hAnsi="Calibri" w:cs="Calibri"/>
          <w:b/>
          <w:sz w:val="28"/>
          <w:szCs w:val="28"/>
        </w:rPr>
        <w:t xml:space="preserve">Participatory, Responsive Governance in Niger: Impact Evaluation </w:t>
      </w:r>
    </w:p>
    <w:p w14:paraId="5B46A8EE" w14:textId="77777777" w:rsidR="002A02A9" w:rsidRDefault="00D22446">
      <w:r>
        <w:rPr>
          <w:rFonts w:ascii="Calibri" w:eastAsia="Calibri" w:hAnsi="Calibri" w:cs="Calibri"/>
          <w:b/>
          <w:sz w:val="28"/>
          <w:szCs w:val="28"/>
        </w:rPr>
        <w:t>Project Description 2015-2017</w:t>
      </w:r>
    </w:p>
    <w:p w14:paraId="40CBA15B" w14:textId="77777777" w:rsidR="002A02A9" w:rsidRDefault="00D22446">
      <w:r>
        <w:rPr>
          <w:noProof/>
        </w:rPr>
        <mc:AlternateContent>
          <mc:Choice Requires="wpg">
            <w:drawing>
              <wp:anchor distT="0" distB="0" distL="114300" distR="114300" simplePos="0" relativeHeight="251658240" behindDoc="0" locked="0" layoutInCell="0" hidden="0" allowOverlap="1" wp14:anchorId="269393D9" wp14:editId="069BB56A">
                <wp:simplePos x="0" y="0"/>
                <wp:positionH relativeFrom="margin">
                  <wp:posOffset>0</wp:posOffset>
                </wp:positionH>
                <wp:positionV relativeFrom="paragraph">
                  <wp:posOffset>63500</wp:posOffset>
                </wp:positionV>
                <wp:extent cx="5892800" cy="12700"/>
                <wp:effectExtent l="0" t="0" r="0" b="0"/>
                <wp:wrapNone/>
                <wp:docPr id="2" name=""/>
                <wp:cNvGraphicFramePr/>
                <a:graphic xmlns:a="http://schemas.openxmlformats.org/drawingml/2006/main">
                  <a:graphicData uri="http://schemas.microsoft.com/office/word/2010/wordprocessingShape">
                    <wps:wsp>
                      <wps:cNvCnPr/>
                      <wps:spPr>
                        <a:xfrm>
                          <a:off x="2395155" y="3776189"/>
                          <a:ext cx="5901689" cy="762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0</wp:posOffset>
                </wp:positionH>
                <wp:positionV relativeFrom="paragraph">
                  <wp:posOffset>63500</wp:posOffset>
                </wp:positionV>
                <wp:extent cx="5892800" cy="12700"/>
                <wp:effectExtent b="0" l="0" r="0" t="0"/>
                <wp:wrapNone/>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892800" cy="12700"/>
                        </a:xfrm>
                        <a:prstGeom prst="rect"/>
                        <a:ln/>
                      </pic:spPr>
                    </pic:pic>
                  </a:graphicData>
                </a:graphic>
              </wp:anchor>
            </w:drawing>
          </mc:Fallback>
        </mc:AlternateContent>
      </w:r>
    </w:p>
    <w:p w14:paraId="5EF9F34D" w14:textId="77777777" w:rsidR="002A02A9" w:rsidRDefault="002A02A9"/>
    <w:p w14:paraId="35F7C99C" w14:textId="77777777" w:rsidR="002A02A9" w:rsidRDefault="00D22446">
      <w:r>
        <w:rPr>
          <w:rFonts w:ascii="Calibri" w:eastAsia="Calibri" w:hAnsi="Calibri" w:cs="Calibri"/>
          <w:b/>
        </w:rPr>
        <w:t>Submitted to:</w:t>
      </w:r>
    </w:p>
    <w:p w14:paraId="7DFE2A14" w14:textId="018FC313" w:rsidR="002A02A9" w:rsidRDefault="00D22446">
      <w:r>
        <w:rPr>
          <w:rFonts w:ascii="Calibri" w:eastAsia="Calibri" w:hAnsi="Calibri" w:cs="Calibri"/>
        </w:rPr>
        <w:t>USAID/</w:t>
      </w:r>
      <w:r w:rsidR="00467D46">
        <w:rPr>
          <w:rFonts w:ascii="Calibri" w:eastAsia="Calibri" w:hAnsi="Calibri" w:cs="Calibri"/>
        </w:rPr>
        <w:t>the Lab</w:t>
      </w:r>
      <w:r>
        <w:rPr>
          <w:rFonts w:ascii="Calibri" w:eastAsia="Calibri" w:hAnsi="Calibri" w:cs="Calibri"/>
        </w:rPr>
        <w:t>/HESN</w:t>
      </w:r>
    </w:p>
    <w:p w14:paraId="1AA13B40" w14:textId="77777777" w:rsidR="002A02A9" w:rsidRDefault="00D22446">
      <w:r>
        <w:rPr>
          <w:rFonts w:ascii="Calibri" w:eastAsia="Calibri" w:hAnsi="Calibri" w:cs="Calibri"/>
        </w:rPr>
        <w:t>USAID/Niger</w:t>
      </w:r>
    </w:p>
    <w:p w14:paraId="366AD500" w14:textId="77777777" w:rsidR="002A02A9" w:rsidRDefault="00D22446">
      <w:r>
        <w:rPr>
          <w:rFonts w:ascii="Calibri" w:eastAsia="Calibri" w:hAnsi="Calibri" w:cs="Calibri"/>
        </w:rPr>
        <w:t>USAID/DRG</w:t>
      </w:r>
    </w:p>
    <w:p w14:paraId="3B7A372B" w14:textId="77777777" w:rsidR="002A02A9" w:rsidRDefault="002A02A9"/>
    <w:p w14:paraId="5AA3421D" w14:textId="77777777" w:rsidR="002A02A9" w:rsidRDefault="00D22446">
      <w:r>
        <w:rPr>
          <w:rFonts w:ascii="Calibri" w:eastAsia="Calibri" w:hAnsi="Calibri" w:cs="Calibri"/>
          <w:b/>
        </w:rPr>
        <w:t>Submitted by:</w:t>
      </w:r>
    </w:p>
    <w:p w14:paraId="442C360A" w14:textId="77777777" w:rsidR="002A02A9" w:rsidRDefault="00D22446">
      <w:r>
        <w:rPr>
          <w:rFonts w:ascii="Calibri" w:eastAsia="Calibri" w:hAnsi="Calibri" w:cs="Calibri"/>
        </w:rPr>
        <w:t>Ariel BenYishay</w:t>
      </w:r>
    </w:p>
    <w:p w14:paraId="6F21FFDC" w14:textId="77777777" w:rsidR="002A02A9" w:rsidRDefault="00D22446">
      <w:r>
        <w:rPr>
          <w:rFonts w:ascii="Calibri" w:eastAsia="Calibri" w:hAnsi="Calibri" w:cs="Calibri"/>
        </w:rPr>
        <w:t>Assistant Professor, College of William and Mary</w:t>
      </w:r>
    </w:p>
    <w:p w14:paraId="0661A026" w14:textId="77777777" w:rsidR="002A02A9" w:rsidRDefault="00D22446">
      <w:r>
        <w:rPr>
          <w:rFonts w:ascii="Calibri" w:eastAsia="Calibri" w:hAnsi="Calibri" w:cs="Calibri"/>
        </w:rPr>
        <w:t>Chief Economist, AidData</w:t>
      </w:r>
    </w:p>
    <w:p w14:paraId="6A4983C8" w14:textId="77777777" w:rsidR="002A02A9" w:rsidRDefault="002A02A9"/>
    <w:p w14:paraId="21516F6B" w14:textId="77777777" w:rsidR="002A02A9" w:rsidRDefault="00D22446">
      <w:r>
        <w:rPr>
          <w:rFonts w:ascii="Calibri" w:eastAsia="Calibri" w:hAnsi="Calibri" w:cs="Calibri"/>
        </w:rPr>
        <w:t>Phil Roessler</w:t>
      </w:r>
    </w:p>
    <w:p w14:paraId="4C2C1497" w14:textId="77777777" w:rsidR="002A02A9" w:rsidRDefault="00D22446">
      <w:r>
        <w:rPr>
          <w:rFonts w:ascii="Calibri" w:eastAsia="Calibri" w:hAnsi="Calibri" w:cs="Calibri"/>
        </w:rPr>
        <w:t>Assistant Professor, College of William and Mary</w:t>
      </w:r>
    </w:p>
    <w:p w14:paraId="521ED1F3" w14:textId="77777777" w:rsidR="002A02A9" w:rsidRDefault="00D22446">
      <w:r>
        <w:rPr>
          <w:rFonts w:ascii="Calibri" w:eastAsia="Calibri" w:hAnsi="Calibri" w:cs="Calibri"/>
        </w:rPr>
        <w:t>Member, AidData Research Consortium</w:t>
      </w:r>
    </w:p>
    <w:p w14:paraId="0369431A" w14:textId="77777777" w:rsidR="002A02A9" w:rsidRDefault="002A02A9"/>
    <w:p w14:paraId="783FFE87" w14:textId="77777777" w:rsidR="002A02A9" w:rsidRPr="00467D46" w:rsidRDefault="00D22446">
      <w:pPr>
        <w:rPr>
          <w:rFonts w:ascii="Calibri" w:hAnsi="Calibri"/>
        </w:rPr>
      </w:pPr>
      <w:r w:rsidRPr="00467D46">
        <w:rPr>
          <w:rFonts w:ascii="Calibri" w:eastAsia="Calibri" w:hAnsi="Calibri" w:cs="Calibri"/>
        </w:rPr>
        <w:t>Lisa Mueller</w:t>
      </w:r>
    </w:p>
    <w:p w14:paraId="4A148930" w14:textId="77777777" w:rsidR="002A02A9" w:rsidRPr="00467D46" w:rsidRDefault="00D22446">
      <w:pPr>
        <w:rPr>
          <w:rFonts w:ascii="Calibri" w:hAnsi="Calibri"/>
        </w:rPr>
      </w:pPr>
      <w:r w:rsidRPr="00467D46">
        <w:rPr>
          <w:rFonts w:ascii="Calibri" w:eastAsia="Calibri" w:hAnsi="Calibri" w:cs="Calibri"/>
        </w:rPr>
        <w:t>Assistant Professor, Macalester College</w:t>
      </w:r>
    </w:p>
    <w:p w14:paraId="10DFD1EE" w14:textId="4D38D9BB" w:rsidR="002A02A9" w:rsidRPr="00467D46" w:rsidRDefault="00467D46">
      <w:pPr>
        <w:rPr>
          <w:rFonts w:ascii="Calibri" w:hAnsi="Calibri"/>
        </w:rPr>
      </w:pPr>
      <w:r w:rsidRPr="00467D46">
        <w:rPr>
          <w:rFonts w:ascii="Calibri" w:hAnsi="Calibri"/>
        </w:rPr>
        <w:t>Member, AidData Research Consortium</w:t>
      </w:r>
    </w:p>
    <w:p w14:paraId="2BFE1358" w14:textId="77777777" w:rsidR="00467D46" w:rsidRDefault="00467D46"/>
    <w:p w14:paraId="7585429E" w14:textId="77777777" w:rsidR="002A02A9" w:rsidRDefault="00D22446">
      <w:r>
        <w:rPr>
          <w:rFonts w:ascii="Calibri" w:eastAsia="Calibri" w:hAnsi="Calibri" w:cs="Calibri"/>
          <w:b/>
        </w:rPr>
        <w:t>Contact Information:</w:t>
      </w:r>
    </w:p>
    <w:p w14:paraId="14599938" w14:textId="77777777" w:rsidR="002A02A9" w:rsidRDefault="00D22446">
      <w:r>
        <w:rPr>
          <w:rFonts w:ascii="Calibri" w:eastAsia="Calibri" w:hAnsi="Calibri" w:cs="Calibri"/>
        </w:rPr>
        <w:t>Ariel BenYishay</w:t>
      </w:r>
    </w:p>
    <w:p w14:paraId="4C57A986" w14:textId="77777777" w:rsidR="002A02A9" w:rsidRDefault="00C06B50">
      <w:hyperlink r:id="rId11">
        <w:r w:rsidR="00D22446">
          <w:rPr>
            <w:rFonts w:ascii="Calibri" w:eastAsia="Calibri" w:hAnsi="Calibri" w:cs="Calibri"/>
            <w:color w:val="0563C1"/>
            <w:u w:val="single"/>
          </w:rPr>
          <w:t>abenyishay@aiddata.org</w:t>
        </w:r>
      </w:hyperlink>
      <w:hyperlink r:id="rId12"/>
    </w:p>
    <w:p w14:paraId="5A0F4BA6" w14:textId="77777777" w:rsidR="002A02A9" w:rsidRDefault="00C06B50">
      <w:hyperlink r:id="rId13"/>
    </w:p>
    <w:p w14:paraId="17D61492" w14:textId="77777777" w:rsidR="002A02A9" w:rsidRDefault="00D22446">
      <w:r>
        <w:rPr>
          <w:rFonts w:ascii="Calibri" w:eastAsia="Calibri" w:hAnsi="Calibri" w:cs="Calibri"/>
        </w:rPr>
        <w:t>Phil Roessler</w:t>
      </w:r>
    </w:p>
    <w:p w14:paraId="0ADFE2C9" w14:textId="77777777" w:rsidR="002A02A9" w:rsidRDefault="00C06B50">
      <w:hyperlink r:id="rId14">
        <w:r w:rsidR="00D22446">
          <w:rPr>
            <w:rFonts w:ascii="Calibri" w:eastAsia="Calibri" w:hAnsi="Calibri" w:cs="Calibri"/>
            <w:color w:val="0563C1"/>
            <w:u w:val="single"/>
          </w:rPr>
          <w:t>Proessler@wm.edu</w:t>
        </w:r>
      </w:hyperlink>
      <w:hyperlink r:id="rId15"/>
    </w:p>
    <w:p w14:paraId="4A0BDFE8" w14:textId="77777777" w:rsidR="002A02A9" w:rsidRDefault="00D22446">
      <w:hyperlink r:id="rId16" w:history="1"/>
    </w:p>
    <w:p w14:paraId="4499AB89" w14:textId="77777777" w:rsidR="002A02A9" w:rsidRDefault="00D22446">
      <w:r>
        <w:rPr>
          <w:rFonts w:ascii="Calibri" w:eastAsia="Calibri" w:hAnsi="Calibri" w:cs="Calibri"/>
        </w:rPr>
        <w:t>Lisa Mueller</w:t>
      </w:r>
    </w:p>
    <w:p w14:paraId="565681F5" w14:textId="77777777" w:rsidR="002A02A9" w:rsidRDefault="00D22446">
      <w:r>
        <w:rPr>
          <w:rFonts w:ascii="Calibri" w:eastAsia="Calibri" w:hAnsi="Calibri" w:cs="Calibri"/>
        </w:rPr>
        <w:t>lmueller@macalester.edu</w:t>
      </w:r>
    </w:p>
    <w:p w14:paraId="4FC47004" w14:textId="77777777" w:rsidR="002A02A9" w:rsidRDefault="002A02A9"/>
    <w:p w14:paraId="3E0A2564" w14:textId="77777777" w:rsidR="002A02A9" w:rsidRDefault="00D22446">
      <w:r>
        <w:rPr>
          <w:rFonts w:ascii="Calibri" w:eastAsia="Calibri" w:hAnsi="Calibri" w:cs="Calibri"/>
        </w:rPr>
        <w:t xml:space="preserve">DRAFT </w:t>
      </w:r>
      <w:r w:rsidR="005356DE">
        <w:rPr>
          <w:rFonts w:ascii="Calibri" w:eastAsia="Calibri" w:hAnsi="Calibri" w:cs="Calibri"/>
        </w:rPr>
        <w:t>3</w:t>
      </w:r>
      <w:r>
        <w:rPr>
          <w:rFonts w:ascii="Calibri" w:eastAsia="Calibri" w:hAnsi="Calibri" w:cs="Calibri"/>
        </w:rPr>
        <w:t xml:space="preserve">- </w:t>
      </w:r>
      <w:r w:rsidR="005356DE">
        <w:rPr>
          <w:rFonts w:ascii="Calibri" w:eastAsia="Calibri" w:hAnsi="Calibri" w:cs="Calibri"/>
        </w:rPr>
        <w:t>8</w:t>
      </w:r>
      <w:r>
        <w:rPr>
          <w:rFonts w:ascii="Calibri" w:eastAsia="Calibri" w:hAnsi="Calibri" w:cs="Calibri"/>
        </w:rPr>
        <w:t>.</w:t>
      </w:r>
      <w:r w:rsidR="005356DE">
        <w:rPr>
          <w:rFonts w:ascii="Calibri" w:eastAsia="Calibri" w:hAnsi="Calibri" w:cs="Calibri"/>
        </w:rPr>
        <w:t>3</w:t>
      </w:r>
      <w:r>
        <w:rPr>
          <w:rFonts w:ascii="Calibri" w:eastAsia="Calibri" w:hAnsi="Calibri" w:cs="Calibri"/>
        </w:rPr>
        <w:t>.2015</w:t>
      </w:r>
    </w:p>
    <w:p w14:paraId="2649424C" w14:textId="77777777" w:rsidR="002A02A9" w:rsidRDefault="002A02A9">
      <w:pPr>
        <w:keepNext/>
        <w:keepLines/>
        <w:spacing w:before="240" w:line="259" w:lineRule="auto"/>
      </w:pPr>
    </w:p>
    <w:p w14:paraId="638136B3" w14:textId="77777777" w:rsidR="002A02A9" w:rsidRDefault="002A02A9"/>
    <w:p w14:paraId="6F1C49BD" w14:textId="77777777" w:rsidR="002A02A9" w:rsidRDefault="002A02A9"/>
    <w:p w14:paraId="2B45DA43" w14:textId="77777777" w:rsidR="002A02A9" w:rsidRDefault="002A02A9"/>
    <w:p w14:paraId="31D306E5" w14:textId="77777777" w:rsidR="002A02A9" w:rsidRDefault="002A02A9"/>
    <w:p w14:paraId="07BC4EC5" w14:textId="77777777" w:rsidR="002A02A9" w:rsidRDefault="002A02A9"/>
    <w:p w14:paraId="5E268B4B" w14:textId="77777777" w:rsidR="002A02A9" w:rsidRDefault="002A02A9"/>
    <w:p w14:paraId="07BAB123" w14:textId="77777777" w:rsidR="002A02A9" w:rsidRDefault="002A02A9"/>
    <w:p w14:paraId="202A4CFB" w14:textId="77777777" w:rsidR="002A02A9" w:rsidRDefault="002A02A9"/>
    <w:p w14:paraId="11D7F4AE" w14:textId="77777777" w:rsidR="002A02A9" w:rsidRDefault="002A02A9"/>
    <w:p w14:paraId="24D2733B" w14:textId="77777777" w:rsidR="002A02A9" w:rsidRDefault="00D22446">
      <w:pPr>
        <w:keepNext/>
        <w:keepLines/>
        <w:spacing w:before="240" w:line="259" w:lineRule="auto"/>
      </w:pPr>
      <w:r>
        <w:rPr>
          <w:rFonts w:ascii="Calibri" w:eastAsia="Calibri" w:hAnsi="Calibri" w:cs="Calibri"/>
          <w:color w:val="2E74B5"/>
          <w:sz w:val="32"/>
          <w:szCs w:val="32"/>
        </w:rPr>
        <w:t>Contents</w:t>
      </w:r>
    </w:p>
    <w:p w14:paraId="389B64DE" w14:textId="77777777" w:rsidR="002A02A9" w:rsidRDefault="00C06B50">
      <w:pPr>
        <w:tabs>
          <w:tab w:val="right" w:pos="8630"/>
        </w:tabs>
        <w:ind w:left="240"/>
      </w:pPr>
      <w:hyperlink w:anchor="h.gjdgxs">
        <w:r w:rsidR="00D22446">
          <w:rPr>
            <w:color w:val="0563C1"/>
            <w:u w:val="single"/>
          </w:rPr>
          <w:t>Executive Summary</w:t>
        </w:r>
      </w:hyperlink>
      <w:hyperlink w:anchor="h.gjdgxs">
        <w:r w:rsidR="00D22446">
          <w:tab/>
        </w:r>
      </w:hyperlink>
      <w:hyperlink w:anchor="h.gjdgxs"/>
    </w:p>
    <w:p w14:paraId="3C796899" w14:textId="77777777" w:rsidR="002A02A9" w:rsidRDefault="00C06B50">
      <w:pPr>
        <w:tabs>
          <w:tab w:val="right" w:pos="8630"/>
        </w:tabs>
        <w:ind w:left="240"/>
      </w:pPr>
      <w:hyperlink w:anchor="h.30j0zll">
        <w:r w:rsidR="00D22446">
          <w:rPr>
            <w:color w:val="0563C1"/>
            <w:u w:val="single"/>
          </w:rPr>
          <w:t>Overall Impact Evaluation Standards:</w:t>
        </w:r>
      </w:hyperlink>
      <w:hyperlink w:anchor="h.30j0zll">
        <w:r w:rsidR="00D22446">
          <w:tab/>
        </w:r>
      </w:hyperlink>
      <w:hyperlink w:anchor="h.30j0zll"/>
    </w:p>
    <w:p w14:paraId="18AE8828" w14:textId="77777777" w:rsidR="002A02A9" w:rsidRDefault="00C06B50">
      <w:pPr>
        <w:tabs>
          <w:tab w:val="right" w:pos="8630"/>
        </w:tabs>
        <w:ind w:left="240"/>
      </w:pPr>
      <w:hyperlink w:anchor="h.3znysh7">
        <w:r w:rsidR="00D22446">
          <w:rPr>
            <w:color w:val="0563C1"/>
            <w:u w:val="single"/>
          </w:rPr>
          <w:t>Summary of Monitoring and Evaluation Strategy</w:t>
        </w:r>
      </w:hyperlink>
      <w:hyperlink w:anchor="h.3znysh7">
        <w:r w:rsidR="00D22446">
          <w:tab/>
        </w:r>
      </w:hyperlink>
      <w:hyperlink w:anchor="h.3znysh7"/>
    </w:p>
    <w:p w14:paraId="7AAA2073" w14:textId="77777777" w:rsidR="002A02A9" w:rsidRDefault="00C06B50">
      <w:pPr>
        <w:tabs>
          <w:tab w:val="right" w:pos="8630"/>
        </w:tabs>
        <w:ind w:left="240"/>
      </w:pPr>
      <w:hyperlink w:anchor="h.tyjcwt">
        <w:r w:rsidR="00D22446">
          <w:rPr>
            <w:color w:val="0563C1"/>
            <w:u w:val="single"/>
          </w:rPr>
          <w:t>Impact Evaluation Design and Implementation: Activities and Deliverables</w:t>
        </w:r>
      </w:hyperlink>
      <w:hyperlink w:anchor="h.tyjcwt">
        <w:r w:rsidR="00D22446">
          <w:tab/>
        </w:r>
      </w:hyperlink>
      <w:hyperlink w:anchor="h.tyjcwt"/>
    </w:p>
    <w:p w14:paraId="6BABC546" w14:textId="77777777" w:rsidR="002A02A9" w:rsidRDefault="00C06B50">
      <w:pPr>
        <w:tabs>
          <w:tab w:val="right" w:pos="8630"/>
        </w:tabs>
        <w:ind w:left="240"/>
      </w:pPr>
      <w:hyperlink w:anchor="h.3dy6vkm">
        <w:r w:rsidR="00D22446">
          <w:rPr>
            <w:color w:val="0563C1"/>
            <w:u w:val="single"/>
          </w:rPr>
          <w:t>Reporting Requirements</w:t>
        </w:r>
      </w:hyperlink>
      <w:hyperlink w:anchor="h.3dy6vkm">
        <w:r w:rsidR="00D22446">
          <w:tab/>
        </w:r>
      </w:hyperlink>
      <w:hyperlink w:anchor="h.3dy6vkm"/>
    </w:p>
    <w:p w14:paraId="37BC050B" w14:textId="77777777" w:rsidR="002A02A9" w:rsidRDefault="00C06B50">
      <w:pPr>
        <w:tabs>
          <w:tab w:val="right" w:pos="8630"/>
        </w:tabs>
        <w:ind w:left="240"/>
      </w:pPr>
      <w:hyperlink w:anchor="h.1t3h5sf">
        <w:r w:rsidR="00D22446">
          <w:rPr>
            <w:color w:val="0563C1"/>
            <w:u w:val="single"/>
          </w:rPr>
          <w:t>Roles and Responsibilities</w:t>
        </w:r>
      </w:hyperlink>
      <w:hyperlink w:anchor="h.1t3h5sf">
        <w:r w:rsidR="00D22446">
          <w:tab/>
        </w:r>
      </w:hyperlink>
      <w:hyperlink w:anchor="h.1t3h5sf"/>
    </w:p>
    <w:p w14:paraId="431A3F27" w14:textId="77777777" w:rsidR="002A02A9" w:rsidRDefault="00C06B50">
      <w:pPr>
        <w:tabs>
          <w:tab w:val="right" w:pos="8630"/>
        </w:tabs>
        <w:ind w:left="240"/>
      </w:pPr>
      <w:hyperlink w:anchor="h.4d34og8">
        <w:r w:rsidR="00D22446">
          <w:rPr>
            <w:color w:val="0563C1"/>
            <w:u w:val="single"/>
          </w:rPr>
          <w:t>AidData Staffing and Management Plan</w:t>
        </w:r>
      </w:hyperlink>
      <w:hyperlink w:anchor="h.4d34og8">
        <w:r w:rsidR="00D22446">
          <w:tab/>
        </w:r>
      </w:hyperlink>
      <w:hyperlink w:anchor="h.4d34og8"/>
    </w:p>
    <w:p w14:paraId="60F591EF" w14:textId="77777777" w:rsidR="002A02A9" w:rsidRDefault="00C06B50">
      <w:pPr>
        <w:tabs>
          <w:tab w:val="right" w:pos="8630"/>
        </w:tabs>
        <w:ind w:left="240"/>
      </w:pPr>
      <w:hyperlink w:anchor="h.2s8eyo1">
        <w:r w:rsidR="00D22446">
          <w:rPr>
            <w:color w:val="0563C1"/>
            <w:u w:val="single"/>
          </w:rPr>
          <w:t>Budget</w:t>
        </w:r>
      </w:hyperlink>
      <w:hyperlink w:anchor="h.2s8eyo1">
        <w:r w:rsidR="00D22446">
          <w:tab/>
        </w:r>
      </w:hyperlink>
      <w:hyperlink w:anchor="h.2s8eyo1"/>
    </w:p>
    <w:p w14:paraId="47EC64B3" w14:textId="77777777" w:rsidR="002A02A9" w:rsidRDefault="00C06B50">
      <w:hyperlink w:anchor="_Toc413934128"/>
    </w:p>
    <w:p w14:paraId="52E00FED" w14:textId="77777777" w:rsidR="002A02A9" w:rsidRDefault="00C06B50">
      <w:pPr>
        <w:pStyle w:val="Heading2"/>
      </w:pPr>
      <w:hyperlink w:anchor="_Toc413934128"/>
    </w:p>
    <w:p w14:paraId="78CFDC53" w14:textId="77777777" w:rsidR="002A02A9" w:rsidRDefault="00C06B50">
      <w:pPr>
        <w:pStyle w:val="Heading2"/>
      </w:pPr>
      <w:hyperlink w:anchor="_Toc413934128"/>
    </w:p>
    <w:p w14:paraId="59444533" w14:textId="77777777" w:rsidR="002A02A9" w:rsidRDefault="00C06B50">
      <w:pPr>
        <w:pStyle w:val="Heading2"/>
      </w:pPr>
      <w:hyperlink w:anchor="_Toc413934128"/>
    </w:p>
    <w:p w14:paraId="2B1FA8D8" w14:textId="77777777" w:rsidR="002A02A9" w:rsidRDefault="00C06B50" w:rsidP="00507769">
      <w:pPr>
        <w:pStyle w:val="Heading2"/>
      </w:pPr>
      <w:hyperlink w:anchor="_Toc413934128"/>
    </w:p>
    <w:p w14:paraId="789D2ED9" w14:textId="77777777" w:rsidR="002A02A9" w:rsidRDefault="00D22446">
      <w:r>
        <w:br w:type="page"/>
      </w:r>
    </w:p>
    <w:p w14:paraId="411B2681" w14:textId="77777777" w:rsidR="002A02A9" w:rsidRDefault="00D22446">
      <w:hyperlink r:id="rId17" w:history="1"/>
    </w:p>
    <w:p w14:paraId="49A0FD74" w14:textId="77777777" w:rsidR="002A02A9" w:rsidRDefault="00D22446" w:rsidP="00467D46">
      <w:pPr>
        <w:pStyle w:val="Heading2"/>
        <w:jc w:val="both"/>
      </w:pPr>
      <w:bookmarkStart w:id="1" w:name="h.gjdgxs" w:colFirst="0" w:colLast="0"/>
      <w:bookmarkEnd w:id="1"/>
      <w:r>
        <w:t>Executive Summary</w:t>
      </w:r>
    </w:p>
    <w:p w14:paraId="402815C5" w14:textId="77777777" w:rsidR="002A02A9" w:rsidRDefault="00D22446" w:rsidP="00467D46">
      <w:pPr>
        <w:pStyle w:val="Heading2"/>
        <w:jc w:val="both"/>
      </w:pPr>
      <w:bookmarkStart w:id="2" w:name="h.30j0zll" w:colFirst="0" w:colLast="0"/>
      <w:bookmarkEnd w:id="2"/>
      <w:r>
        <w:t>[To be completed by AidData]</w:t>
      </w:r>
    </w:p>
    <w:p w14:paraId="5CD7FD1B" w14:textId="77777777" w:rsidR="002A02A9" w:rsidRDefault="00D22446" w:rsidP="00467D46">
      <w:pPr>
        <w:pStyle w:val="Heading2"/>
        <w:jc w:val="both"/>
      </w:pPr>
      <w:r>
        <w:t>Overall Impact Evaluation Standards</w:t>
      </w:r>
    </w:p>
    <w:p w14:paraId="6515ED24" w14:textId="77777777" w:rsidR="002A02A9" w:rsidRDefault="00D22446" w:rsidP="00467D46">
      <w:pPr>
        <w:jc w:val="both"/>
      </w:pPr>
      <w:r>
        <w:rPr>
          <w:rFonts w:ascii="Calibri" w:eastAsia="Calibri" w:hAnsi="Calibri" w:cs="Calibri"/>
          <w:sz w:val="22"/>
          <w:szCs w:val="22"/>
        </w:rPr>
        <w:t xml:space="preserve">The PRG is designed to be a principal contributor to the achievement of Development Objective 2 under the Niger Operational Framework: </w:t>
      </w:r>
      <w:r>
        <w:rPr>
          <w:rFonts w:ascii="Calibri" w:eastAsia="Calibri" w:hAnsi="Calibri" w:cs="Calibri"/>
          <w:i/>
          <w:sz w:val="22"/>
          <w:szCs w:val="22"/>
        </w:rPr>
        <w:t>Citizen Confidence in the state increased among target populations.</w:t>
      </w:r>
      <w:r>
        <w:rPr>
          <w:rFonts w:ascii="Calibri" w:eastAsia="Calibri" w:hAnsi="Calibri" w:cs="Calibri"/>
          <w:sz w:val="22"/>
          <w:szCs w:val="22"/>
        </w:rPr>
        <w:t xml:space="preserve"> </w:t>
      </w:r>
    </w:p>
    <w:p w14:paraId="15377358" w14:textId="77777777" w:rsidR="002A02A9" w:rsidRDefault="002A02A9" w:rsidP="00467D46">
      <w:pPr>
        <w:jc w:val="both"/>
      </w:pPr>
    </w:p>
    <w:p w14:paraId="0B50B4B7" w14:textId="77777777" w:rsidR="002A02A9" w:rsidRDefault="00D22446" w:rsidP="00467D46">
      <w:pPr>
        <w:jc w:val="both"/>
      </w:pPr>
      <w:r>
        <w:rPr>
          <w:rFonts w:ascii="Calibri" w:eastAsia="Calibri" w:hAnsi="Calibri" w:cs="Calibri"/>
          <w:sz w:val="22"/>
          <w:szCs w:val="22"/>
        </w:rPr>
        <w:t xml:space="preserve">Post-electoral activities focused on targeted citizen priorities under Phase 1 will provide initial contributions to results under IR 2.2: </w:t>
      </w:r>
      <w:r>
        <w:rPr>
          <w:rFonts w:ascii="Calibri" w:eastAsia="Calibri" w:hAnsi="Calibri" w:cs="Calibri"/>
          <w:i/>
          <w:sz w:val="22"/>
          <w:szCs w:val="22"/>
        </w:rPr>
        <w:t>Equitable access to public sector services increased in target areas</w:t>
      </w:r>
      <w:r>
        <w:rPr>
          <w:rFonts w:ascii="Calibri" w:eastAsia="Calibri" w:hAnsi="Calibri" w:cs="Calibri"/>
          <w:sz w:val="22"/>
          <w:szCs w:val="22"/>
        </w:rPr>
        <w:t xml:space="preserve"> while continuing to contribute to the participatory processes under IR 2.2, including civic engagement in governance.</w:t>
      </w:r>
    </w:p>
    <w:p w14:paraId="3231775F" w14:textId="77777777" w:rsidR="002A02A9" w:rsidRDefault="002A02A9" w:rsidP="00467D46">
      <w:pPr>
        <w:jc w:val="both"/>
      </w:pPr>
    </w:p>
    <w:p w14:paraId="2EBD3567" w14:textId="77777777" w:rsidR="002A02A9" w:rsidRDefault="00D22446" w:rsidP="00467D46">
      <w:pPr>
        <w:spacing w:after="120"/>
        <w:jc w:val="both"/>
      </w:pPr>
      <w:bookmarkStart w:id="3" w:name="h.1fob9te" w:colFirst="0" w:colLast="0"/>
      <w:bookmarkEnd w:id="3"/>
      <w:r>
        <w:rPr>
          <w:rFonts w:ascii="Calibri" w:eastAsia="Calibri" w:hAnsi="Calibri" w:cs="Calibri"/>
          <w:sz w:val="22"/>
          <w:szCs w:val="22"/>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2BB68B9B" w14:textId="77777777" w:rsidR="002A02A9" w:rsidRDefault="00D22446" w:rsidP="00467D46">
      <w:pPr>
        <w:spacing w:after="120"/>
        <w:ind w:left="360"/>
        <w:jc w:val="both"/>
      </w:pPr>
      <w:r>
        <w:rPr>
          <w:rFonts w:ascii="Calibri" w:eastAsia="Calibri" w:hAnsi="Calibri" w:cs="Calibri"/>
          <w:sz w:val="22"/>
          <w:szCs w:val="22"/>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15169553" w14:textId="77777777" w:rsidR="002A02A9" w:rsidRDefault="002A02A9" w:rsidP="00467D46">
      <w:pPr>
        <w:spacing w:after="120"/>
        <w:ind w:left="360"/>
        <w:jc w:val="both"/>
      </w:pPr>
    </w:p>
    <w:p w14:paraId="1E6B46BA" w14:textId="7A51D7A5" w:rsidR="002A02A9" w:rsidRDefault="00D22446" w:rsidP="00467D46">
      <w:pPr>
        <w:jc w:val="both"/>
      </w:pPr>
      <w:commentRangeStart w:id="4"/>
      <w:r>
        <w:rPr>
          <w:rFonts w:ascii="Calibri" w:eastAsia="Calibri" w:hAnsi="Calibri" w:cs="Calibri"/>
          <w:sz w:val="22"/>
          <w:szCs w:val="22"/>
        </w:rPr>
        <w:t>This evaluation will be funded by</w:t>
      </w:r>
      <w:r w:rsidR="00507769">
        <w:rPr>
          <w:rFonts w:ascii="Calibri" w:eastAsia="Calibri" w:hAnsi="Calibri" w:cs="Calibri"/>
          <w:sz w:val="22"/>
          <w:szCs w:val="22"/>
        </w:rPr>
        <w:t xml:space="preserve"> </w:t>
      </w:r>
      <w:commentRangeStart w:id="5"/>
      <w:r w:rsidR="00507769">
        <w:rPr>
          <w:rFonts w:ascii="Calibri" w:eastAsia="Calibri" w:hAnsi="Calibri" w:cs="Calibri"/>
          <w:sz w:val="22"/>
          <w:szCs w:val="22"/>
        </w:rPr>
        <w:t>HESN</w:t>
      </w:r>
      <w:commentRangeEnd w:id="5"/>
      <w:r w:rsidR="00687AA4">
        <w:rPr>
          <w:rStyle w:val="CommentReference"/>
        </w:rPr>
        <w:commentReference w:id="5"/>
      </w:r>
      <w:r>
        <w:rPr>
          <w:rFonts w:ascii="Calibri" w:eastAsia="Calibri" w:hAnsi="Calibri" w:cs="Calibri"/>
          <w:sz w:val="22"/>
          <w:szCs w:val="22"/>
        </w:rPr>
        <w:t xml:space="preserve"> a</w:t>
      </w:r>
      <w:commentRangeEnd w:id="4"/>
      <w:r>
        <w:commentReference w:id="4"/>
      </w:r>
      <w:r>
        <w:rPr>
          <w:rFonts w:ascii="Calibri" w:eastAsia="Calibri" w:hAnsi="Calibri" w:cs="Calibri"/>
          <w:sz w:val="22"/>
          <w:szCs w:val="22"/>
        </w:rPr>
        <w:t>nd designed in collaboration with the USAID DRG Learning team</w:t>
      </w:r>
      <w:ins w:id="6" w:author="Jessica Wells" w:date="2015-08-03T14:49:00Z">
        <w:r w:rsidR="00FD647A">
          <w:rPr>
            <w:rFonts w:ascii="Calibri" w:eastAsia="Calibri" w:hAnsi="Calibri" w:cs="Calibri"/>
            <w:sz w:val="22"/>
            <w:szCs w:val="22"/>
          </w:rPr>
          <w:t xml:space="preserve"> and the USAID Niger Office</w:t>
        </w:r>
      </w:ins>
      <w:r>
        <w:rPr>
          <w:rFonts w:ascii="Calibri" w:eastAsia="Calibri" w:hAnsi="Calibri" w:cs="Calibri"/>
          <w:sz w:val="22"/>
          <w:szCs w:val="22"/>
        </w:rPr>
        <w:t xml:space="preserve">. As the PD Monitoring and Evaluation Plan further states (p28): </w:t>
      </w:r>
    </w:p>
    <w:p w14:paraId="1485228B" w14:textId="77777777" w:rsidR="002A02A9" w:rsidRDefault="002A02A9" w:rsidP="00467D46">
      <w:pPr>
        <w:jc w:val="both"/>
      </w:pPr>
    </w:p>
    <w:p w14:paraId="528AE139" w14:textId="77777777" w:rsidR="002A02A9" w:rsidRDefault="00D22446" w:rsidP="00467D46">
      <w:pPr>
        <w:ind w:left="360"/>
        <w:jc w:val="both"/>
      </w:pPr>
      <w:r>
        <w:rPr>
          <w:rFonts w:ascii="Calibri" w:eastAsia="Calibri" w:hAnsi="Calibri" w:cs="Calibri"/>
          <w:sz w:val="22"/>
          <w:szCs w:val="22"/>
        </w:rPr>
        <w:t>“</w:t>
      </w:r>
      <w:commentRangeStart w:id="7"/>
      <w:r>
        <w:rPr>
          <w:rFonts w:ascii="Calibri" w:eastAsia="Calibri" w:hAnsi="Calibri" w:cs="Calibri"/>
          <w:sz w:val="22"/>
          <w:szCs w:val="22"/>
        </w:rPr>
        <w:t xml:space="preserve">Should the DRG Center approve this proposal, the impact evaluation will be managed directly by the DRG Learning team in Washington and they may have co-funding available up to $250,000. </w:t>
      </w:r>
      <w:commentRangeEnd w:id="7"/>
      <w:r>
        <w:commentReference w:id="7"/>
      </w:r>
      <w:r>
        <w:rPr>
          <w:rFonts w:ascii="Calibri" w:eastAsia="Calibri" w:hAnsi="Calibri" w:cs="Calibri"/>
          <w:sz w:val="22"/>
          <w:szCs w:val="22"/>
        </w:rPr>
        <w:t>Following their standard practice, this means that the Learning team would manage the contract for this work, hiring an independent principal investigator from the academic community to lead the design and implementation of the evaluation. The evaluation questions and precise methodology would be developed in collaboration with the project AOR/COR and the USAID/Senegal Regional Program Office/M&amp;E Specialist in order to adhere as well as possible to the project theory of change and implementation design.”</w:t>
      </w:r>
    </w:p>
    <w:p w14:paraId="34EF206C" w14:textId="77777777" w:rsidR="002A02A9" w:rsidRDefault="002A02A9" w:rsidP="00467D46">
      <w:pPr>
        <w:ind w:left="360"/>
        <w:jc w:val="both"/>
      </w:pPr>
    </w:p>
    <w:p w14:paraId="54BBAB78" w14:textId="77777777" w:rsidR="002A02A9" w:rsidRDefault="00D22446" w:rsidP="00467D46">
      <w:pPr>
        <w:jc w:val="both"/>
      </w:pPr>
      <w:r>
        <w:rPr>
          <w:rFonts w:ascii="Calibri" w:eastAsia="Calibri" w:hAnsi="Calibri" w:cs="Calibri"/>
          <w:sz w:val="22"/>
          <w:szCs w:val="22"/>
        </w:rPr>
        <w:t>We will work with the implementing partner to ensure the success of the evaluation. As the PD Monitoring and Evaluation Plan states (p28):</w:t>
      </w:r>
    </w:p>
    <w:p w14:paraId="3EAE0B70" w14:textId="77777777" w:rsidR="002A02A9" w:rsidRDefault="002A02A9" w:rsidP="00467D46">
      <w:pPr>
        <w:jc w:val="both"/>
      </w:pPr>
    </w:p>
    <w:p w14:paraId="35F9904B" w14:textId="77777777" w:rsidR="002A02A9" w:rsidRDefault="00D22446" w:rsidP="00467D46">
      <w:pPr>
        <w:ind w:left="360"/>
        <w:jc w:val="both"/>
      </w:pPr>
      <w:r>
        <w:rPr>
          <w:rFonts w:ascii="Calibri" w:eastAsia="Calibri" w:hAnsi="Calibri" w:cs="Calibri"/>
          <w:sz w:val="22"/>
          <w:szCs w:val="22"/>
        </w:rPr>
        <w:t>“The evaluation design would be finalized in consultation with the principal PRG activity implementing partner, and would need to align with the project work plan so as to ensure that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  Furthermore, the Request for Applications or Proposals for the PRG principal activity will note that there may be an impact evaluation of components of the activity and that the implementing partner would need to cooperate to make this possible.”</w:t>
      </w:r>
    </w:p>
    <w:p w14:paraId="42216776" w14:textId="77777777" w:rsidR="002A02A9" w:rsidRDefault="002A02A9" w:rsidP="00467D46">
      <w:pPr>
        <w:jc w:val="both"/>
      </w:pPr>
    </w:p>
    <w:p w14:paraId="168AE805" w14:textId="77777777" w:rsidR="002A02A9" w:rsidRDefault="00D22446" w:rsidP="00467D46">
      <w:pPr>
        <w:jc w:val="both"/>
        <w:rPr>
          <w:ins w:id="8" w:author="USAID" w:date="2015-04-09T10:57:00Z"/>
        </w:rPr>
      </w:pPr>
      <w:r>
        <w:rPr>
          <w:rFonts w:ascii="Calibri" w:eastAsia="Calibri" w:hAnsi="Calibri" w:cs="Calibri"/>
          <w:sz w:val="22"/>
          <w:szCs w:val="22"/>
        </w:rPr>
        <w:t>As reported in the monitoring and evaluation strategy below, this impact evaluation will clearly meet the standards of USAID’s 2011 Evaluation Policy. In particular, it will address the causal impacts of the PRG by obtaining and analyzing quantitative and qualitative data before during and after implementation of the program within a quasi-experimental framework.</w:t>
      </w:r>
    </w:p>
    <w:p w14:paraId="69F3CC99" w14:textId="77777777" w:rsidR="002A02A9" w:rsidRDefault="00D22446" w:rsidP="00467D46">
      <w:pPr>
        <w:pStyle w:val="Heading2"/>
        <w:jc w:val="both"/>
      </w:pPr>
      <w:bookmarkStart w:id="9" w:name="h.3znysh7" w:colFirst="0" w:colLast="0"/>
      <w:bookmarkEnd w:id="9"/>
      <w:r>
        <w:t>Summary of Monitoring and Evaluation Strategy</w:t>
      </w:r>
    </w:p>
    <w:p w14:paraId="48FD000B" w14:textId="77777777" w:rsidR="002A02A9" w:rsidRDefault="00D22446" w:rsidP="00467D46">
      <w:pPr>
        <w:jc w:val="both"/>
      </w:pPr>
      <w:r>
        <w:rPr>
          <w:rFonts w:ascii="Calibri" w:eastAsia="Calibri" w:hAnsi="Calibri" w:cs="Calibri"/>
          <w:sz w:val="22"/>
          <w:szCs w:val="22"/>
        </w:rPr>
        <w:t>This document provides an overview of the strategy and action plan for the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r>
        <w:rPr>
          <w:rFonts w:ascii="Calibri" w:eastAsia="Calibri" w:hAnsi="Calibri" w:cs="Calibri"/>
          <w:i/>
          <w:sz w:val="22"/>
          <w:szCs w:val="22"/>
        </w:rPr>
        <w:t xml:space="preserve">crise de confiance’ </w:t>
      </w:r>
      <w:r>
        <w:rPr>
          <w:rFonts w:ascii="Calibri" w:eastAsia="Calibri" w:hAnsi="Calibri" w:cs="Calibri"/>
          <w:sz w:val="22"/>
          <w:szCs w:val="22"/>
        </w:rPr>
        <w:t>or ‘crisis of confidence’ between citizens and the state and ultimately bolster stability and governance in one of the world’s most fragile states. The project aims to strengthen collective responsiveness through three channels: 1.) political party campaigns; 2.) collective engagement and coordination of multiple stakeholders (government, non-government, donors) to undertake reforms that address citizen priorities; and 3.) capacity-building of local think-tanks, media, NGOs, and civil society to promote participatory governance.</w:t>
      </w:r>
    </w:p>
    <w:p w14:paraId="2CF78681" w14:textId="77777777" w:rsidR="002A02A9" w:rsidRDefault="002A02A9" w:rsidP="00467D46">
      <w:pPr>
        <w:jc w:val="both"/>
      </w:pPr>
    </w:p>
    <w:p w14:paraId="2EEFDAE8" w14:textId="13C98AF0" w:rsidR="002A02A9" w:rsidRDefault="00D22446" w:rsidP="00467D46">
      <w:pPr>
        <w:jc w:val="both"/>
      </w:pPr>
      <w:r>
        <w:rPr>
          <w:rFonts w:ascii="Calibri" w:eastAsia="Calibri" w:hAnsi="Calibri" w:cs="Calibri"/>
          <w:sz w:val="22"/>
          <w:szCs w:val="22"/>
        </w:rPr>
        <w:t xml:space="preserve">The M&amp;E strategy and impact evaluation (IE) will be implemented by AidData in collaboration with </w:t>
      </w:r>
      <w:commentRangeStart w:id="10"/>
      <w:ins w:id="11" w:author="Jessica Wells" w:date="2015-08-03T10:51:00Z">
        <w:r w:rsidR="003122C6">
          <w:rPr>
            <w:rFonts w:ascii="Calibri" w:eastAsia="Calibri" w:hAnsi="Calibri" w:cs="Calibri"/>
            <w:sz w:val="22"/>
            <w:szCs w:val="22"/>
          </w:rPr>
          <w:t xml:space="preserve">USAID Niger, DRG, and the </w:t>
        </w:r>
      </w:ins>
      <w:commentRangeEnd w:id="10"/>
      <w:ins w:id="12" w:author="Jessica Wells" w:date="2015-08-03T10:52:00Z">
        <w:r w:rsidR="003122C6">
          <w:rPr>
            <w:rStyle w:val="CommentReference"/>
          </w:rPr>
          <w:commentReference w:id="10"/>
        </w:r>
      </w:ins>
      <w:r>
        <w:rPr>
          <w:rFonts w:ascii="Calibri" w:eastAsia="Calibri" w:hAnsi="Calibri" w:cs="Calibri"/>
          <w:sz w:val="22"/>
          <w:szCs w:val="22"/>
        </w:rPr>
        <w:t xml:space="preserve">PRG </w:t>
      </w:r>
      <w:commentRangeStart w:id="14"/>
      <w:r>
        <w:rPr>
          <w:rFonts w:ascii="Calibri" w:eastAsia="Calibri" w:hAnsi="Calibri" w:cs="Calibri"/>
          <w:sz w:val="22"/>
          <w:szCs w:val="22"/>
        </w:rPr>
        <w:t>implementing partners</w:t>
      </w:r>
      <w:commentRangeEnd w:id="14"/>
      <w:r>
        <w:commentReference w:id="14"/>
      </w:r>
      <w:r>
        <w:rPr>
          <w:rFonts w:ascii="Calibri" w:eastAsia="Calibri" w:hAnsi="Calibri" w:cs="Calibri"/>
          <w:sz w:val="22"/>
          <w:szCs w:val="22"/>
        </w:rPr>
        <w:t xml:space="preserve">. The impact evaluation will be conducted by AidData staff and affiliated researchers. </w:t>
      </w:r>
      <w:r w:rsidR="003122C6">
        <w:rPr>
          <w:rFonts w:ascii="Calibri" w:eastAsia="Calibri" w:hAnsi="Calibri" w:cs="Calibri"/>
          <w:sz w:val="22"/>
          <w:szCs w:val="22"/>
        </w:rPr>
        <w:t>The co-Principle Investigators (PIs) on the project include</w:t>
      </w:r>
      <w:r>
        <w:rPr>
          <w:rFonts w:ascii="Calibri" w:eastAsia="Calibri" w:hAnsi="Calibri" w:cs="Calibri"/>
          <w:sz w:val="22"/>
          <w:szCs w:val="22"/>
        </w:rPr>
        <w:t xml:space="preserve">: Ariel BenYishay (AidData Chief Economist, Assistant Professor of Economics at the College of W&amp;M), Philip Roessler (Assistant Professor of Government at the College of W&amp;M), and Lisa Mueller (Assistant Professor, Macalester College). </w:t>
      </w:r>
    </w:p>
    <w:p w14:paraId="42ADBA2B" w14:textId="77777777" w:rsidR="002A02A9" w:rsidRDefault="002A02A9" w:rsidP="00467D46">
      <w:pPr>
        <w:jc w:val="both"/>
      </w:pPr>
    </w:p>
    <w:p w14:paraId="1DCBCCD4" w14:textId="77777777" w:rsidR="002A02A9" w:rsidRDefault="00D22446" w:rsidP="00467D46">
      <w:pPr>
        <w:jc w:val="both"/>
      </w:pPr>
      <w:commentRangeStart w:id="15"/>
      <w:commentRangeStart w:id="16"/>
      <w:r>
        <w:rPr>
          <w:rFonts w:ascii="Calibri" w:eastAsia="Calibri" w:hAnsi="Calibri" w:cs="Calibri"/>
          <w:sz w:val="22"/>
          <w:szCs w:val="22"/>
        </w:rPr>
        <w:t>We (AidData PIs)</w:t>
      </w:r>
      <w:commentRangeEnd w:id="15"/>
      <w:r>
        <w:commentReference w:id="15"/>
      </w:r>
      <w:r>
        <w:rPr>
          <w:rFonts w:ascii="Calibri" w:eastAsia="Calibri" w:hAnsi="Calibri" w:cs="Calibri"/>
          <w:sz w:val="22"/>
          <w:szCs w:val="22"/>
        </w:rPr>
        <w:t xml:space="preserve"> </w:t>
      </w:r>
      <w:commentRangeEnd w:id="16"/>
      <w:r w:rsidR="003122C6">
        <w:rPr>
          <w:rStyle w:val="CommentReference"/>
        </w:rPr>
        <w:commentReference w:id="16"/>
      </w:r>
      <w:r>
        <w:rPr>
          <w:rFonts w:ascii="Calibri" w:eastAsia="Calibri" w:hAnsi="Calibri" w:cs="Calibri"/>
          <w:sz w:val="22"/>
          <w:szCs w:val="22"/>
        </w:rPr>
        <w:t xml:space="preserve">envisage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2E7DA640" w14:textId="77777777" w:rsidR="002A02A9" w:rsidRDefault="002A02A9" w:rsidP="00467D46">
      <w:pPr>
        <w:jc w:val="both"/>
      </w:pPr>
    </w:p>
    <w:p w14:paraId="255FB8CC" w14:textId="77777777" w:rsidR="002A02A9" w:rsidRDefault="00D22446" w:rsidP="00467D46">
      <w:pPr>
        <w:jc w:val="both"/>
      </w:pPr>
      <w:r>
        <w:rPr>
          <w:rFonts w:ascii="Calibri" w:eastAsia="Calibri" w:hAnsi="Calibri" w:cs="Calibri"/>
          <w:sz w:val="22"/>
          <w:szCs w:val="22"/>
        </w:rPr>
        <w:lastRenderedPageBreak/>
        <w:t xml:space="preserve">We envisage that the other project outcomes of the PRG—responsiveness of political parties and local capacity-building to promote participatory governance—will not be </w:t>
      </w:r>
      <w:r>
        <w:rPr>
          <w:rFonts w:ascii="Calibri" w:eastAsia="Calibri" w:hAnsi="Calibri" w:cs="Calibri"/>
          <w:i/>
          <w:sz w:val="22"/>
          <w:szCs w:val="22"/>
        </w:rPr>
        <w:t xml:space="preserve">directly </w:t>
      </w:r>
      <w:r>
        <w:rPr>
          <w:rFonts w:ascii="Calibri" w:eastAsia="Calibri" w:hAnsi="Calibri" w:cs="Calibri"/>
          <w:sz w:val="22"/>
          <w:szCs w:val="22"/>
        </w:rPr>
        <w:t xml:space="preserve">evaluated in this impact evaluation, though the interactive effects of party responsiveness and capacity-building with PG reform implementation will be assessed. </w:t>
      </w:r>
    </w:p>
    <w:p w14:paraId="644131E4" w14:textId="77777777" w:rsidR="002A02A9" w:rsidRDefault="002A02A9" w:rsidP="00467D46">
      <w:pPr>
        <w:jc w:val="both"/>
      </w:pPr>
    </w:p>
    <w:p w14:paraId="3423D21E" w14:textId="77777777" w:rsidR="002A02A9" w:rsidRDefault="00D22446" w:rsidP="00467D46">
      <w:pPr>
        <w:jc w:val="both"/>
      </w:pPr>
      <w:r>
        <w:rPr>
          <w:rFonts w:ascii="Calibri" w:eastAsia="Calibri" w:hAnsi="Calibri" w:cs="Calibri"/>
          <w:sz w:val="22"/>
          <w:szCs w:val="22"/>
        </w:rPr>
        <w:t>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roll-out design that entails the staggered roll-out of the PG reform implementation program across different clusters in Niger, in which the sequencing of the geographic clusters is randomly assigned.</w:t>
      </w:r>
    </w:p>
    <w:p w14:paraId="5D409E04" w14:textId="77777777" w:rsidR="002A02A9" w:rsidRDefault="002A02A9" w:rsidP="00467D46">
      <w:pPr>
        <w:jc w:val="both"/>
      </w:pPr>
    </w:p>
    <w:p w14:paraId="12FAE67C" w14:textId="77777777" w:rsidR="002A02A9" w:rsidRDefault="00D22446" w:rsidP="00467D46">
      <w:pPr>
        <w:jc w:val="both"/>
      </w:pPr>
      <w:r>
        <w:rPr>
          <w:rFonts w:ascii="Calibri" w:eastAsia="Calibri" w:hAnsi="Calibri" w:cs="Calibri"/>
          <w:sz w:val="22"/>
          <w:szCs w:val="22"/>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3E68CD28" w14:textId="77777777" w:rsidR="002A02A9" w:rsidRDefault="002A02A9" w:rsidP="00467D46">
      <w:pPr>
        <w:jc w:val="both"/>
      </w:pPr>
    </w:p>
    <w:p w14:paraId="55935484" w14:textId="77777777"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Baseline survey and qualitative analysis at individual and cluster-level on socio-economic and socio-cultural indicators; political attitudes and engagement; strength of informal and formal institutions; multi stake-holder coordination and contributions; public goods provision and access; citizen preferences for public goods.</w:t>
      </w:r>
    </w:p>
    <w:p w14:paraId="101E35C1" w14:textId="77777777"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Baseline collection of administratively-measured behavioral data that reflect confidence in the state, including birth registrations, infant mortality, or tax compliance</w:t>
      </w:r>
    </w:p>
    <w:p w14:paraId="7200F2DE" w14:textId="77777777" w:rsidR="002A02A9" w:rsidRDefault="00D22446" w:rsidP="00467D46">
      <w:pPr>
        <w:numPr>
          <w:ilvl w:val="0"/>
          <w:numId w:val="1"/>
        </w:numPr>
        <w:ind w:hanging="360"/>
        <w:jc w:val="both"/>
        <w:rPr>
          <w:rFonts w:ascii="Calibri" w:eastAsia="Calibri" w:hAnsi="Calibri" w:cs="Calibri"/>
          <w:sz w:val="22"/>
          <w:szCs w:val="22"/>
        </w:rPr>
      </w:pPr>
      <w:bookmarkStart w:id="17" w:name="h.2et92p0" w:colFirst="0" w:colLast="0"/>
      <w:bookmarkEnd w:id="17"/>
      <w:r>
        <w:rPr>
          <w:rFonts w:ascii="Calibri" w:eastAsia="Calibri" w:hAnsi="Calibri" w:cs="Calibri"/>
          <w:sz w:val="22"/>
          <w:szCs w:val="22"/>
        </w:rPr>
        <w:t>Midpoint checks for compliance and change across key indicators for admin and community-level data.</w:t>
      </w:r>
    </w:p>
    <w:p w14:paraId="06542310" w14:textId="7B7AC6E2" w:rsidR="00FD647A" w:rsidRPr="00FD647A" w:rsidRDefault="00D22446" w:rsidP="00467D46">
      <w:pPr>
        <w:jc w:val="both"/>
        <w:rPr>
          <w:ins w:id="18" w:author="Jessica Wells" w:date="2015-08-03T14:49:00Z"/>
          <w:rFonts w:ascii="Calibri" w:eastAsia="Calibri" w:hAnsi="Calibri" w:cs="Calibri"/>
          <w:b/>
          <w:sz w:val="22"/>
          <w:szCs w:val="22"/>
        </w:rPr>
      </w:pPr>
      <w:r>
        <w:commentReference w:id="19"/>
      </w:r>
    </w:p>
    <w:p w14:paraId="1D1A4BE8" w14:textId="77777777" w:rsidR="002A02A9" w:rsidRDefault="00D22446" w:rsidP="00467D46">
      <w:pPr>
        <w:jc w:val="both"/>
      </w:pPr>
      <w:r>
        <w:rPr>
          <w:rFonts w:ascii="Calibri" w:eastAsia="Calibri" w:hAnsi="Calibri" w:cs="Calibri"/>
          <w:sz w:val="22"/>
          <w:szCs w:val="22"/>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14DEC7C5" w14:textId="77777777" w:rsidR="002A02A9" w:rsidRDefault="002A02A9" w:rsidP="00467D46">
      <w:pPr>
        <w:jc w:val="both"/>
      </w:pPr>
    </w:p>
    <w:p w14:paraId="41A284CB" w14:textId="77777777" w:rsidR="002A02A9" w:rsidRDefault="00D22446" w:rsidP="00467D46">
      <w:pPr>
        <w:jc w:val="both"/>
      </w:pPr>
      <w:r>
        <w:rPr>
          <w:rFonts w:ascii="Calibri" w:eastAsia="Calibri" w:hAnsi="Calibri" w:cs="Calibri"/>
          <w:sz w:val="22"/>
          <w:szCs w:val="22"/>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12CD2A61" w14:textId="77777777" w:rsidR="002A02A9" w:rsidRDefault="002A02A9" w:rsidP="00467D46">
      <w:pPr>
        <w:jc w:val="both"/>
      </w:pPr>
    </w:p>
    <w:p w14:paraId="63DF7B6A" w14:textId="77777777" w:rsidR="002A02A9" w:rsidRDefault="00D22446" w:rsidP="00467D46">
      <w:pPr>
        <w:jc w:val="both"/>
      </w:pPr>
      <w:r>
        <w:rPr>
          <w:rFonts w:ascii="Calibri" w:eastAsia="Calibri" w:hAnsi="Calibri" w:cs="Calibri"/>
          <w:sz w:val="22"/>
          <w:szCs w:val="22"/>
        </w:rPr>
        <w:t xml:space="preserve">In addition, we also envision that a key program feature may entail eliciting participation by households in program activities.  Randomizing the households who are targeted by these invitations/encouragement and comparing the changes in their attitude and behaviors to those not encouraged would provide a second dimension of evidence on the program’s household-level effects. </w:t>
      </w:r>
    </w:p>
    <w:p w14:paraId="0F8E89D9" w14:textId="77777777" w:rsidR="002A02A9" w:rsidRDefault="002A02A9" w:rsidP="00467D46">
      <w:pPr>
        <w:jc w:val="both"/>
      </w:pPr>
    </w:p>
    <w:p w14:paraId="6A4AF25E" w14:textId="77777777" w:rsidR="002A02A9" w:rsidRDefault="00D22446" w:rsidP="00467D46">
      <w:pPr>
        <w:jc w:val="both"/>
      </w:pPr>
      <w:r>
        <w:rPr>
          <w:rFonts w:ascii="Calibri" w:eastAsia="Calibri" w:hAnsi="Calibri" w:cs="Calibri"/>
          <w:sz w:val="22"/>
          <w:szCs w:val="22"/>
        </w:rPr>
        <w:t>This rigorous research design and comprehensive data collection strategy will allow us to evaluate the degree to which the PG reform implementation program produces change in the the coverage and quality of public goods that meet citizen priority needs and strengthen citizen confidence in the state.</w:t>
      </w:r>
    </w:p>
    <w:p w14:paraId="5840E440" w14:textId="77777777" w:rsidR="002A02A9" w:rsidRDefault="002A02A9" w:rsidP="00467D46">
      <w:pPr>
        <w:jc w:val="both"/>
      </w:pPr>
    </w:p>
    <w:p w14:paraId="4C815EDD" w14:textId="6E65A836" w:rsidR="002A02A9" w:rsidRDefault="00D22446" w:rsidP="00467D46">
      <w:pPr>
        <w:jc w:val="both"/>
      </w:pPr>
      <w:r>
        <w:rPr>
          <w:rFonts w:ascii="Calibri" w:eastAsia="Calibri" w:hAnsi="Calibri" w:cs="Calibri"/>
          <w:color w:val="222222"/>
          <w:sz w:val="22"/>
          <w:szCs w:val="22"/>
          <w:highlight w:val="white"/>
        </w:rPr>
        <w:t xml:space="preserve">In addition to the analysis produced for USAID, the researchers will have the right to use the data to publish in academic and policy outlets. Drs. BenYishay, Roessler, and Mueller, together with USAID, will </w:t>
      </w:r>
      <w:r>
        <w:rPr>
          <w:rFonts w:ascii="Calibri" w:eastAsia="Calibri" w:hAnsi="Calibri" w:cs="Calibri"/>
          <w:color w:val="222222"/>
          <w:sz w:val="22"/>
          <w:szCs w:val="22"/>
          <w:highlight w:val="white"/>
        </w:rPr>
        <w:lastRenderedPageBreak/>
        <w:t>be solely responsible for keeping and maintaining versions of the data that contain identifiable information about subjects.</w:t>
      </w:r>
      <w:ins w:id="20" w:author="Jessica Wells" w:date="2015-08-03T10:55:00Z">
        <w:r w:rsidR="003122C6">
          <w:rPr>
            <w:rFonts w:ascii="Calibri" w:eastAsia="Calibri" w:hAnsi="Calibri" w:cs="Calibri"/>
            <w:color w:val="222222"/>
            <w:sz w:val="22"/>
            <w:szCs w:val="22"/>
            <w:highlight w:val="white"/>
          </w:rPr>
          <w:t xml:space="preserve"> All data will comply with USAID research and open data policies.</w:t>
        </w:r>
      </w:ins>
      <w:ins w:id="21" w:author="Jessica Hogstrom" w:date="2015-05-14T07:19:00Z">
        <w:r>
          <w:rPr>
            <w:rFonts w:ascii="Calibri" w:eastAsia="Calibri" w:hAnsi="Calibri" w:cs="Calibri"/>
            <w:color w:val="222222"/>
            <w:sz w:val="22"/>
            <w:szCs w:val="22"/>
            <w:highlight w:val="white"/>
          </w:rPr>
          <w:t xml:space="preserve"> </w:t>
        </w:r>
      </w:ins>
      <w:r>
        <w:rPr>
          <w:rFonts w:ascii="Calibri" w:eastAsia="Calibri" w:hAnsi="Calibri" w:cs="Calibri"/>
          <w:color w:val="222222"/>
          <w:sz w:val="22"/>
          <w:szCs w:val="22"/>
          <w:highlight w:val="white"/>
        </w:rPr>
        <w:t>Other parties will have access to anonymized data 6 months after the completion of the final evaluation report. This 6 months embargo period will allow the PIs to finalize their report.</w:t>
      </w:r>
      <w:commentRangeStart w:id="22"/>
      <w:commentRangeStart w:id="23"/>
      <w:r>
        <w:rPr>
          <w:rFonts w:ascii="Calibri" w:eastAsia="Calibri" w:hAnsi="Calibri" w:cs="Calibri"/>
          <w:color w:val="222222"/>
          <w:sz w:val="22"/>
          <w:szCs w:val="22"/>
          <w:highlight w:val="white"/>
        </w:rPr>
        <w:t xml:space="preserve"> </w:t>
      </w:r>
      <w:commentRangeEnd w:id="22"/>
      <w:r>
        <w:commentReference w:id="22"/>
      </w:r>
      <w:commentRangeStart w:id="24"/>
      <w:commentRangeEnd w:id="23"/>
      <w:r>
        <w:commentReference w:id="23"/>
      </w:r>
      <w:commentRangeStart w:id="25"/>
      <w:r>
        <w:rPr>
          <w:rFonts w:ascii="Calibri" w:eastAsia="Calibri" w:hAnsi="Calibri" w:cs="Calibri"/>
          <w:color w:val="222222"/>
          <w:sz w:val="22"/>
          <w:szCs w:val="22"/>
          <w:highlight w:val="white"/>
        </w:rPr>
        <w:t xml:space="preserve">The data will be fully anonymized and secured before sharing with any third-party researchers.  </w:t>
      </w:r>
      <w:commentRangeEnd w:id="25"/>
      <w:r>
        <w:commentReference w:id="25"/>
      </w:r>
      <w:commentRangeEnd w:id="24"/>
      <w:r w:rsidR="003122C6">
        <w:rPr>
          <w:rStyle w:val="CommentReference"/>
        </w:rPr>
        <w:commentReference w:id="24"/>
      </w:r>
    </w:p>
    <w:p w14:paraId="1A21288B" w14:textId="77777777" w:rsidR="002A02A9" w:rsidRDefault="002A02A9" w:rsidP="00467D46">
      <w:pPr>
        <w:jc w:val="both"/>
      </w:pPr>
    </w:p>
    <w:p w14:paraId="051D1153" w14:textId="77777777" w:rsidR="002A02A9" w:rsidRDefault="00D22446" w:rsidP="00467D46">
      <w:pPr>
        <w:pStyle w:val="Heading2"/>
        <w:jc w:val="both"/>
      </w:pPr>
      <w:bookmarkStart w:id="26" w:name="h.tyjcwt" w:colFirst="0" w:colLast="0"/>
      <w:bookmarkEnd w:id="26"/>
      <w:r>
        <w:t>Impact Evaluation Design and Implementation: Activities and Deliverables</w:t>
      </w:r>
    </w:p>
    <w:p w14:paraId="472E52CD" w14:textId="77777777" w:rsidR="002A02A9" w:rsidRDefault="00D22446" w:rsidP="00467D46">
      <w:pPr>
        <w:jc w:val="both"/>
      </w:pPr>
      <w:r>
        <w:rPr>
          <w:rFonts w:ascii="Calibri" w:eastAsia="Calibri" w:hAnsi="Calibri" w:cs="Calibri"/>
          <w:b/>
          <w:sz w:val="22"/>
          <w:szCs w:val="22"/>
        </w:rPr>
        <w:t>Scoping study Fall 2015</w:t>
      </w:r>
      <w:r>
        <w:rPr>
          <w:rFonts w:ascii="Calibri" w:eastAsia="Calibri" w:hAnsi="Calibri" w:cs="Calibri"/>
          <w:sz w:val="22"/>
          <w:szCs w:val="22"/>
        </w:rPr>
        <w:t xml:space="preserve">: One PI will travel to Niger to engage and discuss with USAID-Niger and PRG implementing partners on results of Political Economy Analysis (PEA), design of PG Reform Implementation Program, and design of impact evaluation. </w:t>
      </w:r>
    </w:p>
    <w:p w14:paraId="572B5E69" w14:textId="77777777" w:rsidR="002A02A9" w:rsidRDefault="002A02A9" w:rsidP="00467D46">
      <w:pPr>
        <w:jc w:val="both"/>
      </w:pPr>
    </w:p>
    <w:p w14:paraId="35D1B71D" w14:textId="77777777" w:rsidR="002A02A9" w:rsidRDefault="00D22446" w:rsidP="00467D46">
      <w:pPr>
        <w:jc w:val="both"/>
      </w:pPr>
      <w:r>
        <w:rPr>
          <w:rFonts w:ascii="Calibri" w:eastAsia="Calibri" w:hAnsi="Calibri" w:cs="Calibri"/>
          <w:b/>
          <w:sz w:val="22"/>
          <w:szCs w:val="22"/>
        </w:rPr>
        <w:t>Draft Impact Evaluation Design, Fall 2015</w:t>
      </w:r>
      <w:r>
        <w:rPr>
          <w:rFonts w:ascii="Calibri" w:eastAsia="Calibri" w:hAnsi="Calibri" w:cs="Calibri"/>
          <w:sz w:val="22"/>
          <w:szCs w:val="22"/>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w:t>
      </w:r>
      <w:ins w:id="27" w:author="USAID" w:date="2015-04-09T10:33:00Z">
        <w:r>
          <w:rPr>
            <w:rFonts w:ascii="Calibri" w:eastAsia="Calibri" w:hAnsi="Calibri" w:cs="Calibri"/>
            <w:sz w:val="22"/>
            <w:szCs w:val="22"/>
          </w:rPr>
          <w:t xml:space="preserve"> </w:t>
        </w:r>
      </w:ins>
      <w:r>
        <w:rPr>
          <w:rFonts w:ascii="Calibri" w:eastAsia="Calibri" w:hAnsi="Calibri" w:cs="Calibri"/>
          <w:sz w:val="22"/>
          <w:szCs w:val="22"/>
        </w:rPr>
        <w:t>There will also be an independent peer review of the impact evaluation design, described in greater detail below.</w:t>
      </w:r>
    </w:p>
    <w:p w14:paraId="496AACA0" w14:textId="77777777" w:rsidR="002A02A9" w:rsidRDefault="002A02A9" w:rsidP="00467D46">
      <w:pPr>
        <w:jc w:val="both"/>
      </w:pPr>
    </w:p>
    <w:p w14:paraId="1C6D4ED8" w14:textId="77777777" w:rsidR="002A02A9" w:rsidRDefault="00D22446" w:rsidP="00467D46">
      <w:pPr>
        <w:jc w:val="both"/>
      </w:pPr>
      <w:r>
        <w:rPr>
          <w:rFonts w:ascii="Calibri" w:eastAsia="Calibri" w:hAnsi="Calibri" w:cs="Calibri"/>
          <w:b/>
          <w:sz w:val="22"/>
          <w:szCs w:val="22"/>
        </w:rPr>
        <w:t>Workshop Impact Evaluation design with DRG at Learning Conference or in Washington, Winter 2015/2016</w:t>
      </w:r>
      <w:r>
        <w:rPr>
          <w:rFonts w:ascii="Calibri" w:eastAsia="Calibri" w:hAnsi="Calibri" w:cs="Calibri"/>
          <w:sz w:val="22"/>
          <w:szCs w:val="22"/>
        </w:rPr>
        <w:t xml:space="preserve">: Two PIs travel to Learning Conference. </w:t>
      </w:r>
    </w:p>
    <w:p w14:paraId="28766A58" w14:textId="77777777" w:rsidR="002A02A9" w:rsidRDefault="002A02A9" w:rsidP="00467D46">
      <w:pPr>
        <w:jc w:val="both"/>
      </w:pPr>
    </w:p>
    <w:p w14:paraId="61DA7C72" w14:textId="249CFB6A" w:rsidR="002A02A9" w:rsidRDefault="00D22446" w:rsidP="00467D46">
      <w:pPr>
        <w:jc w:val="both"/>
      </w:pPr>
      <w:r>
        <w:rPr>
          <w:rFonts w:ascii="Calibri" w:eastAsia="Calibri" w:hAnsi="Calibri" w:cs="Calibri"/>
          <w:b/>
          <w:sz w:val="22"/>
          <w:szCs w:val="22"/>
        </w:rPr>
        <w:t xml:space="preserve">Baseline Data Collection and Pre-program Implementation Late Spring/Early Summer 2016: </w:t>
      </w:r>
      <w:r>
        <w:rPr>
          <w:rFonts w:ascii="Calibri" w:eastAsia="Calibri" w:hAnsi="Calibri" w:cs="Calibri"/>
          <w:sz w:val="22"/>
          <w:szCs w:val="22"/>
        </w:rPr>
        <w:t xml:space="preserve">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Data collection tools will be reviewed by </w:t>
      </w:r>
      <w:ins w:id="28" w:author="Jessica Wells" w:date="2015-08-03T12:02:00Z">
        <w:r w:rsidR="00C06B50">
          <w:rPr>
            <w:rFonts w:ascii="Calibri" w:eastAsia="Calibri" w:hAnsi="Calibri" w:cs="Calibri"/>
            <w:sz w:val="22"/>
            <w:szCs w:val="22"/>
          </w:rPr>
          <w:t>the USAID Niger Office</w:t>
        </w:r>
      </w:ins>
      <w:commentRangeStart w:id="29"/>
      <w:ins w:id="30" w:author="USAID" w:date="2015-04-09T10:42:00Z">
        <w:r>
          <w:rPr>
            <w:rFonts w:ascii="Calibri" w:eastAsia="Calibri" w:hAnsi="Calibri" w:cs="Calibri"/>
            <w:sz w:val="22"/>
            <w:szCs w:val="22"/>
          </w:rPr>
          <w:t xml:space="preserve"> </w:t>
        </w:r>
        <w:commentRangeEnd w:id="29"/>
        <w:r>
          <w:commentReference w:id="29"/>
        </w:r>
      </w:ins>
      <w:commentRangeStart w:id="31"/>
      <w:r>
        <w:rPr>
          <w:rFonts w:ascii="Calibri" w:eastAsia="Calibri" w:hAnsi="Calibri" w:cs="Calibri"/>
          <w:sz w:val="22"/>
          <w:szCs w:val="22"/>
        </w:rPr>
        <w:t>and</w:t>
      </w:r>
      <w:commentRangeEnd w:id="31"/>
      <w:r w:rsidR="00C06B50">
        <w:rPr>
          <w:rStyle w:val="CommentReference"/>
        </w:rPr>
        <w:commentReference w:id="31"/>
      </w:r>
      <w:r>
        <w:rPr>
          <w:rFonts w:ascii="Calibri" w:eastAsia="Calibri" w:hAnsi="Calibri" w:cs="Calibri"/>
          <w:sz w:val="22"/>
          <w:szCs w:val="22"/>
        </w:rPr>
        <w:t xml:space="preserve"> its implementing partner (NORC) who will be tasked with local data collection. A PI might have to make himself or herself available for travel to Niger for enumeration training.  Alternatively, or in conjunction, a staff person from NORC will likely travel to Niger to facilitate enumeration training.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15E51063" w14:textId="77777777" w:rsidR="002A02A9" w:rsidRDefault="002A02A9" w:rsidP="00467D46">
      <w:pPr>
        <w:jc w:val="both"/>
      </w:pPr>
    </w:p>
    <w:p w14:paraId="0FB259D2" w14:textId="77777777" w:rsidR="002A02A9" w:rsidRDefault="00D22446" w:rsidP="00467D46">
      <w:pPr>
        <w:jc w:val="both"/>
      </w:pPr>
      <w:r>
        <w:rPr>
          <w:rFonts w:ascii="Calibri" w:eastAsia="Calibri" w:hAnsi="Calibri" w:cs="Calibri"/>
          <w:b/>
          <w:sz w:val="22"/>
          <w:szCs w:val="22"/>
        </w:rPr>
        <w:t xml:space="preserve">PG Reform Implementation Program, Summer 2016: </w:t>
      </w:r>
      <w:r>
        <w:rPr>
          <w:rFonts w:ascii="Calibri" w:eastAsia="Calibri" w:hAnsi="Calibri" w:cs="Calibri"/>
          <w:sz w:val="22"/>
          <w:szCs w:val="22"/>
        </w:rPr>
        <w:t>At least one PI travels to Niger to monitor program roll-out.</w:t>
      </w:r>
    </w:p>
    <w:p w14:paraId="482C7513" w14:textId="77777777" w:rsidR="002A02A9" w:rsidRDefault="002A02A9" w:rsidP="00467D46">
      <w:pPr>
        <w:jc w:val="both"/>
      </w:pPr>
    </w:p>
    <w:p w14:paraId="6C94450C" w14:textId="4D974780" w:rsidR="002A02A9" w:rsidRDefault="00D22446" w:rsidP="00467D46">
      <w:pPr>
        <w:jc w:val="both"/>
        <w:rPr>
          <w:ins w:id="32" w:author="USAID" w:date="2015-04-09T10:46:00Z"/>
        </w:rPr>
      </w:pPr>
      <w:r>
        <w:rPr>
          <w:rFonts w:ascii="Calibri" w:eastAsia="Calibri" w:hAnsi="Calibri" w:cs="Calibri"/>
          <w:b/>
          <w:sz w:val="22"/>
          <w:szCs w:val="22"/>
        </w:rPr>
        <w:t xml:space="preserve">Midline Analysis, Summer 2017: </w:t>
      </w:r>
      <w:r>
        <w:rPr>
          <w:rFonts w:ascii="Calibri" w:eastAsia="Calibri" w:hAnsi="Calibri" w:cs="Calibri"/>
          <w:sz w:val="22"/>
          <w:szCs w:val="22"/>
        </w:rPr>
        <w:t xml:space="preserve">PIs travel to Niger to coordinate on midpoint analysis. The midpoint analysis, which we expect to occur during summer 2017, will directly follow up on the baseline and also include new information not anticipated in the baseline.  Once the midpoint analysis is complete, a draft </w:t>
      </w:r>
      <w:r>
        <w:rPr>
          <w:rFonts w:ascii="Calibri" w:eastAsia="Calibri" w:hAnsi="Calibri" w:cs="Calibri"/>
          <w:sz w:val="22"/>
          <w:szCs w:val="22"/>
        </w:rPr>
        <w:lastRenderedPageBreak/>
        <w:t>report will be provided to</w:t>
      </w:r>
      <w:commentRangeStart w:id="33"/>
      <w:r>
        <w:rPr>
          <w:rFonts w:ascii="Calibri" w:eastAsia="Calibri" w:hAnsi="Calibri" w:cs="Calibri"/>
          <w:sz w:val="22"/>
          <w:szCs w:val="22"/>
        </w:rPr>
        <w:t xml:space="preserve"> USAID/Niger</w:t>
      </w:r>
      <w:ins w:id="34" w:author="Jessica Wells" w:date="2015-08-03T12:05:00Z">
        <w:r w:rsidR="00651EE0">
          <w:rPr>
            <w:rFonts w:ascii="Calibri" w:eastAsia="Calibri" w:hAnsi="Calibri" w:cs="Calibri"/>
            <w:sz w:val="22"/>
            <w:szCs w:val="22"/>
          </w:rPr>
          <w:t xml:space="preserve">, </w:t>
        </w:r>
        <w:commentRangeStart w:id="35"/>
        <w:r w:rsidR="00651EE0">
          <w:rPr>
            <w:rFonts w:ascii="Calibri" w:eastAsia="Calibri" w:hAnsi="Calibri" w:cs="Calibri"/>
            <w:sz w:val="22"/>
            <w:szCs w:val="22"/>
          </w:rPr>
          <w:t>HESN and</w:t>
        </w:r>
      </w:ins>
      <w:commentRangeEnd w:id="35"/>
      <w:ins w:id="36" w:author="Jessica Wells" w:date="2015-08-03T12:06:00Z">
        <w:r w:rsidR="00651EE0">
          <w:rPr>
            <w:rStyle w:val="CommentReference"/>
          </w:rPr>
          <w:commentReference w:id="35"/>
        </w:r>
      </w:ins>
      <w:ins w:id="38" w:author="Jessica Wells" w:date="2015-08-03T12:05:00Z">
        <w:r w:rsidR="00651EE0">
          <w:rPr>
            <w:rFonts w:ascii="Calibri" w:eastAsia="Calibri" w:hAnsi="Calibri" w:cs="Calibri"/>
            <w:sz w:val="22"/>
            <w:szCs w:val="22"/>
          </w:rPr>
          <w:t xml:space="preserve"> </w:t>
        </w:r>
      </w:ins>
      <w:del w:id="39" w:author="Jessica Wells" w:date="2015-08-03T12:05:00Z">
        <w:r w:rsidDel="00651EE0">
          <w:rPr>
            <w:rFonts w:ascii="Calibri" w:eastAsia="Calibri" w:hAnsi="Calibri" w:cs="Calibri"/>
            <w:sz w:val="22"/>
            <w:szCs w:val="22"/>
          </w:rPr>
          <w:delText xml:space="preserve"> a</w:delText>
        </w:r>
        <w:commentRangeEnd w:id="33"/>
        <w:r w:rsidDel="00651EE0">
          <w:commentReference w:id="33"/>
        </w:r>
        <w:r w:rsidDel="00651EE0">
          <w:rPr>
            <w:rFonts w:ascii="Calibri" w:eastAsia="Calibri" w:hAnsi="Calibri" w:cs="Calibri"/>
            <w:sz w:val="22"/>
            <w:szCs w:val="22"/>
          </w:rPr>
          <w:delText>nd USAID/</w:delText>
        </w:r>
      </w:del>
      <w:r>
        <w:rPr>
          <w:rFonts w:ascii="Calibri" w:eastAsia="Calibri" w:hAnsi="Calibri" w:cs="Calibri"/>
          <w:sz w:val="22"/>
          <w:szCs w:val="22"/>
        </w:rPr>
        <w:t xml:space="preserve">DRG within three months. We will solicit USAID/Niger and USAID/DRG feedback on the draft report and then revise to produce a final report within one month of receiving USAID feedback and submit to </w:t>
      </w:r>
      <w:r w:rsidRPr="00651EE0">
        <w:rPr>
          <w:rFonts w:ascii="Calibri" w:eastAsia="Calibri" w:hAnsi="Calibri" w:cs="Calibri"/>
          <w:sz w:val="22"/>
          <w:szCs w:val="22"/>
        </w:rPr>
        <w:t>USAID/Niger, HESN and DRG.</w:t>
      </w:r>
    </w:p>
    <w:p w14:paraId="0F29D3D3" w14:textId="77777777" w:rsidR="002A02A9" w:rsidRDefault="002A02A9" w:rsidP="00467D46">
      <w:pPr>
        <w:jc w:val="both"/>
        <w:rPr>
          <w:ins w:id="40" w:author="Ariel BenYishay" w:date="2015-06-30T16:37:00Z"/>
        </w:rPr>
      </w:pPr>
    </w:p>
    <w:p w14:paraId="52AFFFDF" w14:textId="104C053E" w:rsidR="002A02A9" w:rsidRDefault="00D22446" w:rsidP="00467D46">
      <w:pPr>
        <w:jc w:val="both"/>
      </w:pPr>
      <w:r>
        <w:rPr>
          <w:rFonts w:ascii="Calibri" w:eastAsia="Calibri" w:hAnsi="Calibri" w:cs="Calibri"/>
          <w:i/>
          <w:sz w:val="22"/>
          <w:szCs w:val="22"/>
        </w:rPr>
        <w:t xml:space="preserve">AidData, USAID/DRG and USAID/Niger may continue to collaborate on an Endline Data Collection and Analysis in Summer 2018. </w:t>
      </w:r>
      <w:commentRangeStart w:id="41"/>
      <w:r>
        <w:rPr>
          <w:rFonts w:ascii="Calibri" w:eastAsia="Calibri" w:hAnsi="Calibri" w:cs="Calibri"/>
          <w:i/>
          <w:sz w:val="22"/>
          <w:szCs w:val="22"/>
        </w:rPr>
        <w:t xml:space="preserve"> Such activity would be outside of the HESN Cooperative Agreement, utilize separate funds, and be governed by a separate agreement between these parties</w:t>
      </w:r>
      <w:ins w:id="42" w:author="Jessica Wells" w:date="2015-08-03T12:06:00Z">
        <w:r w:rsidR="00651EE0">
          <w:rPr>
            <w:rFonts w:ascii="Calibri" w:eastAsia="Calibri" w:hAnsi="Calibri" w:cs="Calibri"/>
            <w:i/>
            <w:sz w:val="22"/>
            <w:szCs w:val="22"/>
          </w:rPr>
          <w:t xml:space="preserve"> unless Niger buys into the cooperative </w:t>
        </w:r>
        <w:commentRangeStart w:id="43"/>
        <w:r w:rsidR="00651EE0">
          <w:rPr>
            <w:rFonts w:ascii="Calibri" w:eastAsia="Calibri" w:hAnsi="Calibri" w:cs="Calibri"/>
            <w:i/>
            <w:sz w:val="22"/>
            <w:szCs w:val="22"/>
          </w:rPr>
          <w:t>agreement</w:t>
        </w:r>
        <w:commentRangeEnd w:id="43"/>
        <w:r w:rsidR="00651EE0">
          <w:rPr>
            <w:rStyle w:val="CommentReference"/>
          </w:rPr>
          <w:commentReference w:id="43"/>
        </w:r>
      </w:ins>
      <w:ins w:id="45" w:author="Ariel BenYishay" w:date="2015-06-30T16:37:00Z">
        <w:r>
          <w:rPr>
            <w:rFonts w:ascii="Calibri" w:eastAsia="Calibri" w:hAnsi="Calibri" w:cs="Calibri"/>
            <w:i/>
            <w:sz w:val="22"/>
            <w:szCs w:val="22"/>
          </w:rPr>
          <w:t>.</w:t>
        </w:r>
      </w:ins>
    </w:p>
    <w:commentRangeEnd w:id="41"/>
    <w:p w14:paraId="44F7ED05" w14:textId="77777777" w:rsidR="002A02A9" w:rsidRDefault="00D22446">
      <w:r>
        <w:commentReference w:id="41"/>
      </w:r>
    </w:p>
    <w:p w14:paraId="764CBEF1" w14:textId="77777777" w:rsidR="002A02A9" w:rsidRDefault="00D22446">
      <w:pPr>
        <w:pStyle w:val="Heading2"/>
      </w:pPr>
      <w:bookmarkStart w:id="46" w:name="h.3dy6vkm" w:colFirst="0" w:colLast="0"/>
      <w:bookmarkEnd w:id="46"/>
      <w:r>
        <w:t>Reporting Requirements</w:t>
      </w:r>
    </w:p>
    <w:p w14:paraId="7946137E" w14:textId="77777777" w:rsidR="002A02A9" w:rsidRDefault="00D22446">
      <w:pPr>
        <w:jc w:val="both"/>
      </w:pPr>
      <w:r>
        <w:rPr>
          <w:rFonts w:ascii="Calibri" w:eastAsia="Calibri" w:hAnsi="Calibri" w:cs="Calibri"/>
          <w:sz w:val="22"/>
          <w:szCs w:val="22"/>
        </w:rP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1066B100" w14:textId="77777777" w:rsidR="002A02A9" w:rsidRDefault="002A02A9">
      <w:pPr>
        <w:jc w:val="both"/>
      </w:pPr>
    </w:p>
    <w:p w14:paraId="4EA119F3" w14:textId="77777777" w:rsidR="002A02A9" w:rsidRDefault="00D22446">
      <w:pPr>
        <w:jc w:val="both"/>
      </w:pPr>
      <w:r>
        <w:rPr>
          <w:rFonts w:ascii="Calibri" w:eastAsia="Calibri" w:hAnsi="Calibri" w:cs="Calibri"/>
          <w:sz w:val="22"/>
          <w:szCs w:val="22"/>
        </w:rP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p w14:paraId="156D6E06" w14:textId="77777777" w:rsidR="002A02A9" w:rsidRDefault="002A02A9">
      <w:pPr>
        <w:jc w:val="both"/>
      </w:pPr>
    </w:p>
    <w:p w14:paraId="2222A17E" w14:textId="77777777" w:rsidR="002A02A9" w:rsidRDefault="00D22446">
      <w:pPr>
        <w:jc w:val="both"/>
      </w:pPr>
      <w:r>
        <w:rPr>
          <w:rFonts w:ascii="Calibri" w:eastAsia="Calibri" w:hAnsi="Calibri" w:cs="Calibri"/>
          <w:sz w:val="22"/>
          <w:szCs w:val="22"/>
        </w:rPr>
        <w:t>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document, and will be used by USAID/DRG to make final determinations regarding co-funding. This peer review is in addition to the review and commenting period by HESN, USAID/DRG, and USAID/Niger described above.</w:t>
      </w:r>
    </w:p>
    <w:p w14:paraId="259A12ED" w14:textId="77777777" w:rsidR="002A02A9" w:rsidRDefault="002A02A9">
      <w:pPr>
        <w:jc w:val="both"/>
        <w:rPr>
          <w:ins w:id="47" w:author="Nicole Bonoff" w:date="2015-04-28T09:59:00Z"/>
        </w:rPr>
      </w:pPr>
    </w:p>
    <w:p w14:paraId="22D4D1C3" w14:textId="77777777" w:rsidR="002A02A9" w:rsidRDefault="00D22446">
      <w:pPr>
        <w:jc w:val="both"/>
      </w:pPr>
      <w:r>
        <w:rPr>
          <w:rFonts w:ascii="Calibri" w:eastAsia="Calibri" w:hAnsi="Calibri" w:cs="Calibri"/>
          <w:sz w:val="22"/>
          <w:szCs w:val="22"/>
        </w:rPr>
        <w:t xml:space="preserve">USAID/DRG aims to have its comments and those of the peer review back to the PIs within a month of the submission of the evaluation design. USAID/Niger also expects that AidData will submit a draft evaluation design to the Mission for the same one month comment period. On USAID’s part, NORC will consolidate feedback from USAID/Niger and USAID/DRG and provide to AidData one single set of comments/questions from USAID, in a timely manner. </w:t>
      </w:r>
    </w:p>
    <w:p w14:paraId="597FDA23" w14:textId="77777777" w:rsidR="002A02A9" w:rsidRDefault="002A02A9">
      <w:pPr>
        <w:jc w:val="both"/>
        <w:rPr>
          <w:ins w:id="48" w:author="USAID" w:date="2015-04-09T10:29:00Z"/>
        </w:rPr>
      </w:pPr>
    </w:p>
    <w:p w14:paraId="18E068AE" w14:textId="77777777" w:rsidR="002A02A9" w:rsidRDefault="00D22446">
      <w:pPr>
        <w:jc w:val="both"/>
      </w:pPr>
      <w:r>
        <w:rPr>
          <w:rFonts w:ascii="Calibri" w:eastAsia="Calibri" w:hAnsi="Calibri" w:cs="Calibri"/>
          <w:sz w:val="22"/>
          <w:szCs w:val="22"/>
        </w:rPr>
        <w:t>In regards to the HESN award, AidData will be required to meet all obligations as previously outlined in its award, including but not limited to: financial reporting, HESN M&amp;E indicators, annual reports, etc.</w:t>
      </w:r>
    </w:p>
    <w:p w14:paraId="741C8744" w14:textId="77777777" w:rsidR="002A02A9" w:rsidRDefault="002A02A9">
      <w:pPr>
        <w:jc w:val="both"/>
      </w:pPr>
    </w:p>
    <w:p w14:paraId="057E346B" w14:textId="77777777" w:rsidR="002A02A9" w:rsidRDefault="00D22446">
      <w:pPr>
        <w:jc w:val="both"/>
      </w:pPr>
      <w:r>
        <w:rPr>
          <w:rFonts w:ascii="Calibri" w:eastAsia="Calibri" w:hAnsi="Calibri" w:cs="Calibri"/>
          <w:sz w:val="22"/>
          <w:szCs w:val="22"/>
        </w:rPr>
        <w:t>AidData will also share with its HESN AOR any draft or final report shared with USAID/Niger and USAID/DRG so that the AOR can track its progress towards final deliverables and ensure that AidData is meeting its benchmarks in a timely fashion.</w:t>
      </w:r>
    </w:p>
    <w:p w14:paraId="55AD91F6" w14:textId="77777777" w:rsidR="002A02A9" w:rsidRDefault="002A02A9">
      <w:pPr>
        <w:jc w:val="both"/>
      </w:pPr>
    </w:p>
    <w:p w14:paraId="7EC560D5" w14:textId="77777777" w:rsidR="002A02A9" w:rsidRDefault="00D22446">
      <w:pPr>
        <w:jc w:val="both"/>
      </w:pPr>
      <w:r>
        <w:rPr>
          <w:rFonts w:ascii="Calibri" w:eastAsia="Calibri" w:hAnsi="Calibri" w:cs="Calibri"/>
          <w:sz w:val="22"/>
          <w:szCs w:val="22"/>
        </w:rPr>
        <w:t xml:space="preserve">USAID/Niger and USAID/DRG also require that AidData submit an analysis report upon completion of each phase of the evaluation (baseline and midline). These reports will also have a commenting period of a month to allow USAID/Niger and USAID/DRG to provide feedback. In addition to these reports, USAID/Niger requests that AidData share with the Mission POC the biannual reports required by HESN, for information purposes. </w:t>
      </w:r>
    </w:p>
    <w:p w14:paraId="7520BCBE" w14:textId="77777777" w:rsidR="002A02A9" w:rsidRDefault="002A02A9">
      <w:pPr>
        <w:jc w:val="both"/>
      </w:pPr>
    </w:p>
    <w:p w14:paraId="03F5BE7C" w14:textId="77777777" w:rsidR="002A02A9" w:rsidRDefault="00D22446">
      <w:pPr>
        <w:jc w:val="both"/>
      </w:pPr>
      <w:r>
        <w:rPr>
          <w:rFonts w:ascii="Calibri" w:eastAsia="Calibri" w:hAnsi="Calibri" w:cs="Calibri"/>
          <w:sz w:val="22"/>
          <w:szCs w:val="22"/>
        </w:rPr>
        <w:t xml:space="preserve">Regarding the analysis reports for each phase of the impact evaluation, USAID/Niger expects that a draft report be submitted to the Mission POC for Mission comment as well as to the USAID/DRG POC, followed by a final report, due one month after receiving the Mission’s comments. </w:t>
      </w:r>
      <w:commentRangeStart w:id="49"/>
      <w:r>
        <w:rPr>
          <w:rFonts w:ascii="Calibri" w:eastAsia="Calibri" w:hAnsi="Calibri" w:cs="Calibri"/>
          <w:sz w:val="22"/>
          <w:szCs w:val="22"/>
        </w:rPr>
        <w:t xml:space="preserve"> On USAID’s part, </w:t>
      </w:r>
      <w:ins w:id="50" w:author="Jessica Hogstrom" w:date="2015-05-14T07:30:00Z">
        <w:r>
          <w:rPr>
            <w:rFonts w:ascii="Calibri" w:eastAsia="Calibri" w:hAnsi="Calibri" w:cs="Calibri"/>
            <w:sz w:val="22"/>
            <w:szCs w:val="22"/>
          </w:rPr>
          <w:t>NORC</w:t>
        </w:r>
      </w:ins>
      <w:r>
        <w:rPr>
          <w:rFonts w:ascii="Calibri" w:eastAsia="Calibri" w:hAnsi="Calibri" w:cs="Calibri"/>
          <w:sz w:val="22"/>
          <w:szCs w:val="22"/>
        </w:rPr>
        <w:t xml:space="preserve"> will consolidate feedback from USAID/Niger and USAID/DRG and provide to AidData one single set of comments/questions from USAID, in a timely manner.  </w:t>
      </w:r>
    </w:p>
    <w:commentRangeEnd w:id="49"/>
    <w:p w14:paraId="05995F76" w14:textId="77777777" w:rsidR="002A02A9" w:rsidRDefault="00D22446">
      <w:pPr>
        <w:jc w:val="both"/>
      </w:pPr>
      <w:r>
        <w:commentReference w:id="49"/>
      </w:r>
    </w:p>
    <w:p w14:paraId="67EFDF1F" w14:textId="77777777" w:rsidR="002A02A9" w:rsidRDefault="00D22446">
      <w:pPr>
        <w:jc w:val="both"/>
      </w:pPr>
      <w:r>
        <w:rPr>
          <w:rFonts w:ascii="Calibri" w:eastAsia="Calibri" w:hAnsi="Calibri" w:cs="Calibri"/>
          <w:sz w:val="22"/>
          <w:szCs w:val="22"/>
        </w:rPr>
        <w:t>The format for the Baseline and Midline Analysis Report is as follows:</w:t>
      </w:r>
    </w:p>
    <w:p w14:paraId="784F9D5F"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Executive Summary—salient findings and recommendations, concisely stated (2 pp)</w:t>
      </w:r>
    </w:p>
    <w:p w14:paraId="2155420B"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Introduction—purpose, audience, and synopsis of task (1 p)</w:t>
      </w:r>
    </w:p>
    <w:p w14:paraId="5ED375A3"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Background—brief overview of the program, and purpose of the evaluation (2 pp) </w:t>
      </w:r>
    </w:p>
    <w:p w14:paraId="7154DFA7"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Design—data collection methods, including limitations and gaps (2 pp)</w:t>
      </w:r>
    </w:p>
    <w:p w14:paraId="60150A05"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Findings/Conclusions/Recommendations—</w:t>
      </w:r>
      <w:ins w:id="51" w:author="Jessica Hogstrom" w:date="2015-05-14T07:29:00Z">
        <w:r>
          <w:rPr>
            <w:rFonts w:ascii="Calibri" w:eastAsia="Calibri" w:hAnsi="Calibri" w:cs="Calibri"/>
            <w:sz w:val="22"/>
            <w:szCs w:val="22"/>
          </w:rPr>
          <w:t>evaluation findings discussion with understandable data visualizations for non-technical readers and broader policy findings &amp; recommendations</w:t>
        </w:r>
      </w:ins>
      <w:r>
        <w:rPr>
          <w:rFonts w:ascii="Calibri" w:eastAsia="Calibri" w:hAnsi="Calibri" w:cs="Calibri"/>
          <w:sz w:val="22"/>
          <w:szCs w:val="22"/>
        </w:rPr>
        <w:t xml:space="preserve"> (31–33 </w:t>
      </w:r>
      <w:commentRangeStart w:id="52"/>
      <w:commentRangeStart w:id="53"/>
      <w:r>
        <w:rPr>
          <w:rFonts w:ascii="Calibri" w:eastAsia="Calibri" w:hAnsi="Calibri" w:cs="Calibri"/>
          <w:sz w:val="22"/>
          <w:szCs w:val="22"/>
        </w:rPr>
        <w:t>pp</w:t>
      </w:r>
      <w:commentRangeEnd w:id="52"/>
      <w:r>
        <w:commentReference w:id="52"/>
      </w:r>
      <w:commentRangeEnd w:id="53"/>
      <w:r>
        <w:commentReference w:id="53"/>
      </w:r>
      <w:r>
        <w:rPr>
          <w:rFonts w:ascii="Calibri" w:eastAsia="Calibri" w:hAnsi="Calibri" w:cs="Calibri"/>
          <w:sz w:val="22"/>
          <w:szCs w:val="22"/>
        </w:rPr>
        <w:t>)</w:t>
      </w:r>
    </w:p>
    <w:p w14:paraId="222E4181"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Issues—list of key technical and/or administrative concerns, if any (1–2 pp)</w:t>
      </w:r>
    </w:p>
    <w:p w14:paraId="6393A39D"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References---including bibliography and other references as appropriate (as needed; not included in page count)</w:t>
      </w:r>
    </w:p>
    <w:p w14:paraId="31F8AF41"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Annexes—methods, schedules, interview lists and tables will be pertinent and readable. The evaluation SOW and instruments will be in the annexes.</w:t>
      </w:r>
      <w:ins w:id="54" w:author="Jessica Hogstrom" w:date="2015-05-14T07:27:00Z">
        <w:r>
          <w:rPr>
            <w:rFonts w:ascii="Calibri" w:eastAsia="Calibri" w:hAnsi="Calibri" w:cs="Calibri"/>
            <w:sz w:val="22"/>
            <w:szCs w:val="22"/>
          </w:rPr>
          <w:t xml:space="preserve"> </w:t>
        </w:r>
      </w:ins>
      <w:r>
        <w:rPr>
          <w:rFonts w:ascii="Calibri" w:eastAsia="Calibri" w:hAnsi="Calibri" w:cs="Calibri"/>
          <w:sz w:val="22"/>
          <w:szCs w:val="22"/>
        </w:rPr>
        <w:t xml:space="preserve"> The final version of the report will be submitted to USAID/Niger in electronic format. </w:t>
      </w:r>
    </w:p>
    <w:p w14:paraId="2C6815B3" w14:textId="0E3A802C"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Quantitative and qualitative data files will be submitted electronically, to the extent this can be done without revealing confidential identifying information. </w:t>
      </w:r>
      <w:commentRangeStart w:id="55"/>
      <w:r>
        <w:rPr>
          <w:rFonts w:ascii="Calibri" w:eastAsia="Calibri" w:hAnsi="Calibri" w:cs="Calibri"/>
          <w:sz w:val="22"/>
          <w:szCs w:val="22"/>
        </w:rPr>
        <w:t>Qualitative data can be submitted in French, as the language of most respondents.</w:t>
      </w:r>
      <w:commentRangeEnd w:id="55"/>
      <w:r>
        <w:commentReference w:id="55"/>
      </w:r>
      <w:ins w:id="56" w:author="Jessica Wells" w:date="2015-08-03T12:08:00Z">
        <w:r w:rsidR="00651EE0">
          <w:rPr>
            <w:rFonts w:ascii="Calibri" w:eastAsia="Calibri" w:hAnsi="Calibri" w:cs="Calibri"/>
            <w:sz w:val="22"/>
            <w:szCs w:val="22"/>
          </w:rPr>
          <w:t xml:space="preserve"> As most respondents will prefer to use Hausa or Zarma, </w:t>
        </w:r>
        <w:commentRangeStart w:id="57"/>
        <w:r w:rsidR="00651EE0">
          <w:rPr>
            <w:rFonts w:ascii="Calibri" w:eastAsia="Calibri" w:hAnsi="Calibri" w:cs="Calibri"/>
            <w:sz w:val="22"/>
            <w:szCs w:val="22"/>
          </w:rPr>
          <w:t>translations services</w:t>
        </w:r>
      </w:ins>
      <w:commentRangeEnd w:id="57"/>
      <w:ins w:id="58" w:author="Jessica Wells" w:date="2015-08-03T12:09:00Z">
        <w:r w:rsidR="00651EE0">
          <w:rPr>
            <w:rStyle w:val="CommentReference"/>
          </w:rPr>
          <w:commentReference w:id="57"/>
        </w:r>
      </w:ins>
      <w:ins w:id="60" w:author="Jessica Wells" w:date="2015-08-03T12:08:00Z">
        <w:r w:rsidR="00651EE0">
          <w:rPr>
            <w:rFonts w:ascii="Calibri" w:eastAsia="Calibri" w:hAnsi="Calibri" w:cs="Calibri"/>
            <w:sz w:val="22"/>
            <w:szCs w:val="22"/>
          </w:rPr>
          <w:t xml:space="preserve"> will be necessary to process some of the qualitative data for dissemination.</w:t>
        </w:r>
      </w:ins>
    </w:p>
    <w:p w14:paraId="301539A3" w14:textId="77777777" w:rsidR="002A02A9" w:rsidRDefault="00D22446">
      <w:pPr>
        <w:jc w:val="both"/>
      </w:pPr>
      <w:r>
        <w:rPr>
          <w:rFonts w:ascii="Calibri" w:eastAsia="Calibri" w:hAnsi="Calibri" w:cs="Calibri"/>
          <w:sz w:val="22"/>
          <w:szCs w:val="22"/>
        </w:rPr>
        <w:tab/>
      </w:r>
    </w:p>
    <w:p w14:paraId="3950F23D" w14:textId="77777777" w:rsidR="002A02A9" w:rsidRDefault="00D22446">
      <w:pPr>
        <w:jc w:val="both"/>
        <w:rPr>
          <w:ins w:id="61" w:author="Ariel BenYishay" w:date="2015-06-30T19:48:00Z"/>
        </w:rPr>
      </w:pPr>
      <w:r>
        <w:rPr>
          <w:rFonts w:ascii="Calibri" w:eastAsia="Calibri" w:hAnsi="Calibri" w:cs="Calibri"/>
          <w:sz w:val="22"/>
          <w:szCs w:val="22"/>
        </w:rPr>
        <w:t xml:space="preserve">The report will not exceed 40 pages, excluding table of contents, acronyms list, executive summary, references and annexes. This format is consistent with the 2011 USAID Evaluation Policy. </w:t>
      </w:r>
    </w:p>
    <w:p w14:paraId="7169E7B2" w14:textId="77777777" w:rsidR="002A02A9" w:rsidRDefault="002A02A9">
      <w:pPr>
        <w:jc w:val="both"/>
        <w:rPr>
          <w:ins w:id="62" w:author="Ariel BenYishay" w:date="2015-06-30T19:48:00Z"/>
        </w:rPr>
      </w:pPr>
    </w:p>
    <w:p w14:paraId="06EA9A31" w14:textId="77777777" w:rsidR="002A02A9" w:rsidRDefault="00D22446">
      <w:pPr>
        <w:pStyle w:val="Heading2"/>
      </w:pPr>
      <w:bookmarkStart w:id="63" w:name="h.1t3h5sf" w:colFirst="0" w:colLast="0"/>
      <w:bookmarkEnd w:id="63"/>
      <w:r>
        <w:lastRenderedPageBreak/>
        <w:t>Roles and Responsibilities</w:t>
      </w:r>
    </w:p>
    <w:p w14:paraId="712A0D75" w14:textId="77777777" w:rsidR="002A02A9" w:rsidRDefault="00D22446">
      <w:r>
        <w:rPr>
          <w:rFonts w:ascii="Calibri" w:eastAsia="Calibri" w:hAnsi="Calibri" w:cs="Calibri"/>
          <w:sz w:val="22"/>
          <w:szCs w:val="22"/>
        </w:rPr>
        <w:t>Research Team:</w:t>
      </w:r>
    </w:p>
    <w:p w14:paraId="75534287" w14:textId="77777777" w:rsidR="002A02A9" w:rsidRDefault="002A02A9">
      <w:pPr>
        <w:jc w:val="both"/>
      </w:pPr>
    </w:p>
    <w:p w14:paraId="162C2D28" w14:textId="08B99E7C" w:rsidR="002A02A9" w:rsidRDefault="00D22446">
      <w:pPr>
        <w:jc w:val="both"/>
      </w:pPr>
      <w:r>
        <w:rPr>
          <w:rFonts w:ascii="Calibri" w:eastAsia="Calibri" w:hAnsi="Calibri" w:cs="Calibri"/>
          <w:sz w:val="22"/>
          <w:szCs w:val="22"/>
        </w:rPr>
        <w:t>Ariel BenYishay, Phil Roessler, and Lisa Mueller will serve as</w:t>
      </w:r>
      <w:r w:rsidR="0072404B">
        <w:rPr>
          <w:rFonts w:ascii="Calibri" w:eastAsia="Calibri" w:hAnsi="Calibri" w:cs="Calibri"/>
          <w:sz w:val="22"/>
          <w:szCs w:val="22"/>
        </w:rPr>
        <w:t xml:space="preserve"> co-</w:t>
      </w:r>
      <w:r>
        <w:rPr>
          <w:rFonts w:ascii="Calibri" w:eastAsia="Calibri" w:hAnsi="Calibri" w:cs="Calibri"/>
          <w:sz w:val="22"/>
          <w:szCs w:val="22"/>
        </w:rPr>
        <w:t>principal investigators for the project. BenYishay, Roessler, and Mueller will be responsible for the planning and execution of all phases of the impact evaluation. They will develop the evaluation design and coordinate with a survey firm to carry out the baseline and midline evaluations.</w:t>
      </w:r>
    </w:p>
    <w:p w14:paraId="37CD119A" w14:textId="77777777" w:rsidR="002A02A9" w:rsidRDefault="002A02A9">
      <w:pPr>
        <w:jc w:val="both"/>
      </w:pPr>
    </w:p>
    <w:p w14:paraId="51291204" w14:textId="77777777" w:rsidR="002A02A9" w:rsidRDefault="00D22446">
      <w:pPr>
        <w:jc w:val="both"/>
      </w:pPr>
      <w:r>
        <w:rPr>
          <w:rFonts w:ascii="Calibri" w:eastAsia="Calibri" w:hAnsi="Calibri" w:cs="Calibri"/>
          <w:sz w:val="22"/>
          <w:szCs w:val="22"/>
        </w:rPr>
        <w:t xml:space="preserve">AidData: </w:t>
      </w:r>
    </w:p>
    <w:p w14:paraId="2FA511D3" w14:textId="77777777" w:rsidR="002A02A9" w:rsidRDefault="00D22446">
      <w:pPr>
        <w:jc w:val="both"/>
      </w:pPr>
      <w:r>
        <w:rPr>
          <w:rFonts w:ascii="Calibri" w:eastAsia="Calibri" w:hAnsi="Calibri" w:cs="Calibri"/>
          <w:sz w:val="22"/>
          <w:szCs w:val="22"/>
        </w:rPr>
        <w:br/>
        <w:t xml:space="preserve">AidData will be responsible for the reporting requirements </w:t>
      </w:r>
      <w:r w:rsidR="00FF522C">
        <w:rPr>
          <w:rFonts w:ascii="Calibri" w:eastAsia="Calibri" w:hAnsi="Calibri" w:cs="Calibri"/>
          <w:sz w:val="22"/>
          <w:szCs w:val="22"/>
        </w:rPr>
        <w:t>of</w:t>
      </w:r>
      <w:r>
        <w:rPr>
          <w:rFonts w:ascii="Calibri" w:eastAsia="Calibri" w:hAnsi="Calibri" w:cs="Calibri"/>
          <w:sz w:val="22"/>
          <w:szCs w:val="22"/>
        </w:rPr>
        <w:t xml:space="preserve"> </w:t>
      </w:r>
      <w:commentRangeStart w:id="64"/>
      <w:r>
        <w:rPr>
          <w:rFonts w:ascii="Calibri" w:eastAsia="Calibri" w:hAnsi="Calibri" w:cs="Calibri"/>
          <w:sz w:val="22"/>
          <w:szCs w:val="22"/>
        </w:rPr>
        <w:t>HESN</w:t>
      </w:r>
      <w:commentRangeEnd w:id="64"/>
      <w:r>
        <w:commentReference w:id="64"/>
      </w:r>
      <w:ins w:id="65" w:author="Jessica Hogstrom" w:date="2015-07-31T13:23:00Z">
        <w:r w:rsidR="00FF522C">
          <w:rPr>
            <w:rFonts w:ascii="Calibri" w:eastAsia="Calibri" w:hAnsi="Calibri" w:cs="Calibri"/>
            <w:sz w:val="22"/>
            <w:szCs w:val="22"/>
          </w:rPr>
          <w:t xml:space="preserve">, </w:t>
        </w:r>
        <w:commentRangeStart w:id="66"/>
        <w:r w:rsidR="00FF522C">
          <w:rPr>
            <w:rFonts w:ascii="Calibri" w:eastAsia="Calibri" w:hAnsi="Calibri" w:cs="Calibri"/>
            <w:sz w:val="22"/>
            <w:szCs w:val="22"/>
          </w:rPr>
          <w:t>USAID/DRG</w:t>
        </w:r>
      </w:ins>
      <w:commentRangeEnd w:id="66"/>
      <w:r w:rsidR="00651EE0">
        <w:rPr>
          <w:rStyle w:val="CommentReference"/>
        </w:rPr>
        <w:commentReference w:id="66"/>
      </w:r>
      <w:ins w:id="67" w:author="Jessica Hogstrom" w:date="2015-07-31T13:23:00Z">
        <w:r w:rsidR="00FF522C">
          <w:rPr>
            <w:rFonts w:ascii="Calibri" w:eastAsia="Calibri" w:hAnsi="Calibri" w:cs="Calibri"/>
            <w:sz w:val="22"/>
            <w:szCs w:val="22"/>
          </w:rPr>
          <w:t>,</w:t>
        </w:r>
      </w:ins>
      <w:r>
        <w:rPr>
          <w:rFonts w:ascii="Calibri" w:eastAsia="Calibri" w:hAnsi="Calibri" w:cs="Calibri"/>
          <w:sz w:val="22"/>
          <w:szCs w:val="22"/>
        </w:rPr>
        <w:t xml:space="preserve"> and USAID/Niger. In regards to the HESN award, AidData will be required to meet all obligations as previously outlined in its award, including but not limited to: financial reporting, HESN M&amp;E indicators, annual reports, etc. In regards to USAID/Niger, AidData is responsible for coordinating with BenYishay, Roessler, and Mueller on the evaluation design report and analysis report at the completion of each phase of the evaluation, as well as for sharing with the Mission the reports required by HESN. AidData will review any reporting documents or any modifications to the scope of work prior to approval.</w:t>
      </w:r>
    </w:p>
    <w:p w14:paraId="6AA9947B" w14:textId="77777777" w:rsidR="002A02A9" w:rsidRDefault="002A02A9"/>
    <w:p w14:paraId="06B221CE" w14:textId="77777777" w:rsidR="002A02A9" w:rsidRDefault="00D22446">
      <w:r>
        <w:rPr>
          <w:rFonts w:ascii="Calibri" w:eastAsia="Calibri" w:hAnsi="Calibri" w:cs="Calibri"/>
          <w:sz w:val="22"/>
          <w:szCs w:val="22"/>
        </w:rPr>
        <w:t>USAID/Niger</w:t>
      </w:r>
    </w:p>
    <w:p w14:paraId="7AC79D9F" w14:textId="77777777" w:rsidR="002A02A9" w:rsidRDefault="002A02A9"/>
    <w:p w14:paraId="56F6C908" w14:textId="5401B6C4" w:rsidR="002A02A9" w:rsidRDefault="00D22446">
      <w:pPr>
        <w:jc w:val="both"/>
      </w:pPr>
      <w:r>
        <w:rPr>
          <w:rFonts w:ascii="Calibri" w:eastAsia="Calibri" w:hAnsi="Calibri" w:cs="Calibri"/>
          <w:sz w:val="22"/>
          <w:szCs w:val="22"/>
        </w:rPr>
        <w:t xml:space="preserve">The primary point of contact (POC) for AidData and for </w:t>
      </w:r>
      <w:commentRangeStart w:id="68"/>
      <w:r>
        <w:rPr>
          <w:rFonts w:ascii="Calibri" w:eastAsia="Calibri" w:hAnsi="Calibri" w:cs="Calibri"/>
          <w:sz w:val="22"/>
          <w:szCs w:val="22"/>
        </w:rPr>
        <w:t>USAID/HESN will be</w:t>
      </w:r>
      <w:r w:rsidR="0072404B">
        <w:rPr>
          <w:rFonts w:ascii="Calibri" w:eastAsia="Calibri" w:hAnsi="Calibri" w:cs="Calibri"/>
          <w:sz w:val="22"/>
          <w:szCs w:val="22"/>
        </w:rPr>
        <w:t xml:space="preserve"> </w:t>
      </w:r>
      <w:r>
        <w:rPr>
          <w:rFonts w:ascii="Calibri" w:eastAsia="Calibri" w:hAnsi="Calibri" w:cs="Calibri"/>
          <w:sz w:val="22"/>
          <w:szCs w:val="22"/>
        </w:rPr>
        <w:t xml:space="preserve">[name, role]. A secondary POC for AidData will be [COR for PRG mechanism], </w:t>
      </w:r>
      <w:commentRangeEnd w:id="68"/>
      <w:r>
        <w:commentReference w:id="68"/>
      </w:r>
      <w:r>
        <w:rPr>
          <w:rFonts w:ascii="Calibri" w:eastAsia="Calibri" w:hAnsi="Calibri" w:cs="Calibri"/>
          <w:sz w:val="22"/>
          <w:szCs w:val="22"/>
        </w:rPr>
        <w:t xml:space="preserve">primarily for project-related technical concerns. The primary POC will be responsible for ensuring that communication is maintained between the Mission, HESN, DRG, 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78EC3EC2" w14:textId="77777777" w:rsidR="002A02A9" w:rsidRDefault="002A02A9"/>
    <w:p w14:paraId="1A309862" w14:textId="77777777" w:rsidR="002A02A9" w:rsidRDefault="00D22446" w:rsidP="0072404B">
      <w:pPr>
        <w:jc w:val="both"/>
      </w:pPr>
      <w:r>
        <w:rPr>
          <w:rFonts w:ascii="Calibri" w:eastAsia="Calibri" w:hAnsi="Calibri" w:cs="Calibri"/>
          <w:sz w:val="22"/>
          <w:szCs w:val="22"/>
        </w:rPr>
        <w:t>USAID/DRG</w:t>
      </w:r>
    </w:p>
    <w:p w14:paraId="55529D79" w14:textId="77777777" w:rsidR="002A02A9" w:rsidRDefault="002A02A9" w:rsidP="0072404B">
      <w:pPr>
        <w:jc w:val="both"/>
      </w:pPr>
    </w:p>
    <w:p w14:paraId="5D701BCC" w14:textId="5543F866" w:rsidR="002A02A9" w:rsidRDefault="00D22446" w:rsidP="0072404B">
      <w:pPr>
        <w:jc w:val="both"/>
      </w:pPr>
      <w:r>
        <w:rPr>
          <w:rFonts w:ascii="Calibri" w:eastAsia="Calibri" w:hAnsi="Calibri" w:cs="Calibri"/>
          <w:sz w:val="22"/>
          <w:szCs w:val="22"/>
        </w:rPr>
        <w:t xml:space="preserve">The primary POC for AidData and for USAID/HESN will be </w:t>
      </w:r>
      <w:commentRangeStart w:id="69"/>
      <w:r>
        <w:rPr>
          <w:rFonts w:ascii="Calibri" w:eastAsia="Calibri" w:hAnsi="Calibri" w:cs="Calibri"/>
          <w:sz w:val="22"/>
          <w:szCs w:val="22"/>
        </w:rPr>
        <w:t>Nicole Bonoff,</w:t>
      </w:r>
      <w:commentRangeEnd w:id="69"/>
      <w:r>
        <w:commentReference w:id="69"/>
      </w:r>
      <w:r>
        <w:rPr>
          <w:rFonts w:ascii="Calibri" w:eastAsia="Calibri" w:hAnsi="Calibri" w:cs="Calibri"/>
          <w:sz w:val="22"/>
          <w:szCs w:val="22"/>
        </w:rPr>
        <w:t xml:space="preserve"> Impact Evaluation Specialist for USAID/DRG. The primary POC will be responsible for ensuring communication is maintained between the Mission, DRG, HESN, and AidData. The POC will also facilitate the peer review of the draft evaluation plan. The POC will be included in the Mission’s approval of the three evaluation reports, and will also view the interim reports required by HESN. NORC will also have the opportunity to review the three evaluation reports.  Final approval of all reports is held by the primary POC for USAID/DRG. The primary </w:t>
      </w:r>
      <w:r>
        <w:rPr>
          <w:rFonts w:ascii="Calibri" w:eastAsia="Calibri" w:hAnsi="Calibri" w:cs="Calibri"/>
          <w:sz w:val="22"/>
          <w:szCs w:val="22"/>
        </w:rPr>
        <w:lastRenderedPageBreak/>
        <w:t xml:space="preserve">POC will also be responsible for liaising through </w:t>
      </w:r>
      <w:del w:id="70" w:author="Jessica Hogstrom" w:date="2015-05-14T07:42:00Z">
        <w:r>
          <w:rPr>
            <w:rFonts w:ascii="Calibri" w:eastAsia="Calibri" w:hAnsi="Calibri" w:cs="Calibri"/>
            <w:sz w:val="22"/>
            <w:szCs w:val="22"/>
          </w:rPr>
          <w:delText xml:space="preserve">the DRG </w:delText>
        </w:r>
      </w:del>
      <w:ins w:id="71" w:author="USAID" w:date="2015-04-09T11:13:00Z">
        <w:del w:id="72" w:author="Jessica Hogstrom" w:date="2015-05-14T07:42:00Z">
          <w:r>
            <w:rPr>
              <w:rFonts w:ascii="Calibri" w:eastAsia="Calibri" w:hAnsi="Calibri" w:cs="Calibri"/>
              <w:sz w:val="22"/>
              <w:szCs w:val="22"/>
            </w:rPr>
            <w:delText>s</w:delText>
          </w:r>
        </w:del>
      </w:ins>
      <w:del w:id="73" w:author="Jessica Hogstrom" w:date="2015-05-14T07:42:00Z">
        <w:r>
          <w:rPr>
            <w:rFonts w:ascii="Calibri" w:eastAsia="Calibri" w:hAnsi="Calibri" w:cs="Calibri"/>
            <w:sz w:val="22"/>
            <w:szCs w:val="22"/>
          </w:rPr>
          <w:delText xml:space="preserve"> (NORC)</w:delText>
        </w:r>
      </w:del>
      <w:ins w:id="74" w:author="Jessica Hogstrom" w:date="2015-05-14T07:42:00Z">
        <w:r>
          <w:rPr>
            <w:rFonts w:ascii="Calibri" w:eastAsia="Calibri" w:hAnsi="Calibri" w:cs="Calibri"/>
            <w:sz w:val="22"/>
            <w:szCs w:val="22"/>
          </w:rPr>
          <w:t>NORC</w:t>
        </w:r>
      </w:ins>
      <w:r>
        <w:rPr>
          <w:rFonts w:ascii="Calibri" w:eastAsia="Calibri" w:hAnsi="Calibri" w:cs="Calibri"/>
          <w:sz w:val="22"/>
          <w:szCs w:val="22"/>
        </w:rPr>
        <w:t xml:space="preserve"> that will provide the sub-contracting and management for data collection </w:t>
      </w:r>
      <w:commentRangeStart w:id="75"/>
      <w:r>
        <w:rPr>
          <w:rFonts w:ascii="Calibri" w:eastAsia="Calibri" w:hAnsi="Calibri" w:cs="Calibri"/>
          <w:sz w:val="22"/>
          <w:szCs w:val="22"/>
        </w:rPr>
        <w:t>activities</w:t>
      </w:r>
      <w:commentRangeEnd w:id="75"/>
      <w:r>
        <w:commentReference w:id="75"/>
      </w:r>
      <w:r>
        <w:rPr>
          <w:rFonts w:ascii="Calibri" w:eastAsia="Calibri" w:hAnsi="Calibri" w:cs="Calibri"/>
          <w:sz w:val="22"/>
          <w:szCs w:val="22"/>
        </w:rPr>
        <w:t xml:space="preserve">. </w:t>
      </w:r>
    </w:p>
    <w:p w14:paraId="5D90DD5F" w14:textId="77777777" w:rsidR="007F4EEF" w:rsidRDefault="007F4EEF" w:rsidP="0072404B">
      <w:pPr>
        <w:jc w:val="both"/>
      </w:pPr>
    </w:p>
    <w:p w14:paraId="34F7E97B" w14:textId="77777777" w:rsidR="002A02A9" w:rsidRDefault="00D22446" w:rsidP="0072404B">
      <w:pPr>
        <w:jc w:val="both"/>
      </w:pPr>
      <w:r>
        <w:rPr>
          <w:rFonts w:ascii="Calibri" w:eastAsia="Calibri" w:hAnsi="Calibri" w:cs="Calibri"/>
          <w:sz w:val="22"/>
          <w:szCs w:val="22"/>
        </w:rPr>
        <w:t>USAID/HESN</w:t>
      </w:r>
    </w:p>
    <w:p w14:paraId="25C4E1D6" w14:textId="77777777" w:rsidR="002A02A9" w:rsidRDefault="002A02A9" w:rsidP="0072404B">
      <w:pPr>
        <w:jc w:val="both"/>
      </w:pPr>
    </w:p>
    <w:p w14:paraId="0D189388" w14:textId="77777777" w:rsidR="002A02A9" w:rsidRDefault="00D22446" w:rsidP="0072404B">
      <w:pPr>
        <w:jc w:val="both"/>
      </w:pPr>
      <w:r>
        <w:rPr>
          <w:rFonts w:ascii="Calibri" w:eastAsia="Calibri" w:hAnsi="Calibri" w:cs="Calibri"/>
          <w:sz w:val="22"/>
          <w:szCs w:val="22"/>
        </w:rPr>
        <w:t xml:space="preserve">USAID/HESN will be responsible for the day to day project management </w:t>
      </w:r>
      <w:r w:rsidRPr="00E72508">
        <w:rPr>
          <w:rFonts w:ascii="Calibri" w:eastAsia="Calibri" w:hAnsi="Calibri" w:cs="Calibri"/>
          <w:sz w:val="22"/>
          <w:szCs w:val="22"/>
        </w:rPr>
        <w:t>for this research project until the end of the HSEN cooperative agreement to AidData.</w:t>
      </w:r>
      <w:r>
        <w:rPr>
          <w:rFonts w:ascii="Calibri" w:eastAsia="Calibri" w:hAnsi="Calibri" w:cs="Calibri"/>
          <w:sz w:val="22"/>
          <w:szCs w:val="22"/>
        </w:rPr>
        <w:t xml:space="preserve"> This means that the AOR for the HESN award to AidData will comply with reporting requirements under the award. He/she will also conduct periodic M&amp;E on the progress of AidData’s PRG work to ensure that AidData is meeting its delivery timeframe on schedule. As necessary, the AOR will periodically communicate to USAID/Niger the status of AidData’s progress, as well as immediately notify the Mission if any problems arise during the course of this impact evaluation project. </w:t>
      </w:r>
    </w:p>
    <w:p w14:paraId="02E07225" w14:textId="77777777" w:rsidR="002A02A9" w:rsidRDefault="002A02A9" w:rsidP="0072404B">
      <w:pPr>
        <w:jc w:val="both"/>
      </w:pPr>
    </w:p>
    <w:p w14:paraId="7787AF95" w14:textId="77777777" w:rsidR="002A02A9" w:rsidRDefault="00D22446" w:rsidP="0072404B">
      <w:pPr>
        <w:pStyle w:val="Heading2"/>
        <w:jc w:val="both"/>
      </w:pPr>
      <w:bookmarkStart w:id="76" w:name="h.4d34og8" w:colFirst="0" w:colLast="0"/>
      <w:bookmarkEnd w:id="76"/>
      <w:r>
        <w:t xml:space="preserve">AidData Staffing and Management Plan </w:t>
      </w:r>
    </w:p>
    <w:p w14:paraId="2B67E589" w14:textId="77777777" w:rsidR="002A02A9" w:rsidRDefault="00D22446" w:rsidP="0072404B">
      <w:pPr>
        <w:jc w:val="both"/>
      </w:pPr>
      <w:r>
        <w:rPr>
          <w:rFonts w:ascii="Calibri" w:eastAsia="Calibri" w:hAnsi="Calibri" w:cs="Calibri"/>
          <w:b/>
          <w:sz w:val="22"/>
          <w:szCs w:val="22"/>
        </w:rPr>
        <w:t>Principal Investigators</w:t>
      </w:r>
    </w:p>
    <w:p w14:paraId="4BDD93A8" w14:textId="77777777" w:rsidR="002A02A9" w:rsidRDefault="002A02A9" w:rsidP="0072404B">
      <w:pPr>
        <w:jc w:val="both"/>
      </w:pPr>
    </w:p>
    <w:p w14:paraId="0E767A89" w14:textId="77777777" w:rsidR="002A02A9" w:rsidRDefault="00D22446" w:rsidP="0072404B">
      <w:pPr>
        <w:jc w:val="both"/>
      </w:pPr>
      <w:r>
        <w:rPr>
          <w:rFonts w:ascii="Calibri" w:eastAsia="Calibri" w:hAnsi="Calibri" w:cs="Calibri"/>
          <w:i/>
          <w:sz w:val="22"/>
          <w:szCs w:val="22"/>
        </w:rPr>
        <w:t>Dr. Ariel BenYishay—</w:t>
      </w:r>
      <w:r>
        <w:rPr>
          <w:rFonts w:ascii="Calibri" w:eastAsia="Calibri" w:hAnsi="Calibri" w:cs="Calibri"/>
          <w:sz w:val="22"/>
          <w:szCs w:val="22"/>
        </w:rPr>
        <w:t xml:space="preserve">Dr. BenYishay is AidData’s Chief Economist and Assistant Professor of Economics at the College of William and Mary.  He previously served as Lecturer in Economics at the University of New South Wales in Sydney.  He also served as Associate Director of Economic Analysis and Evaluation at the Millennium Challenge Corporation.  He has served as the principal investigator on a variety of large-scale experiments in developing countries, including Malawi, the Philippines, and the Solomon Islands.  </w:t>
      </w:r>
    </w:p>
    <w:p w14:paraId="72479FD3" w14:textId="77777777" w:rsidR="002A02A9" w:rsidRDefault="002A02A9" w:rsidP="0072404B">
      <w:pPr>
        <w:jc w:val="both"/>
      </w:pPr>
    </w:p>
    <w:p w14:paraId="40CB5B7C" w14:textId="77777777" w:rsidR="002A02A9" w:rsidRDefault="00D22446" w:rsidP="0072404B">
      <w:pPr>
        <w:jc w:val="both"/>
      </w:pPr>
      <w:r>
        <w:rPr>
          <w:rFonts w:ascii="Calibri" w:eastAsia="Calibri" w:hAnsi="Calibri" w:cs="Calibri"/>
          <w:i/>
          <w:sz w:val="22"/>
          <w:szCs w:val="22"/>
        </w:rPr>
        <w:t>Dr. Philip Roessler</w:t>
      </w:r>
      <w:r>
        <w:rPr>
          <w:rFonts w:ascii="Calibri" w:eastAsia="Calibri" w:hAnsi="Calibri" w:cs="Calibri"/>
          <w:sz w:val="22"/>
          <w:szCs w:val="22"/>
        </w:rPr>
        <w:t xml:space="preserve">—Dr. Roessler is an Assistant Professor in the Department of Government and Co-Director of the Center for African Development at the College of William and Mary. He is an expert on African politics and has conducted qualitative, quantitative and experimental studies in a range of African countries, including Sudan, Chad, Democratic Republic of Congo, Rwanda, Liberia, Tanzania, and Zimbabwe. </w:t>
      </w:r>
    </w:p>
    <w:p w14:paraId="54818B5F" w14:textId="77777777" w:rsidR="002A02A9" w:rsidRDefault="002A02A9" w:rsidP="0072404B">
      <w:pPr>
        <w:jc w:val="both"/>
      </w:pPr>
    </w:p>
    <w:p w14:paraId="08CCA7DD" w14:textId="77777777" w:rsidR="002A02A9" w:rsidRDefault="00D22446" w:rsidP="0072404B">
      <w:pPr>
        <w:jc w:val="both"/>
      </w:pPr>
      <w:r>
        <w:rPr>
          <w:rFonts w:ascii="Calibri" w:eastAsia="Calibri" w:hAnsi="Calibri" w:cs="Calibri"/>
          <w:i/>
          <w:sz w:val="22"/>
          <w:szCs w:val="22"/>
        </w:rPr>
        <w:t>Dr. Lisa Mueller—</w:t>
      </w:r>
      <w:r>
        <w:rPr>
          <w:rFonts w:ascii="Calibri" w:eastAsia="Calibri" w:hAnsi="Calibri" w:cs="Calibri"/>
          <w:sz w:val="22"/>
          <w:szCs w:val="22"/>
        </w:rPr>
        <w:t>Dr. Mueller is an Assistant Professor of Political Science and African Studies at Macalester College. Her research focuses on civic engagement and political economy of development in Niger. She has directed surveys in Niger on protest participation and citizen-politician linkages and has conducted additional fieldwork in Guinea, Mali, and Senegal. During summer 2015 she will be a Visiting Scholar at the West African Research Center in Dakar.</w:t>
      </w:r>
    </w:p>
    <w:p w14:paraId="2E506F6D" w14:textId="77777777" w:rsidR="002A02A9" w:rsidRDefault="002A02A9" w:rsidP="0072404B">
      <w:pPr>
        <w:jc w:val="both"/>
      </w:pPr>
    </w:p>
    <w:p w14:paraId="5ECF6D88" w14:textId="77777777" w:rsidR="002A02A9" w:rsidRDefault="002A02A9" w:rsidP="0072404B">
      <w:pPr>
        <w:jc w:val="both"/>
      </w:pPr>
    </w:p>
    <w:p w14:paraId="56A9D871" w14:textId="77777777" w:rsidR="002A02A9" w:rsidRDefault="00D22446" w:rsidP="0072404B">
      <w:pPr>
        <w:jc w:val="both"/>
      </w:pPr>
      <w:r>
        <w:rPr>
          <w:rFonts w:ascii="Calibri" w:eastAsia="Calibri" w:hAnsi="Calibri" w:cs="Calibri"/>
          <w:b/>
          <w:i/>
          <w:sz w:val="22"/>
          <w:szCs w:val="22"/>
        </w:rPr>
        <w:t>Additional Personnel</w:t>
      </w:r>
    </w:p>
    <w:p w14:paraId="4CE13F51" w14:textId="77777777" w:rsidR="002A02A9" w:rsidRDefault="002A02A9" w:rsidP="0072404B">
      <w:pPr>
        <w:jc w:val="both"/>
      </w:pPr>
    </w:p>
    <w:p w14:paraId="7846DF36" w14:textId="77777777" w:rsidR="002A02A9" w:rsidRDefault="00D22446" w:rsidP="0072404B">
      <w:pPr>
        <w:jc w:val="both"/>
      </w:pPr>
      <w:r>
        <w:rPr>
          <w:rFonts w:ascii="Calibri" w:eastAsia="Calibri" w:hAnsi="Calibri" w:cs="Calibri"/>
          <w:i/>
          <w:sz w:val="22"/>
          <w:szCs w:val="22"/>
        </w:rPr>
        <w:t>Field Coordinator</w:t>
      </w:r>
      <w:r>
        <w:rPr>
          <w:rFonts w:ascii="Calibri" w:eastAsia="Calibri" w:hAnsi="Calibri" w:cs="Calibri"/>
          <w:sz w:val="22"/>
          <w:szCs w:val="22"/>
        </w:rPr>
        <w:t xml:space="preserve">— Full-time staff member based in Niamey during baseline data collection, initial program roll-out, and midline data collection.  Staff member will be responsible for coordinating training </w:t>
      </w:r>
      <w:r>
        <w:rPr>
          <w:rFonts w:ascii="Calibri" w:eastAsia="Calibri" w:hAnsi="Calibri" w:cs="Calibri"/>
          <w:sz w:val="22"/>
          <w:szCs w:val="22"/>
        </w:rPr>
        <w:lastRenderedPageBreak/>
        <w:t>of data collection team, monitoring during collection, and tracking program status and randomization compliance during initial roll-out.  The coordinator would also be responsible for obtaining administrative data from relevant national sources.  Depending on funding, coordinator may return to complete midline and endline data collection.  This individual will likely have a graduate degree or studies and have previous research experience in a similar setting.</w:t>
      </w:r>
    </w:p>
    <w:p w14:paraId="51EE242F" w14:textId="77777777" w:rsidR="002A02A9" w:rsidRDefault="002A02A9" w:rsidP="0072404B">
      <w:pPr>
        <w:jc w:val="both"/>
      </w:pPr>
    </w:p>
    <w:p w14:paraId="37EF0BCC" w14:textId="77777777" w:rsidR="002A02A9" w:rsidRDefault="00D22446" w:rsidP="0072404B">
      <w:pPr>
        <w:jc w:val="both"/>
      </w:pPr>
      <w:r>
        <w:rPr>
          <w:rFonts w:ascii="Calibri" w:eastAsia="Calibri" w:hAnsi="Calibri" w:cs="Calibri"/>
          <w:i/>
          <w:sz w:val="22"/>
          <w:szCs w:val="22"/>
        </w:rPr>
        <w:t xml:space="preserve">AidData Project Manager- </w:t>
      </w:r>
      <w:r>
        <w:rPr>
          <w:rFonts w:ascii="Calibri" w:eastAsia="Calibri" w:hAnsi="Calibri" w:cs="Calibri"/>
          <w:sz w:val="22"/>
          <w:szCs w:val="22"/>
        </w:rPr>
        <w:t xml:space="preserve">AidData staff member who will assist with compliance with USAID/ HESN and USAID/Niger reporting requirements and coordinating among team members. </w:t>
      </w:r>
    </w:p>
    <w:p w14:paraId="68A45A16" w14:textId="77777777" w:rsidR="002A02A9" w:rsidRDefault="002A02A9" w:rsidP="0072404B">
      <w:pPr>
        <w:jc w:val="both"/>
      </w:pPr>
    </w:p>
    <w:p w14:paraId="0420FB0D" w14:textId="77777777" w:rsidR="002A02A9" w:rsidRDefault="00D22446" w:rsidP="0072404B">
      <w:pPr>
        <w:jc w:val="both"/>
      </w:pPr>
      <w:r>
        <w:rPr>
          <w:rFonts w:ascii="Calibri" w:eastAsia="Calibri" w:hAnsi="Calibri" w:cs="Calibri"/>
          <w:i/>
          <w:sz w:val="22"/>
          <w:szCs w:val="22"/>
        </w:rPr>
        <w:t>GIS Analyst</w:t>
      </w:r>
      <w:r>
        <w:rPr>
          <w:rFonts w:ascii="Calibri" w:eastAsia="Calibri" w:hAnsi="Calibri" w:cs="Calibri"/>
          <w:sz w:val="22"/>
          <w:szCs w:val="22"/>
        </w:rPr>
        <w:t>—AidData staff member who will assist in merging existing georeferenced datasets on population, economy, agriculture, ecology and other factors to ensure matched pairs are most precisely formed for the randomization.</w:t>
      </w:r>
    </w:p>
    <w:p w14:paraId="004BDB46" w14:textId="77777777" w:rsidR="002A02A9" w:rsidRDefault="002A02A9" w:rsidP="0072404B">
      <w:pPr>
        <w:jc w:val="both"/>
      </w:pPr>
    </w:p>
    <w:p w14:paraId="7927ACB8" w14:textId="77777777" w:rsidR="002A02A9" w:rsidRDefault="00D22446" w:rsidP="0072404B">
      <w:pPr>
        <w:jc w:val="both"/>
      </w:pPr>
      <w:bookmarkStart w:id="77" w:name="h.2s8eyo1" w:colFirst="0" w:colLast="0"/>
      <w:bookmarkEnd w:id="77"/>
      <w:r>
        <w:rPr>
          <w:rFonts w:ascii="Calibri" w:eastAsia="Calibri" w:hAnsi="Calibri" w:cs="Calibri"/>
          <w:i/>
          <w:sz w:val="22"/>
          <w:szCs w:val="22"/>
        </w:rPr>
        <w:t>Policy &amp; Communications Analyst—</w:t>
      </w:r>
      <w:r>
        <w:rPr>
          <w:rFonts w:ascii="Calibri" w:eastAsia="Calibri" w:hAnsi="Calibri" w:cs="Calibri"/>
          <w:sz w:val="22"/>
          <w:szCs w:val="22"/>
        </w:rPr>
        <w:t>AidData staff member who will assist with drafting policy briefs and communications materials to promote learning from the evaluation.</w:t>
      </w:r>
    </w:p>
    <w:p w14:paraId="021A1A11" w14:textId="77777777" w:rsidR="002A02A9" w:rsidRDefault="002A02A9">
      <w:pPr>
        <w:rPr>
          <w:ins w:id="78" w:author="Jessica Hogstrom" w:date="2015-07-23T13:07:00Z"/>
        </w:rPr>
      </w:pPr>
    </w:p>
    <w:p w14:paraId="3E66AC68" w14:textId="77777777" w:rsidR="002A02A9" w:rsidRDefault="00D22446">
      <w:pPr>
        <w:pStyle w:val="Heading2"/>
      </w:pPr>
      <w:r>
        <w:t>Budget Narrative</w:t>
      </w:r>
    </w:p>
    <w:p w14:paraId="4CF676A7" w14:textId="497A37A5" w:rsidR="002A02A9" w:rsidRDefault="00D22446" w:rsidP="002B42B3">
      <w:pPr>
        <w:jc w:val="both"/>
      </w:pPr>
      <w:r>
        <w:rPr>
          <w:rFonts w:ascii="Calibri" w:eastAsia="Calibri" w:hAnsi="Calibri" w:cs="Calibri"/>
          <w:sz w:val="22"/>
          <w:szCs w:val="22"/>
        </w:rPr>
        <w:t xml:space="preserve">Funding will provide for </w:t>
      </w:r>
      <w:r w:rsidR="002B42B3">
        <w:rPr>
          <w:rFonts w:ascii="Calibri" w:eastAsia="Calibri" w:hAnsi="Calibri" w:cs="Calibri"/>
          <w:sz w:val="22"/>
          <w:szCs w:val="22"/>
        </w:rPr>
        <w:t xml:space="preserve">a combined </w:t>
      </w:r>
      <w:r>
        <w:rPr>
          <w:rFonts w:ascii="Calibri" w:eastAsia="Calibri" w:hAnsi="Calibri" w:cs="Calibri"/>
          <w:sz w:val="22"/>
          <w:szCs w:val="22"/>
        </w:rPr>
        <w:t xml:space="preserve">10.5 months </w:t>
      </w:r>
      <w:commentRangeStart w:id="79"/>
      <w:commentRangeStart w:id="80"/>
      <w:r>
        <w:rPr>
          <w:rFonts w:ascii="Calibri" w:eastAsia="Calibri" w:hAnsi="Calibri" w:cs="Calibri"/>
          <w:sz w:val="22"/>
          <w:szCs w:val="22"/>
        </w:rPr>
        <w:t xml:space="preserve">of </w:t>
      </w:r>
      <w:ins w:id="81" w:author="Jessica Wells" w:date="2015-08-04T10:21:00Z">
        <w:r w:rsidR="007E1B6D">
          <w:rPr>
            <w:rFonts w:ascii="Calibri" w:eastAsia="Calibri" w:hAnsi="Calibri" w:cs="Calibri"/>
            <w:sz w:val="22"/>
            <w:szCs w:val="22"/>
          </w:rPr>
          <w:t xml:space="preserve">effort </w:t>
        </w:r>
      </w:ins>
      <w:del w:id="82" w:author="Jessica Wells" w:date="2015-08-04T10:21:00Z">
        <w:r w:rsidDel="007E1B6D">
          <w:rPr>
            <w:rFonts w:ascii="Calibri" w:eastAsia="Calibri" w:hAnsi="Calibri" w:cs="Calibri"/>
            <w:sz w:val="22"/>
            <w:szCs w:val="22"/>
          </w:rPr>
          <w:delText>summer effort</w:delText>
        </w:r>
        <w:commentRangeEnd w:id="79"/>
        <w:r w:rsidDel="007E1B6D">
          <w:commentReference w:id="79"/>
        </w:r>
        <w:commentRangeEnd w:id="80"/>
        <w:r w:rsidDel="007E1B6D">
          <w:commentReference w:id="80"/>
        </w:r>
        <w:r w:rsidDel="007E1B6D">
          <w:rPr>
            <w:rFonts w:ascii="Calibri" w:eastAsia="Calibri" w:hAnsi="Calibri" w:cs="Calibri"/>
            <w:sz w:val="22"/>
            <w:szCs w:val="22"/>
          </w:rPr>
          <w:delText xml:space="preserve"> </w:delText>
        </w:r>
      </w:del>
      <w:r>
        <w:rPr>
          <w:rFonts w:ascii="Calibri" w:eastAsia="Calibri" w:hAnsi="Calibri" w:cs="Calibri"/>
          <w:sz w:val="22"/>
          <w:szCs w:val="22"/>
        </w:rPr>
        <w:t>for Drs. BenYishay, Roessler, &amp; Mueller, effort by an Evaluation Program Manager and GIS Analyst.</w:t>
      </w:r>
      <w:r w:rsidR="002B42B3">
        <w:rPr>
          <w:rFonts w:ascii="Calibri" w:eastAsia="Calibri" w:hAnsi="Calibri" w:cs="Calibri"/>
          <w:sz w:val="22"/>
          <w:szCs w:val="22"/>
        </w:rPr>
        <w:t xml:space="preserve"> These calculations are described in further detail below.</w:t>
      </w:r>
      <w:r>
        <w:rPr>
          <w:rFonts w:ascii="Calibri" w:eastAsia="Calibri" w:hAnsi="Calibri" w:cs="Calibri"/>
          <w:sz w:val="22"/>
          <w:szCs w:val="22"/>
        </w:rPr>
        <w:t xml:space="preserve"> To date, in-kind contributions have been provided by Drs. BenYishay, Roessler, and Mueller as well as AidData’s Director of Operations, Fiscal Manager, and Evaluation Program Manager, to develop the Project Description and engage </w:t>
      </w:r>
      <w:bookmarkStart w:id="83" w:name="_GoBack"/>
      <w:bookmarkEnd w:id="83"/>
      <w:r>
        <w:rPr>
          <w:rFonts w:ascii="Calibri" w:eastAsia="Calibri" w:hAnsi="Calibri" w:cs="Calibri"/>
          <w:sz w:val="22"/>
          <w:szCs w:val="22"/>
        </w:rPr>
        <w:t>with USAID staff in the Mission and DC. In-kind support by AidData’s Director of Operations and AidData’s Fiscal Manager, via HESN funds, will continue during the lifetime of the evaluation activity (contingent on approval by AidData’s HESN AOR).  Also included in the budget are the expected costs for the survey firm and field coordinator. These services would be contracted outside of AidData by USAID/DRG.</w:t>
      </w:r>
    </w:p>
    <w:p w14:paraId="6D15B99A" w14:textId="77777777" w:rsidR="002C3ECE" w:rsidRPr="007E1B6D" w:rsidRDefault="002C3ECE" w:rsidP="002B42B3">
      <w:pPr>
        <w:jc w:val="both"/>
        <w:rPr>
          <w:ins w:id="84" w:author="Jessica Wells" w:date="2015-08-03T14:54:00Z"/>
          <w:rFonts w:ascii="Calibri" w:hAnsi="Calibri"/>
          <w:sz w:val="22"/>
          <w:szCs w:val="22"/>
        </w:rPr>
      </w:pPr>
    </w:p>
    <w:p w14:paraId="7B44A212" w14:textId="7C234C1E" w:rsidR="004E7A08" w:rsidRDefault="002C3ECE" w:rsidP="002B42B3">
      <w:pPr>
        <w:jc w:val="both"/>
        <w:rPr>
          <w:rFonts w:ascii="Calibri" w:hAnsi="Calibri"/>
          <w:sz w:val="22"/>
          <w:szCs w:val="22"/>
        </w:rPr>
      </w:pPr>
      <w:r w:rsidRPr="007E1B6D">
        <w:rPr>
          <w:rFonts w:ascii="Calibri" w:hAnsi="Calibri"/>
          <w:sz w:val="22"/>
          <w:szCs w:val="22"/>
        </w:rPr>
        <w:t>The Pri</w:t>
      </w:r>
      <w:r w:rsidR="007E1B6D">
        <w:rPr>
          <w:rFonts w:ascii="Calibri" w:hAnsi="Calibri"/>
          <w:sz w:val="22"/>
          <w:szCs w:val="22"/>
        </w:rPr>
        <w:t>ncipal Investigator</w:t>
      </w:r>
      <w:r w:rsidRPr="007E1B6D">
        <w:rPr>
          <w:rFonts w:ascii="Calibri" w:hAnsi="Calibri"/>
          <w:sz w:val="22"/>
          <w:szCs w:val="22"/>
        </w:rPr>
        <w:t xml:space="preserve"> level of effort</w:t>
      </w:r>
      <w:r w:rsidR="007E1B6D">
        <w:rPr>
          <w:rFonts w:ascii="Calibri" w:hAnsi="Calibri"/>
          <w:sz w:val="22"/>
          <w:szCs w:val="22"/>
        </w:rPr>
        <w:t xml:space="preserve"> for</w:t>
      </w:r>
      <w:r w:rsidRPr="007E1B6D">
        <w:rPr>
          <w:rFonts w:ascii="Calibri" w:hAnsi="Calibri"/>
          <w:sz w:val="22"/>
          <w:szCs w:val="22"/>
        </w:rPr>
        <w:t xml:space="preserve"> BenYishay</w:t>
      </w:r>
      <w:r w:rsidR="004C51AC">
        <w:rPr>
          <w:rFonts w:ascii="Calibri" w:hAnsi="Calibri"/>
          <w:sz w:val="22"/>
          <w:szCs w:val="22"/>
        </w:rPr>
        <w:t xml:space="preserve"> and Roessler</w:t>
      </w:r>
      <w:r w:rsidRPr="007E1B6D">
        <w:rPr>
          <w:rFonts w:ascii="Calibri" w:hAnsi="Calibri"/>
          <w:sz w:val="22"/>
          <w:szCs w:val="22"/>
        </w:rPr>
        <w:t xml:space="preserve"> will be</w:t>
      </w:r>
      <w:r w:rsidR="004C51AC">
        <w:rPr>
          <w:rFonts w:ascii="Calibri" w:hAnsi="Calibri"/>
          <w:sz w:val="22"/>
          <w:szCs w:val="22"/>
        </w:rPr>
        <w:t xml:space="preserve"> a combined</w:t>
      </w:r>
      <w:r w:rsidR="007E1B6D">
        <w:rPr>
          <w:rFonts w:ascii="Calibri" w:hAnsi="Calibri"/>
          <w:sz w:val="22"/>
          <w:szCs w:val="22"/>
        </w:rPr>
        <w:t xml:space="preserve"> </w:t>
      </w:r>
      <w:r w:rsidR="004C51AC">
        <w:rPr>
          <w:rFonts w:ascii="Calibri" w:hAnsi="Calibri"/>
          <w:sz w:val="22"/>
          <w:szCs w:val="22"/>
        </w:rPr>
        <w:t>7</w:t>
      </w:r>
      <w:r w:rsidRPr="007E1B6D">
        <w:rPr>
          <w:rFonts w:ascii="Calibri" w:hAnsi="Calibri"/>
          <w:sz w:val="22"/>
          <w:szCs w:val="22"/>
        </w:rPr>
        <w:t xml:space="preserve"> months over the life of the project </w:t>
      </w:r>
      <w:r w:rsidR="007E1B6D">
        <w:rPr>
          <w:rFonts w:ascii="Calibri" w:hAnsi="Calibri"/>
          <w:sz w:val="22"/>
          <w:szCs w:val="22"/>
        </w:rPr>
        <w:t xml:space="preserve">which </w:t>
      </w:r>
      <w:r w:rsidRPr="007E1B6D">
        <w:rPr>
          <w:rFonts w:ascii="Calibri" w:hAnsi="Calibri"/>
          <w:sz w:val="22"/>
          <w:szCs w:val="22"/>
        </w:rPr>
        <w:t>requires</w:t>
      </w:r>
      <w:r w:rsidR="004E7A08">
        <w:rPr>
          <w:rFonts w:ascii="Calibri" w:hAnsi="Calibri"/>
          <w:sz w:val="22"/>
          <w:szCs w:val="22"/>
        </w:rPr>
        <w:t xml:space="preserve"> $</w:t>
      </w:r>
      <w:r w:rsidR="004C51AC">
        <w:rPr>
          <w:rFonts w:ascii="Calibri" w:hAnsi="Calibri"/>
          <w:sz w:val="22"/>
          <w:szCs w:val="22"/>
        </w:rPr>
        <w:t>82,001.78</w:t>
      </w:r>
      <w:r w:rsidR="004E7A08">
        <w:rPr>
          <w:rFonts w:ascii="Calibri" w:hAnsi="Calibri"/>
          <w:sz w:val="22"/>
          <w:szCs w:val="22"/>
        </w:rPr>
        <w:t xml:space="preserve"> inclusive of salary and fringe benefits (including health insurance, retirement, and FICA).</w:t>
      </w:r>
    </w:p>
    <w:p w14:paraId="0CFA9A19" w14:textId="77777777" w:rsidR="004C51AC" w:rsidRDefault="004C51AC" w:rsidP="002B42B3">
      <w:pPr>
        <w:jc w:val="both"/>
        <w:rPr>
          <w:rFonts w:ascii="Calibri" w:hAnsi="Calibri"/>
          <w:sz w:val="22"/>
          <w:szCs w:val="22"/>
        </w:rPr>
      </w:pPr>
    </w:p>
    <w:p w14:paraId="4272C8E9" w14:textId="77777777" w:rsidR="00643914" w:rsidRDefault="004E7A08" w:rsidP="002B42B3">
      <w:pPr>
        <w:jc w:val="both"/>
        <w:rPr>
          <w:rFonts w:ascii="Calibri" w:hAnsi="Calibri"/>
          <w:sz w:val="22"/>
          <w:szCs w:val="22"/>
        </w:rPr>
      </w:pPr>
      <w:r w:rsidRPr="007E1B6D">
        <w:rPr>
          <w:rFonts w:ascii="Calibri" w:hAnsi="Calibri"/>
          <w:sz w:val="22"/>
          <w:szCs w:val="22"/>
        </w:rPr>
        <w:t>The Pri</w:t>
      </w:r>
      <w:r>
        <w:rPr>
          <w:rFonts w:ascii="Calibri" w:hAnsi="Calibri"/>
          <w:sz w:val="22"/>
          <w:szCs w:val="22"/>
        </w:rPr>
        <w:t>ncipal Investigator</w:t>
      </w:r>
      <w:r w:rsidRPr="007E1B6D">
        <w:rPr>
          <w:rFonts w:ascii="Calibri" w:hAnsi="Calibri"/>
          <w:sz w:val="22"/>
          <w:szCs w:val="22"/>
        </w:rPr>
        <w:t xml:space="preserve"> level of effort</w:t>
      </w:r>
      <w:r>
        <w:rPr>
          <w:rFonts w:ascii="Calibri" w:hAnsi="Calibri"/>
          <w:sz w:val="22"/>
          <w:szCs w:val="22"/>
        </w:rPr>
        <w:t xml:space="preserve"> for</w:t>
      </w:r>
      <w:r w:rsidRPr="007E1B6D">
        <w:rPr>
          <w:rFonts w:ascii="Calibri" w:hAnsi="Calibri"/>
          <w:sz w:val="22"/>
          <w:szCs w:val="22"/>
        </w:rPr>
        <w:t xml:space="preserve"> </w:t>
      </w:r>
      <w:r>
        <w:rPr>
          <w:rFonts w:ascii="Calibri" w:hAnsi="Calibri"/>
          <w:sz w:val="22"/>
          <w:szCs w:val="22"/>
        </w:rPr>
        <w:t>Mueller</w:t>
      </w:r>
      <w:r w:rsidRPr="007E1B6D">
        <w:rPr>
          <w:rFonts w:ascii="Calibri" w:hAnsi="Calibri"/>
          <w:sz w:val="22"/>
          <w:szCs w:val="22"/>
        </w:rPr>
        <w:t xml:space="preserve"> will be</w:t>
      </w:r>
      <w:r>
        <w:rPr>
          <w:rFonts w:ascii="Calibri" w:hAnsi="Calibri"/>
          <w:sz w:val="22"/>
          <w:szCs w:val="22"/>
        </w:rPr>
        <w:t xml:space="preserve"> 3.5</w:t>
      </w:r>
      <w:r w:rsidRPr="007E1B6D">
        <w:rPr>
          <w:rFonts w:ascii="Calibri" w:hAnsi="Calibri"/>
          <w:sz w:val="22"/>
          <w:szCs w:val="22"/>
        </w:rPr>
        <w:t xml:space="preserve"> months over the life of the project </w:t>
      </w:r>
      <w:r>
        <w:rPr>
          <w:rFonts w:ascii="Calibri" w:hAnsi="Calibri"/>
          <w:sz w:val="22"/>
          <w:szCs w:val="22"/>
        </w:rPr>
        <w:t xml:space="preserve">which </w:t>
      </w:r>
      <w:r w:rsidRPr="007E1B6D">
        <w:rPr>
          <w:rFonts w:ascii="Calibri" w:hAnsi="Calibri"/>
          <w:sz w:val="22"/>
          <w:szCs w:val="22"/>
        </w:rPr>
        <w:t>requires</w:t>
      </w:r>
      <w:r>
        <w:rPr>
          <w:rFonts w:ascii="Calibri" w:hAnsi="Calibri"/>
          <w:sz w:val="22"/>
          <w:szCs w:val="22"/>
        </w:rPr>
        <w:t xml:space="preserve"> a subaward to Macalester University. In addition to Mueller’s time </w:t>
      </w:r>
      <w:r w:rsidR="00643914">
        <w:rPr>
          <w:rFonts w:ascii="Calibri" w:hAnsi="Calibri"/>
          <w:sz w:val="22"/>
          <w:szCs w:val="22"/>
        </w:rPr>
        <w:t xml:space="preserve">($29,679.53 inclusive of salary and fringe benefits) </w:t>
      </w:r>
      <w:r>
        <w:rPr>
          <w:rFonts w:ascii="Calibri" w:hAnsi="Calibri"/>
          <w:sz w:val="22"/>
          <w:szCs w:val="22"/>
        </w:rPr>
        <w:t xml:space="preserve">the subaward will include costs to hire a </w:t>
      </w:r>
      <w:r w:rsidR="00643914">
        <w:rPr>
          <w:rFonts w:ascii="Calibri" w:hAnsi="Calibri"/>
          <w:sz w:val="22"/>
          <w:szCs w:val="22"/>
        </w:rPr>
        <w:t xml:space="preserve">full time </w:t>
      </w:r>
      <w:r>
        <w:rPr>
          <w:rFonts w:ascii="Calibri" w:hAnsi="Calibri"/>
          <w:sz w:val="22"/>
          <w:szCs w:val="22"/>
        </w:rPr>
        <w:t xml:space="preserve">field coordinator </w:t>
      </w:r>
      <w:r w:rsidR="00643914">
        <w:rPr>
          <w:rFonts w:ascii="Calibri" w:hAnsi="Calibri"/>
          <w:sz w:val="22"/>
          <w:szCs w:val="22"/>
        </w:rPr>
        <w:t xml:space="preserve">for 2 years ($92,700). The subaward, inclusive of Macalester F&amp;A costs will be $199,478.63. </w:t>
      </w:r>
    </w:p>
    <w:p w14:paraId="36300D83" w14:textId="77777777" w:rsidR="00643914" w:rsidRDefault="00643914" w:rsidP="002B42B3">
      <w:pPr>
        <w:jc w:val="both"/>
        <w:rPr>
          <w:rFonts w:ascii="Calibri" w:hAnsi="Calibri"/>
          <w:sz w:val="22"/>
          <w:szCs w:val="22"/>
        </w:rPr>
      </w:pPr>
    </w:p>
    <w:p w14:paraId="51830A61" w14:textId="592DDE37" w:rsidR="00643914" w:rsidRDefault="00643914" w:rsidP="002B42B3">
      <w:pPr>
        <w:jc w:val="both"/>
        <w:rPr>
          <w:rFonts w:ascii="Calibri" w:hAnsi="Calibri"/>
          <w:sz w:val="22"/>
          <w:szCs w:val="22"/>
        </w:rPr>
      </w:pPr>
      <w:r>
        <w:rPr>
          <w:rFonts w:ascii="Calibri" w:hAnsi="Calibri"/>
          <w:sz w:val="22"/>
          <w:szCs w:val="22"/>
        </w:rPr>
        <w:t>The Program Manager’s level of effort will be 180 days over the life of the project which requires $</w:t>
      </w:r>
      <w:r w:rsidR="00B570E0">
        <w:rPr>
          <w:rFonts w:ascii="Calibri" w:hAnsi="Calibri"/>
          <w:sz w:val="22"/>
          <w:szCs w:val="22"/>
        </w:rPr>
        <w:t>44,924.46 inclusive</w:t>
      </w:r>
      <w:r>
        <w:rPr>
          <w:rFonts w:ascii="Calibri" w:hAnsi="Calibri"/>
          <w:sz w:val="22"/>
          <w:szCs w:val="22"/>
        </w:rPr>
        <w:t xml:space="preserve"> of salary and fringe benefits (including health insurance, retirement, and FICA).</w:t>
      </w:r>
    </w:p>
    <w:p w14:paraId="3B2FE876" w14:textId="77777777" w:rsidR="00643914" w:rsidRDefault="00643914" w:rsidP="002B42B3">
      <w:pPr>
        <w:jc w:val="both"/>
        <w:rPr>
          <w:rFonts w:ascii="Calibri" w:hAnsi="Calibri"/>
          <w:sz w:val="22"/>
          <w:szCs w:val="22"/>
        </w:rPr>
      </w:pPr>
    </w:p>
    <w:p w14:paraId="6B54ACEF" w14:textId="125485BB" w:rsidR="00643914" w:rsidRDefault="00643914" w:rsidP="002B42B3">
      <w:pPr>
        <w:jc w:val="both"/>
        <w:rPr>
          <w:rFonts w:ascii="Calibri" w:hAnsi="Calibri"/>
          <w:sz w:val="22"/>
          <w:szCs w:val="22"/>
        </w:rPr>
      </w:pPr>
      <w:r>
        <w:rPr>
          <w:rFonts w:ascii="Calibri" w:hAnsi="Calibri"/>
          <w:sz w:val="22"/>
          <w:szCs w:val="22"/>
        </w:rPr>
        <w:t>The GIS Analyst’s level of effort will be 14 days over the life of the project which requires $4,5</w:t>
      </w:r>
      <w:r w:rsidR="008C120E">
        <w:rPr>
          <w:rFonts w:ascii="Calibri" w:hAnsi="Calibri"/>
          <w:sz w:val="22"/>
          <w:szCs w:val="22"/>
        </w:rPr>
        <w:t>22.77</w:t>
      </w:r>
      <w:r>
        <w:rPr>
          <w:rFonts w:ascii="Calibri" w:hAnsi="Calibri"/>
          <w:sz w:val="22"/>
          <w:szCs w:val="22"/>
        </w:rPr>
        <w:t xml:space="preserve"> inclusive of salary and fringe benefits (including health insurance, retirement, and FICA).</w:t>
      </w:r>
    </w:p>
    <w:p w14:paraId="4EB5D5C0" w14:textId="77777777" w:rsidR="004C51AC" w:rsidRDefault="004C51AC" w:rsidP="002B42B3">
      <w:pPr>
        <w:jc w:val="both"/>
      </w:pPr>
    </w:p>
    <w:p w14:paraId="30D5FE1E" w14:textId="1B81328F" w:rsidR="004C51AC" w:rsidRDefault="004C51AC" w:rsidP="002B42B3">
      <w:pPr>
        <w:jc w:val="both"/>
      </w:pPr>
      <w:r>
        <w:rPr>
          <w:rFonts w:ascii="Calibri" w:eastAsia="Calibri" w:hAnsi="Calibri" w:cs="Calibri"/>
          <w:sz w:val="22"/>
          <w:szCs w:val="22"/>
        </w:rPr>
        <w:t>AidData has budgeted for 8 1-week trips for the PIs, providing them with the requisite time needed in-country to gather data, coordinate with partners, and execute other duties related to fieldwork throughout the duration of the project.</w:t>
      </w:r>
      <w:r w:rsidR="008C120E">
        <w:rPr>
          <w:rFonts w:ascii="Calibri" w:eastAsia="Calibri" w:hAnsi="Calibri" w:cs="Calibri"/>
          <w:sz w:val="22"/>
          <w:szCs w:val="22"/>
        </w:rPr>
        <w:t xml:space="preserve"> The travel </w:t>
      </w:r>
      <w:r w:rsidR="00B570E0">
        <w:rPr>
          <w:rFonts w:ascii="Calibri" w:eastAsia="Calibri" w:hAnsi="Calibri" w:cs="Calibri"/>
          <w:sz w:val="22"/>
          <w:szCs w:val="22"/>
        </w:rPr>
        <w:t xml:space="preserve">costs </w:t>
      </w:r>
      <w:r w:rsidR="008C120E">
        <w:rPr>
          <w:rFonts w:ascii="Calibri" w:eastAsia="Calibri" w:hAnsi="Calibri" w:cs="Calibri"/>
          <w:sz w:val="22"/>
          <w:szCs w:val="22"/>
        </w:rPr>
        <w:t xml:space="preserve">will total $27,949.04. </w:t>
      </w:r>
      <w:r>
        <w:rPr>
          <w:rFonts w:ascii="Calibri" w:eastAsia="Calibri" w:hAnsi="Calibri" w:cs="Calibri"/>
          <w:sz w:val="22"/>
          <w:szCs w:val="22"/>
        </w:rPr>
        <w:t>All calculations are based on the State Department’s International Per Diem rates for Niger.</w:t>
      </w:r>
    </w:p>
    <w:p w14:paraId="6366AE63" w14:textId="77777777" w:rsidR="004C51AC" w:rsidRDefault="004C51AC"/>
    <w:p w14:paraId="0F483314" w14:textId="0E2E63D5" w:rsidR="002B42B3" w:rsidRDefault="002B42B3" w:rsidP="002B42B3">
      <w:pPr>
        <w:jc w:val="both"/>
      </w:pPr>
      <w:r>
        <w:rPr>
          <w:rFonts w:ascii="Calibri" w:eastAsia="Calibri" w:hAnsi="Calibri" w:cs="Calibri"/>
          <w:sz w:val="22"/>
          <w:szCs w:val="22"/>
        </w:rPr>
        <w:t>USAID/DRG will provide $250k for the data collection effort via the NORC contract.</w:t>
      </w:r>
      <w:r w:rsidR="00B570E0">
        <w:rPr>
          <w:rFonts w:ascii="Calibri" w:eastAsia="Calibri" w:hAnsi="Calibri" w:cs="Calibri"/>
          <w:sz w:val="22"/>
          <w:szCs w:val="22"/>
        </w:rPr>
        <w:t xml:space="preserve"> AidData will provide the remaining ~$482k (inclusive of the $300k HESN has provided to AidData for the Niger </w:t>
      </w:r>
      <w:r w:rsidR="002F2FA7">
        <w:rPr>
          <w:rFonts w:ascii="Calibri" w:eastAsia="Calibri" w:hAnsi="Calibri" w:cs="Calibri"/>
          <w:sz w:val="22"/>
          <w:szCs w:val="22"/>
        </w:rPr>
        <w:t>project</w:t>
      </w:r>
      <w:r w:rsidR="00B570E0">
        <w:rPr>
          <w:rFonts w:ascii="Calibri" w:eastAsia="Calibri" w:hAnsi="Calibri" w:cs="Calibri"/>
          <w:sz w:val="22"/>
          <w:szCs w:val="22"/>
        </w:rPr>
        <w:t>) to complete the evaluation.</w:t>
      </w:r>
    </w:p>
    <w:p w14:paraId="0BBDE6B4" w14:textId="77777777" w:rsidR="002B42B3" w:rsidRDefault="002B42B3"/>
    <w:p w14:paraId="753CFEAD" w14:textId="77777777" w:rsidR="004C51AC" w:rsidRDefault="004C51AC" w:rsidP="004C51AC">
      <w:pPr>
        <w:jc w:val="both"/>
        <w:rPr>
          <w:rFonts w:ascii="Calibri" w:eastAsia="Calibri" w:hAnsi="Calibri" w:cs="Calibri"/>
          <w:sz w:val="22"/>
          <w:szCs w:val="22"/>
        </w:rPr>
      </w:pPr>
      <w:r>
        <w:rPr>
          <w:rFonts w:ascii="Calibri" w:eastAsia="Calibri" w:hAnsi="Calibri" w:cs="Calibri"/>
          <w:sz w:val="22"/>
          <w:szCs w:val="22"/>
        </w:rPr>
        <w:t>This is an approximate budget that is subject to change based upon review by the College of William &amp; Mary’s Office of Sponsored Programs (OSP). The final budget will need to be approved by William &amp; Mary’s OSP. Note that as faculty members, Dr. BenYishay and Dr. Roessler are eligible for an up to 2% raise issued by the Commonwealth of Virginia, currently before the State legislature. If authorized, this would then be reflected in their summer salary in the final version of the budget.</w:t>
      </w:r>
    </w:p>
    <w:p w14:paraId="40033692" w14:textId="77777777" w:rsidR="004C51AC" w:rsidRDefault="004C51AC" w:rsidP="004C51AC">
      <w:pPr>
        <w:jc w:val="both"/>
        <w:rPr>
          <w:rFonts w:ascii="Calibri" w:eastAsia="Calibri" w:hAnsi="Calibri" w:cs="Calibri"/>
          <w:sz w:val="22"/>
          <w:szCs w:val="22"/>
        </w:rPr>
      </w:pPr>
    </w:p>
    <w:p w14:paraId="56516577" w14:textId="77777777" w:rsidR="004C51AC" w:rsidRDefault="004C51AC" w:rsidP="004C51AC">
      <w:pPr>
        <w:jc w:val="both"/>
      </w:pPr>
      <w:r>
        <w:rPr>
          <w:rFonts w:ascii="Calibri" w:eastAsia="Calibri" w:hAnsi="Calibri" w:cs="Calibri"/>
          <w:sz w:val="22"/>
          <w:szCs w:val="22"/>
        </w:rPr>
        <w:t xml:space="preserve">The College of William &amp; Mary will incorporate into its project billings the cost of preparatory phase work including effort performed to consult on project scope. This effort was performed in the summer period during which academic faculty typically receive up to the equivalent of three summer months of support from externally-funded activities including grants, contracts, and cooperative agreements. </w:t>
      </w:r>
    </w:p>
    <w:p w14:paraId="42827852" w14:textId="2B3213D7" w:rsidR="002A02A9" w:rsidRPr="004C51AC" w:rsidRDefault="00D22446">
      <w:pPr>
        <w:rPr>
          <w:rFonts w:ascii="Calibri" w:hAnsi="Calibri"/>
          <w:sz w:val="22"/>
          <w:szCs w:val="22"/>
        </w:rPr>
      </w:pPr>
      <w:ins w:id="85" w:author="Jessica Hogstrom" w:date="2015-05-14T12:54:00Z">
        <w:r>
          <w:br w:type="page"/>
        </w:r>
      </w:ins>
      <w:ins w:id="86" w:author="Jessica Wells" w:date="2015-08-04T10:27:00Z">
        <w:r w:rsidR="004E7A08">
          <w:lastRenderedPageBreak/>
          <w:t xml:space="preserve"> </w:t>
        </w:r>
      </w:ins>
    </w:p>
    <w:p w14:paraId="224EADC5" w14:textId="77777777" w:rsidR="002A02A9" w:rsidRDefault="002A02A9">
      <w:pPr>
        <w:rPr>
          <w:ins w:id="87" w:author="Jessica Hogstrom" w:date="2015-05-14T12:54:00Z"/>
        </w:rPr>
      </w:pPr>
    </w:p>
    <w:p w14:paraId="3F6D1916" w14:textId="77777777" w:rsidR="002A02A9" w:rsidRDefault="00D22446">
      <w:pPr>
        <w:pStyle w:val="Heading2"/>
        <w:rPr>
          <w:ins w:id="88" w:author="Jessica Hogstrom" w:date="2015-05-14T12:53:00Z"/>
        </w:rPr>
      </w:pPr>
      <w:commentRangeStart w:id="89"/>
      <w:r>
        <w:t>Budget</w:t>
      </w:r>
      <w:ins w:id="90" w:author="Jessica Hogstrom" w:date="2015-05-14T12:53:00Z">
        <w:r>
          <w:t xml:space="preserve"> </w:t>
        </w:r>
      </w:ins>
      <w:commentRangeStart w:id="91"/>
      <w:r>
        <w:t>Outline</w:t>
      </w:r>
      <w:commentRangeEnd w:id="89"/>
      <w:r>
        <w:commentReference w:id="89"/>
      </w:r>
      <w:commentRangeEnd w:id="91"/>
      <w:ins w:id="92" w:author="Jessica Hogstrom" w:date="2015-05-14T12:53:00Z">
        <w:r>
          <w:commentReference w:id="91"/>
        </w:r>
      </w:ins>
    </w:p>
    <w:p w14:paraId="57683583" w14:textId="77777777" w:rsidR="002A02A9" w:rsidRDefault="002A02A9"/>
    <w:tbl>
      <w:tblPr>
        <w:tblStyle w:val="LightShading-Accent1"/>
        <w:tblW w:w="9760" w:type="dxa"/>
        <w:tblLayout w:type="fixed"/>
        <w:tblLook w:val="04A0" w:firstRow="1" w:lastRow="0" w:firstColumn="1" w:lastColumn="0" w:noHBand="0" w:noVBand="1"/>
        <w:tblPrChange w:id="93" w:author="Jessica Wells" w:date="2015-08-04T11:20:00Z">
          <w:tblPr>
            <w:tblW w:w="9760" w:type="dxa"/>
            <w:tblLayout w:type="fixed"/>
            <w:tblLook w:val="04A0" w:firstRow="1" w:lastRow="0" w:firstColumn="1" w:lastColumn="0" w:noHBand="0" w:noVBand="1"/>
          </w:tblPr>
        </w:tblPrChange>
      </w:tblPr>
      <w:tblGrid>
        <w:gridCol w:w="3408"/>
        <w:gridCol w:w="1588"/>
        <w:gridCol w:w="1588"/>
        <w:gridCol w:w="1588"/>
        <w:gridCol w:w="1588"/>
        <w:tblGridChange w:id="94">
          <w:tblGrid>
            <w:gridCol w:w="3408"/>
            <w:gridCol w:w="1588"/>
            <w:gridCol w:w="1588"/>
            <w:gridCol w:w="1588"/>
            <w:gridCol w:w="1588"/>
          </w:tblGrid>
        </w:tblGridChange>
      </w:tblGrid>
      <w:tr w:rsidR="00651936" w:rsidRPr="00651936" w14:paraId="1B65CE41" w14:textId="77777777" w:rsidTr="008C120E">
        <w:trPr>
          <w:cnfStyle w:val="100000000000" w:firstRow="1" w:lastRow="0" w:firstColumn="0" w:lastColumn="0" w:oddVBand="0" w:evenVBand="0" w:oddHBand="0" w:evenHBand="0" w:firstRowFirstColumn="0" w:firstRowLastColumn="0" w:lastRowFirstColumn="0" w:lastRowLastColumn="0"/>
          <w:trHeight w:val="240"/>
          <w:trPrChange w:id="95"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96" w:author="Jessica Wells" w:date="2015-08-04T11:20:00Z">
              <w:tcPr>
                <w:tcW w:w="3408" w:type="dxa"/>
                <w:tcBorders>
                  <w:top w:val="nil"/>
                  <w:left w:val="nil"/>
                  <w:bottom w:val="single" w:sz="4" w:space="0" w:color="auto"/>
                  <w:right w:val="nil"/>
                </w:tcBorders>
                <w:shd w:val="clear" w:color="auto" w:fill="auto"/>
                <w:noWrap/>
                <w:hideMark/>
              </w:tcPr>
            </w:tcPrChange>
          </w:tcPr>
          <w:p w14:paraId="100FD1E5" w14:textId="77777777" w:rsidR="00651936" w:rsidRPr="00BF6B7E" w:rsidRDefault="00651936" w:rsidP="00651936">
            <w:pPr>
              <w:cnfStyle w:val="101000000000" w:firstRow="1" w:lastRow="0" w:firstColumn="1" w:lastColumn="0" w:oddVBand="0" w:evenVBand="0" w:oddHBand="0" w:evenHBand="0" w:firstRowFirstColumn="0" w:firstRowLastColumn="0" w:lastRowFirstColumn="0" w:lastRowLastColumn="0"/>
              <w:rPr>
                <w:rFonts w:ascii="Arial" w:eastAsia="Times New Roman" w:hAnsi="Arial" w:cs="Arial"/>
                <w:color w:val="auto"/>
                <w:sz w:val="20"/>
                <w:szCs w:val="20"/>
              </w:rPr>
            </w:pPr>
            <w:r w:rsidRPr="00BF6B7E">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97" w:author="Jessica Wells" w:date="2015-08-04T11:20:00Z">
              <w:tcPr>
                <w:tcW w:w="1588" w:type="dxa"/>
                <w:tcBorders>
                  <w:top w:val="nil"/>
                  <w:left w:val="single" w:sz="4" w:space="0" w:color="auto"/>
                  <w:bottom w:val="single" w:sz="4" w:space="0" w:color="auto"/>
                  <w:right w:val="single" w:sz="4" w:space="0" w:color="auto"/>
                </w:tcBorders>
                <w:shd w:val="clear" w:color="auto" w:fill="auto"/>
                <w:noWrap/>
                <w:hideMark/>
              </w:tcPr>
            </w:tcPrChange>
          </w:tcPr>
          <w:p w14:paraId="49F3F88F" w14:textId="62FD64A7"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98" w:author="Jessica Wells" w:date="2015-08-04T11:20:00Z">
                  <w:rPr>
                    <w:rFonts w:ascii="Arial" w:eastAsia="Times New Roman" w:hAnsi="Arial" w:cs="Arial"/>
                    <w:b w:val="0"/>
                    <w:bCs w:val="0"/>
                    <w:color w:val="auto"/>
                    <w:sz w:val="20"/>
                    <w:szCs w:val="20"/>
                  </w:rPr>
                </w:rPrChange>
              </w:rPr>
            </w:pPr>
            <w:del w:id="99" w:author="Jessica Wells" w:date="2015-08-04T11:21:00Z">
              <w:r w:rsidRPr="008C120E" w:rsidDel="008C120E">
                <w:rPr>
                  <w:rFonts w:ascii="Arial" w:eastAsia="Times New Roman" w:hAnsi="Arial" w:cs="Arial"/>
                  <w:bCs w:val="0"/>
                  <w:color w:val="auto"/>
                  <w:sz w:val="20"/>
                  <w:szCs w:val="20"/>
                  <w:rPrChange w:id="100" w:author="Jessica Wells" w:date="2015-08-04T11:20:00Z">
                    <w:rPr>
                      <w:rFonts w:ascii="Arial" w:eastAsia="Times New Roman" w:hAnsi="Arial" w:cs="Arial"/>
                      <w:b w:val="0"/>
                      <w:bCs w:val="0"/>
                      <w:color w:val="auto"/>
                      <w:sz w:val="20"/>
                      <w:szCs w:val="20"/>
                    </w:rPr>
                  </w:rPrChange>
                </w:rPr>
                <w:delText>USAID FY16</w:delText>
              </w:r>
            </w:del>
            <w:ins w:id="101" w:author="Jessica Wells" w:date="2015-08-04T11:21:00Z">
              <w:r w:rsidR="008C120E">
                <w:rPr>
                  <w:rFonts w:ascii="Arial" w:eastAsia="Times New Roman" w:hAnsi="Arial" w:cs="Arial"/>
                  <w:bCs w:val="0"/>
                  <w:color w:val="auto"/>
                  <w:sz w:val="20"/>
                  <w:szCs w:val="20"/>
                </w:rPr>
                <w:t>2015-2016</w:t>
              </w:r>
            </w:ins>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02" w:author="Jessica Wells" w:date="2015-08-04T11:20:00Z">
              <w:tcPr>
                <w:tcW w:w="1588" w:type="dxa"/>
                <w:tcBorders>
                  <w:top w:val="nil"/>
                  <w:left w:val="nil"/>
                  <w:bottom w:val="single" w:sz="4" w:space="0" w:color="auto"/>
                  <w:right w:val="nil"/>
                </w:tcBorders>
                <w:shd w:val="clear" w:color="auto" w:fill="auto"/>
                <w:noWrap/>
                <w:hideMark/>
              </w:tcPr>
            </w:tcPrChange>
          </w:tcPr>
          <w:p w14:paraId="2F9372E5" w14:textId="7F770A8F"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03" w:author="Jessica Wells" w:date="2015-08-04T11:20:00Z">
                  <w:rPr>
                    <w:rFonts w:ascii="Arial" w:eastAsia="Times New Roman" w:hAnsi="Arial" w:cs="Arial"/>
                    <w:b w:val="0"/>
                    <w:bCs w:val="0"/>
                    <w:color w:val="auto"/>
                    <w:sz w:val="20"/>
                    <w:szCs w:val="20"/>
                  </w:rPr>
                </w:rPrChange>
              </w:rPr>
            </w:pPr>
            <w:del w:id="104" w:author="Jessica Wells" w:date="2015-08-04T11:21:00Z">
              <w:r w:rsidRPr="008C120E" w:rsidDel="008C120E">
                <w:rPr>
                  <w:rFonts w:ascii="Arial" w:eastAsia="Times New Roman" w:hAnsi="Arial" w:cs="Arial"/>
                  <w:bCs w:val="0"/>
                  <w:color w:val="auto"/>
                  <w:sz w:val="20"/>
                  <w:szCs w:val="20"/>
                  <w:rPrChange w:id="105" w:author="Jessica Wells" w:date="2015-08-04T11:20:00Z">
                    <w:rPr>
                      <w:rFonts w:ascii="Arial" w:eastAsia="Times New Roman" w:hAnsi="Arial" w:cs="Arial"/>
                      <w:b w:val="0"/>
                      <w:bCs w:val="0"/>
                      <w:color w:val="auto"/>
                      <w:sz w:val="20"/>
                      <w:szCs w:val="20"/>
                    </w:rPr>
                  </w:rPrChange>
                </w:rPr>
                <w:delText>USAID FY17</w:delText>
              </w:r>
            </w:del>
            <w:ins w:id="106" w:author="Jessica Wells" w:date="2015-08-04T11:21:00Z">
              <w:r w:rsidR="008C120E">
                <w:rPr>
                  <w:rFonts w:ascii="Arial" w:eastAsia="Times New Roman" w:hAnsi="Arial" w:cs="Arial"/>
                  <w:bCs w:val="0"/>
                  <w:color w:val="auto"/>
                  <w:sz w:val="20"/>
                  <w:szCs w:val="20"/>
                </w:rPr>
                <w:t>2016-2017</w:t>
              </w:r>
            </w:ins>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07" w:author="Jessica Wells" w:date="2015-08-04T11:20:00Z">
              <w:tcPr>
                <w:tcW w:w="1588"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46AB9914" w14:textId="7E2C2C39"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08" w:author="Jessica Wells" w:date="2015-08-04T11:20:00Z">
                  <w:rPr>
                    <w:rFonts w:ascii="Arial" w:eastAsia="Times New Roman" w:hAnsi="Arial" w:cs="Arial"/>
                    <w:b w:val="0"/>
                    <w:bCs w:val="0"/>
                    <w:color w:val="auto"/>
                    <w:sz w:val="20"/>
                    <w:szCs w:val="20"/>
                  </w:rPr>
                </w:rPrChange>
              </w:rPr>
            </w:pPr>
            <w:del w:id="109" w:author="Jessica Wells" w:date="2015-08-04T11:21:00Z">
              <w:r w:rsidRPr="008C120E" w:rsidDel="008C120E">
                <w:rPr>
                  <w:rFonts w:ascii="Arial" w:eastAsia="Times New Roman" w:hAnsi="Arial" w:cs="Arial"/>
                  <w:bCs w:val="0"/>
                  <w:color w:val="auto"/>
                  <w:sz w:val="20"/>
                  <w:szCs w:val="20"/>
                  <w:rPrChange w:id="110" w:author="Jessica Wells" w:date="2015-08-04T11:20:00Z">
                    <w:rPr>
                      <w:rFonts w:ascii="Arial" w:eastAsia="Times New Roman" w:hAnsi="Arial" w:cs="Arial"/>
                      <w:b w:val="0"/>
                      <w:bCs w:val="0"/>
                      <w:color w:val="auto"/>
                      <w:sz w:val="20"/>
                      <w:szCs w:val="20"/>
                    </w:rPr>
                  </w:rPrChange>
                </w:rPr>
                <w:delText>USAID FY18</w:delText>
              </w:r>
            </w:del>
            <w:ins w:id="111" w:author="Jessica Wells" w:date="2015-08-04T11:21:00Z">
              <w:r w:rsidR="008C120E">
                <w:rPr>
                  <w:rFonts w:ascii="Arial" w:eastAsia="Times New Roman" w:hAnsi="Arial" w:cs="Arial"/>
                  <w:bCs w:val="0"/>
                  <w:color w:val="auto"/>
                  <w:sz w:val="20"/>
                  <w:szCs w:val="20"/>
                </w:rPr>
                <w:t>2017-2018</w:t>
              </w:r>
            </w:ins>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12" w:author="Jessica Wells" w:date="2015-08-04T11:20:00Z">
              <w:tcPr>
                <w:tcW w:w="1588" w:type="dxa"/>
                <w:tcBorders>
                  <w:top w:val="nil"/>
                  <w:left w:val="nil"/>
                  <w:bottom w:val="single" w:sz="4" w:space="0" w:color="auto"/>
                  <w:right w:val="nil"/>
                </w:tcBorders>
                <w:shd w:val="clear" w:color="auto" w:fill="auto"/>
                <w:noWrap/>
                <w:hideMark/>
              </w:tcPr>
            </w:tcPrChange>
          </w:tcPr>
          <w:p w14:paraId="401C5E98" w14:textId="77777777" w:rsidR="00651936" w:rsidRPr="008C120E"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Change w:id="113" w:author="Jessica Wells" w:date="2015-08-04T11:20:00Z">
                  <w:rPr>
                    <w:rFonts w:ascii="Arial" w:eastAsia="Times New Roman" w:hAnsi="Arial" w:cs="Arial"/>
                    <w:b w:val="0"/>
                    <w:bCs w:val="0"/>
                    <w:color w:val="auto"/>
                    <w:sz w:val="20"/>
                    <w:szCs w:val="20"/>
                  </w:rPr>
                </w:rPrChange>
              </w:rPr>
            </w:pPr>
            <w:r w:rsidRPr="008C120E">
              <w:rPr>
                <w:rFonts w:ascii="Arial" w:eastAsia="Times New Roman" w:hAnsi="Arial" w:cs="Arial"/>
                <w:bCs w:val="0"/>
                <w:color w:val="auto"/>
                <w:sz w:val="20"/>
                <w:szCs w:val="20"/>
                <w:rPrChange w:id="114" w:author="Jessica Wells" w:date="2015-08-04T11:20:00Z">
                  <w:rPr>
                    <w:rFonts w:ascii="Arial" w:eastAsia="Times New Roman" w:hAnsi="Arial" w:cs="Arial"/>
                    <w:b w:val="0"/>
                    <w:bCs w:val="0"/>
                    <w:color w:val="auto"/>
                    <w:sz w:val="20"/>
                    <w:szCs w:val="20"/>
                  </w:rPr>
                </w:rPrChange>
              </w:rPr>
              <w:t>Totals</w:t>
            </w:r>
          </w:p>
        </w:tc>
      </w:tr>
      <w:tr w:rsidR="00651936" w:rsidRPr="00651936" w14:paraId="1112B78B"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15"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right w:val="single" w:sz="4" w:space="0" w:color="1F497D" w:themeColor="text2"/>
            </w:tcBorders>
            <w:hideMark/>
            <w:tcPrChange w:id="116" w:author="Jessica Wells" w:date="2015-08-04T11:20:00Z">
              <w:tcPr>
                <w:tcW w:w="3408" w:type="dxa"/>
                <w:tcBorders>
                  <w:top w:val="nil"/>
                  <w:left w:val="nil"/>
                  <w:bottom w:val="nil"/>
                  <w:right w:val="nil"/>
                </w:tcBorders>
                <w:shd w:val="clear" w:color="auto" w:fill="auto"/>
                <w:hideMark/>
              </w:tcPr>
            </w:tcPrChange>
          </w:tcPr>
          <w:p w14:paraId="2BA64FB5"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PI Time (BenYishay &amp; Roessler)</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17"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264CA0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$46,263.33 </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18" w:author="Jessica Wells" w:date="2015-08-04T11:20:00Z">
              <w:tcPr>
                <w:tcW w:w="1588" w:type="dxa"/>
                <w:tcBorders>
                  <w:top w:val="nil"/>
                  <w:left w:val="nil"/>
                  <w:bottom w:val="nil"/>
                  <w:right w:val="nil"/>
                </w:tcBorders>
                <w:shd w:val="clear" w:color="auto" w:fill="auto"/>
                <w:noWrap/>
                <w:hideMark/>
              </w:tcPr>
            </w:tcPrChange>
          </w:tcPr>
          <w:p w14:paraId="64A8EA5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$35,738.45 </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19"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F339E5E"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right w:val="single" w:sz="4" w:space="0" w:color="1F497D" w:themeColor="text2"/>
            </w:tcBorders>
            <w:noWrap/>
            <w:hideMark/>
            <w:tcPrChange w:id="120" w:author="Jessica Wells" w:date="2015-08-04T11:20:00Z">
              <w:tcPr>
                <w:tcW w:w="1588" w:type="dxa"/>
                <w:tcBorders>
                  <w:top w:val="nil"/>
                  <w:left w:val="nil"/>
                  <w:bottom w:val="nil"/>
                  <w:right w:val="nil"/>
                </w:tcBorders>
                <w:shd w:val="clear" w:color="auto" w:fill="auto"/>
                <w:noWrap/>
                <w:hideMark/>
              </w:tcPr>
            </w:tcPrChange>
          </w:tcPr>
          <w:p w14:paraId="3A4F58E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$82,001.78 </w:t>
            </w:r>
          </w:p>
        </w:tc>
      </w:tr>
      <w:tr w:rsidR="00651936" w:rsidRPr="00651936" w14:paraId="10DEA62A" w14:textId="77777777" w:rsidTr="008C120E">
        <w:trPr>
          <w:trHeight w:val="480"/>
          <w:trPrChange w:id="121"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22" w:author="Jessica Wells" w:date="2015-08-04T11:20:00Z">
              <w:tcPr>
                <w:tcW w:w="3408" w:type="dxa"/>
                <w:tcBorders>
                  <w:top w:val="nil"/>
                  <w:left w:val="nil"/>
                  <w:bottom w:val="nil"/>
                  <w:right w:val="nil"/>
                </w:tcBorders>
                <w:shd w:val="clear" w:color="auto" w:fill="auto"/>
                <w:hideMark/>
              </w:tcPr>
            </w:tcPrChange>
          </w:tcPr>
          <w:p w14:paraId="1617FB42" w14:textId="77777777" w:rsidR="00651936" w:rsidRPr="00651936" w:rsidRDefault="00651936" w:rsidP="00651936">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Program Manager</w:t>
            </w:r>
          </w:p>
        </w:tc>
        <w:tc>
          <w:tcPr>
            <w:tcW w:w="1588" w:type="dxa"/>
            <w:tcBorders>
              <w:left w:val="single" w:sz="4" w:space="0" w:color="1F497D" w:themeColor="text2"/>
              <w:right w:val="single" w:sz="4" w:space="0" w:color="1F497D" w:themeColor="text2"/>
            </w:tcBorders>
            <w:noWrap/>
            <w:hideMark/>
            <w:tcPrChange w:id="123"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10EC973"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Change w:id="124" w:author="Jessica Wells" w:date="2015-08-04T11:20:00Z">
              <w:tcPr>
                <w:tcW w:w="1588" w:type="dxa"/>
                <w:tcBorders>
                  <w:top w:val="nil"/>
                  <w:left w:val="nil"/>
                  <w:bottom w:val="nil"/>
                  <w:right w:val="nil"/>
                </w:tcBorders>
                <w:shd w:val="clear" w:color="auto" w:fill="auto"/>
                <w:noWrap/>
                <w:hideMark/>
              </w:tcPr>
            </w:tcPrChange>
          </w:tcPr>
          <w:p w14:paraId="1F531CA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Change w:id="125"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527E8D9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26" w:author="Jessica Wells" w:date="2015-08-04T11:20:00Z">
              <w:tcPr>
                <w:tcW w:w="1588" w:type="dxa"/>
                <w:tcBorders>
                  <w:top w:val="nil"/>
                  <w:left w:val="nil"/>
                  <w:bottom w:val="nil"/>
                  <w:right w:val="nil"/>
                </w:tcBorders>
                <w:shd w:val="clear" w:color="auto" w:fill="auto"/>
                <w:noWrap/>
                <w:hideMark/>
              </w:tcPr>
            </w:tcPrChange>
          </w:tcPr>
          <w:p w14:paraId="5C0A43F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$44,924.46 </w:t>
            </w:r>
          </w:p>
        </w:tc>
      </w:tr>
      <w:tr w:rsidR="00651936" w:rsidRPr="00651936" w14:paraId="62FB9487"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27"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28" w:author="Jessica Wells" w:date="2015-08-04T11:20:00Z">
              <w:tcPr>
                <w:tcW w:w="3408" w:type="dxa"/>
                <w:tcBorders>
                  <w:top w:val="nil"/>
                  <w:left w:val="nil"/>
                  <w:bottom w:val="nil"/>
                  <w:right w:val="nil"/>
                </w:tcBorders>
                <w:shd w:val="clear" w:color="auto" w:fill="auto"/>
                <w:hideMark/>
              </w:tcPr>
            </w:tcPrChange>
          </w:tcPr>
          <w:p w14:paraId="489952A7"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GIS Analyst</w:t>
            </w:r>
          </w:p>
        </w:tc>
        <w:tc>
          <w:tcPr>
            <w:tcW w:w="1588" w:type="dxa"/>
            <w:tcBorders>
              <w:left w:val="single" w:sz="4" w:space="0" w:color="1F497D" w:themeColor="text2"/>
              <w:right w:val="single" w:sz="4" w:space="0" w:color="1F497D" w:themeColor="text2"/>
            </w:tcBorders>
            <w:noWrap/>
            <w:hideMark/>
            <w:tcPrChange w:id="129"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D04AFC1" w14:textId="77777777" w:rsidR="00651936" w:rsidRPr="00651936" w:rsidRDefault="00651936" w:rsidP="00651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30" w:author="Jessica Wells" w:date="2015-08-04T11:20:00Z">
              <w:tcPr>
                <w:tcW w:w="1588" w:type="dxa"/>
                <w:tcBorders>
                  <w:top w:val="nil"/>
                  <w:left w:val="nil"/>
                  <w:bottom w:val="nil"/>
                  <w:right w:val="nil"/>
                </w:tcBorders>
                <w:shd w:val="clear" w:color="auto" w:fill="auto"/>
                <w:noWrap/>
                <w:hideMark/>
              </w:tcPr>
            </w:tcPrChange>
          </w:tcPr>
          <w:p w14:paraId="77D745D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$4,522.77 </w:t>
            </w:r>
          </w:p>
        </w:tc>
        <w:tc>
          <w:tcPr>
            <w:tcW w:w="1588" w:type="dxa"/>
            <w:tcBorders>
              <w:left w:val="single" w:sz="4" w:space="0" w:color="1F497D" w:themeColor="text2"/>
              <w:right w:val="single" w:sz="4" w:space="0" w:color="1F497D" w:themeColor="text2"/>
            </w:tcBorders>
            <w:noWrap/>
            <w:hideMark/>
            <w:tcPrChange w:id="131"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189F5B4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32" w:author="Jessica Wells" w:date="2015-08-04T11:20:00Z">
              <w:tcPr>
                <w:tcW w:w="1588" w:type="dxa"/>
                <w:tcBorders>
                  <w:top w:val="nil"/>
                  <w:left w:val="nil"/>
                  <w:bottom w:val="nil"/>
                  <w:right w:val="nil"/>
                </w:tcBorders>
                <w:shd w:val="clear" w:color="auto" w:fill="auto"/>
                <w:noWrap/>
                <w:hideMark/>
              </w:tcPr>
            </w:tcPrChange>
          </w:tcPr>
          <w:p w14:paraId="347E0E6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$4,522.77 </w:t>
            </w:r>
          </w:p>
        </w:tc>
      </w:tr>
      <w:tr w:rsidR="00651936" w:rsidRPr="00651936" w14:paraId="7FB6633F" w14:textId="77777777" w:rsidTr="008C120E">
        <w:trPr>
          <w:trHeight w:val="480"/>
          <w:trPrChange w:id="133"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34" w:author="Jessica Wells" w:date="2015-08-04T11:20:00Z">
              <w:tcPr>
                <w:tcW w:w="3408" w:type="dxa"/>
                <w:tcBorders>
                  <w:top w:val="nil"/>
                  <w:left w:val="nil"/>
                  <w:bottom w:val="nil"/>
                  <w:right w:val="nil"/>
                </w:tcBorders>
                <w:shd w:val="clear" w:color="auto" w:fill="auto"/>
                <w:hideMark/>
              </w:tcPr>
            </w:tcPrChange>
          </w:tcPr>
          <w:p w14:paraId="687DFCB2" w14:textId="77777777" w:rsidR="00651936" w:rsidRPr="00651936" w:rsidRDefault="00651936" w:rsidP="00651936">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Travel</w:t>
            </w:r>
          </w:p>
        </w:tc>
        <w:tc>
          <w:tcPr>
            <w:tcW w:w="1588" w:type="dxa"/>
            <w:tcBorders>
              <w:left w:val="single" w:sz="4" w:space="0" w:color="1F497D" w:themeColor="text2"/>
              <w:right w:val="single" w:sz="4" w:space="0" w:color="1F497D" w:themeColor="text2"/>
            </w:tcBorders>
            <w:noWrap/>
            <w:hideMark/>
            <w:tcPrChange w:id="135"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445429F5"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$13,768.00 </w:t>
            </w:r>
          </w:p>
        </w:tc>
        <w:tc>
          <w:tcPr>
            <w:tcW w:w="1588" w:type="dxa"/>
            <w:tcBorders>
              <w:left w:val="single" w:sz="4" w:space="0" w:color="1F497D" w:themeColor="text2"/>
              <w:right w:val="single" w:sz="4" w:space="0" w:color="1F497D" w:themeColor="text2"/>
            </w:tcBorders>
            <w:noWrap/>
            <w:hideMark/>
            <w:tcPrChange w:id="136" w:author="Jessica Wells" w:date="2015-08-04T11:20:00Z">
              <w:tcPr>
                <w:tcW w:w="1588" w:type="dxa"/>
                <w:tcBorders>
                  <w:top w:val="nil"/>
                  <w:left w:val="nil"/>
                  <w:bottom w:val="nil"/>
                  <w:right w:val="nil"/>
                </w:tcBorders>
                <w:shd w:val="clear" w:color="auto" w:fill="auto"/>
                <w:noWrap/>
                <w:hideMark/>
              </w:tcPr>
            </w:tcPrChange>
          </w:tcPr>
          <w:p w14:paraId="6BDA680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$14,181.04 </w:t>
            </w:r>
          </w:p>
        </w:tc>
        <w:tc>
          <w:tcPr>
            <w:tcW w:w="1588" w:type="dxa"/>
            <w:tcBorders>
              <w:left w:val="single" w:sz="4" w:space="0" w:color="1F497D" w:themeColor="text2"/>
              <w:right w:val="single" w:sz="4" w:space="0" w:color="1F497D" w:themeColor="text2"/>
            </w:tcBorders>
            <w:noWrap/>
            <w:hideMark/>
            <w:tcPrChange w:id="137"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34D6C8F0"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38" w:author="Jessica Wells" w:date="2015-08-04T11:20:00Z">
              <w:tcPr>
                <w:tcW w:w="1588" w:type="dxa"/>
                <w:tcBorders>
                  <w:top w:val="nil"/>
                  <w:left w:val="nil"/>
                  <w:bottom w:val="nil"/>
                  <w:right w:val="nil"/>
                </w:tcBorders>
                <w:shd w:val="clear" w:color="auto" w:fill="auto"/>
                <w:noWrap/>
                <w:hideMark/>
              </w:tcPr>
            </w:tcPrChange>
          </w:tcPr>
          <w:p w14:paraId="2EE76FBD"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$27,949.04 </w:t>
            </w:r>
          </w:p>
        </w:tc>
      </w:tr>
      <w:tr w:rsidR="00651936" w:rsidRPr="00651936" w14:paraId="6ECF58E2"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39"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40" w:author="Jessica Wells" w:date="2015-08-04T11:20:00Z">
              <w:tcPr>
                <w:tcW w:w="3408" w:type="dxa"/>
                <w:tcBorders>
                  <w:top w:val="nil"/>
                  <w:left w:val="nil"/>
                  <w:bottom w:val="nil"/>
                  <w:right w:val="nil"/>
                </w:tcBorders>
                <w:shd w:val="clear" w:color="auto" w:fill="auto"/>
                <w:hideMark/>
              </w:tcPr>
            </w:tcPrChange>
          </w:tcPr>
          <w:p w14:paraId="130A73EE"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Subaward to Macalester</w:t>
            </w:r>
            <w:r w:rsidRPr="00651936">
              <w:rPr>
                <w:rFonts w:ascii="Arial" w:eastAsia="Times New Roman" w:hAnsi="Arial" w:cs="Arial"/>
                <w:b w:val="0"/>
                <w:bCs w:val="0"/>
                <w:color w:val="auto"/>
                <w:sz w:val="20"/>
                <w:szCs w:val="20"/>
              </w:rPr>
              <w:br/>
              <w:t>(PI Mueller &amp; Field Coordinator)</w:t>
            </w:r>
          </w:p>
        </w:tc>
        <w:tc>
          <w:tcPr>
            <w:tcW w:w="1588" w:type="dxa"/>
            <w:tcBorders>
              <w:left w:val="single" w:sz="4" w:space="0" w:color="1F497D" w:themeColor="text2"/>
              <w:right w:val="single" w:sz="4" w:space="0" w:color="1F497D" w:themeColor="text2"/>
            </w:tcBorders>
            <w:noWrap/>
            <w:hideMark/>
            <w:tcPrChange w:id="141"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130E37AC"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$102,843.94 </w:t>
            </w:r>
          </w:p>
        </w:tc>
        <w:tc>
          <w:tcPr>
            <w:tcW w:w="1588" w:type="dxa"/>
            <w:tcBorders>
              <w:left w:val="single" w:sz="4" w:space="0" w:color="1F497D" w:themeColor="text2"/>
              <w:right w:val="single" w:sz="4" w:space="0" w:color="1F497D" w:themeColor="text2"/>
            </w:tcBorders>
            <w:noWrap/>
            <w:hideMark/>
            <w:tcPrChange w:id="142" w:author="Jessica Wells" w:date="2015-08-04T11:20:00Z">
              <w:tcPr>
                <w:tcW w:w="1588" w:type="dxa"/>
                <w:tcBorders>
                  <w:top w:val="nil"/>
                  <w:left w:val="nil"/>
                  <w:bottom w:val="nil"/>
                  <w:right w:val="nil"/>
                </w:tcBorders>
                <w:shd w:val="clear" w:color="auto" w:fill="auto"/>
                <w:noWrap/>
                <w:hideMark/>
              </w:tcPr>
            </w:tcPrChange>
          </w:tcPr>
          <w:p w14:paraId="237A7C8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$96,634.69 </w:t>
            </w:r>
          </w:p>
        </w:tc>
        <w:tc>
          <w:tcPr>
            <w:tcW w:w="1588" w:type="dxa"/>
            <w:tcBorders>
              <w:left w:val="single" w:sz="4" w:space="0" w:color="1F497D" w:themeColor="text2"/>
              <w:right w:val="single" w:sz="4" w:space="0" w:color="1F497D" w:themeColor="text2"/>
            </w:tcBorders>
            <w:noWrap/>
            <w:hideMark/>
            <w:tcPrChange w:id="143"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2D0825F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44" w:author="Jessica Wells" w:date="2015-08-04T11:20:00Z">
              <w:tcPr>
                <w:tcW w:w="1588" w:type="dxa"/>
                <w:tcBorders>
                  <w:top w:val="nil"/>
                  <w:left w:val="nil"/>
                  <w:bottom w:val="nil"/>
                  <w:right w:val="nil"/>
                </w:tcBorders>
                <w:shd w:val="clear" w:color="auto" w:fill="auto"/>
                <w:noWrap/>
                <w:hideMark/>
              </w:tcPr>
            </w:tcPrChange>
          </w:tcPr>
          <w:p w14:paraId="2CA5C6F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$199,478.63 </w:t>
            </w:r>
          </w:p>
        </w:tc>
      </w:tr>
      <w:tr w:rsidR="00651936" w:rsidRPr="00651936" w14:paraId="61280CAE" w14:textId="77777777" w:rsidTr="008C120E">
        <w:trPr>
          <w:trHeight w:val="480"/>
          <w:trPrChange w:id="145"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46" w:author="Jessica Wells" w:date="2015-08-04T11:20:00Z">
              <w:tcPr>
                <w:tcW w:w="3408" w:type="dxa"/>
                <w:tcBorders>
                  <w:top w:val="nil"/>
                  <w:left w:val="nil"/>
                  <w:bottom w:val="nil"/>
                  <w:right w:val="nil"/>
                </w:tcBorders>
                <w:shd w:val="clear" w:color="auto" w:fill="auto"/>
                <w:hideMark/>
              </w:tcPr>
            </w:tcPrChange>
          </w:tcPr>
          <w:p w14:paraId="2391BDCE" w14:textId="5FD93C74" w:rsidR="00651936" w:rsidRPr="00651936" w:rsidRDefault="008C120E" w:rsidP="008C120E">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S</w:t>
            </w:r>
            <w:r>
              <w:rPr>
                <w:rFonts w:ascii="Arial" w:eastAsia="Times New Roman" w:hAnsi="Arial" w:cs="Arial"/>
                <w:b w:val="0"/>
                <w:bCs w:val="0"/>
                <w:color w:val="auto"/>
                <w:sz w:val="20"/>
                <w:szCs w:val="20"/>
              </w:rPr>
              <w:t>urvey Firm (N</w:t>
            </w:r>
            <w:r w:rsidR="00651936" w:rsidRPr="00651936">
              <w:rPr>
                <w:rFonts w:ascii="Arial" w:eastAsia="Times New Roman" w:hAnsi="Arial" w:cs="Arial"/>
                <w:b w:val="0"/>
                <w:bCs w:val="0"/>
                <w:color w:val="auto"/>
                <w:sz w:val="20"/>
                <w:szCs w:val="20"/>
              </w:rPr>
              <w:t>ORC</w:t>
            </w:r>
            <w:r>
              <w:rPr>
                <w:rFonts w:ascii="Arial" w:eastAsia="Times New Roman" w:hAnsi="Arial" w:cs="Arial"/>
                <w:b w:val="0"/>
                <w:bCs w:val="0"/>
                <w:color w:val="auto"/>
                <w:sz w:val="20"/>
                <w:szCs w:val="20"/>
              </w:rPr>
              <w:t>)</w:t>
            </w:r>
            <w:r w:rsidR="00651936" w:rsidRPr="00651936">
              <w:rPr>
                <w:rFonts w:ascii="Arial" w:eastAsia="Times New Roman" w:hAnsi="Arial" w:cs="Arial"/>
                <w:b w:val="0"/>
                <w:bCs w:val="0"/>
                <w:color w:val="auto"/>
                <w:sz w:val="20"/>
                <w:szCs w:val="20"/>
              </w:rPr>
              <w:t xml:space="preserve"> </w:t>
            </w:r>
          </w:p>
        </w:tc>
        <w:tc>
          <w:tcPr>
            <w:tcW w:w="1588" w:type="dxa"/>
            <w:tcBorders>
              <w:left w:val="single" w:sz="4" w:space="0" w:color="1F497D" w:themeColor="text2"/>
              <w:right w:val="single" w:sz="4" w:space="0" w:color="1F497D" w:themeColor="text2"/>
            </w:tcBorders>
            <w:noWrap/>
            <w:hideMark/>
            <w:tcPrChange w:id="147"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292B4A4D" w14:textId="77777777" w:rsidR="00651936" w:rsidRPr="00651936" w:rsidRDefault="00651936" w:rsidP="00651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48" w:author="Jessica Wells" w:date="2015-08-04T11:20:00Z">
              <w:tcPr>
                <w:tcW w:w="1588" w:type="dxa"/>
                <w:tcBorders>
                  <w:top w:val="nil"/>
                  <w:left w:val="nil"/>
                  <w:bottom w:val="nil"/>
                  <w:right w:val="nil"/>
                </w:tcBorders>
                <w:shd w:val="clear" w:color="auto" w:fill="auto"/>
                <w:noWrap/>
                <w:hideMark/>
              </w:tcPr>
            </w:tcPrChange>
          </w:tcPr>
          <w:p w14:paraId="7CCE23D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$25,000.00 </w:t>
            </w:r>
          </w:p>
        </w:tc>
        <w:tc>
          <w:tcPr>
            <w:tcW w:w="1588" w:type="dxa"/>
            <w:tcBorders>
              <w:left w:val="single" w:sz="4" w:space="0" w:color="1F497D" w:themeColor="text2"/>
              <w:right w:val="single" w:sz="4" w:space="0" w:color="1F497D" w:themeColor="text2"/>
            </w:tcBorders>
            <w:noWrap/>
            <w:hideMark/>
            <w:tcPrChange w:id="149"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0B42E8D3"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50" w:author="Jessica Wells" w:date="2015-08-04T11:20:00Z">
              <w:tcPr>
                <w:tcW w:w="1588" w:type="dxa"/>
                <w:tcBorders>
                  <w:top w:val="nil"/>
                  <w:left w:val="nil"/>
                  <w:bottom w:val="nil"/>
                  <w:right w:val="nil"/>
                </w:tcBorders>
                <w:shd w:val="clear" w:color="auto" w:fill="auto"/>
                <w:noWrap/>
                <w:hideMark/>
              </w:tcPr>
            </w:tcPrChange>
          </w:tcPr>
          <w:p w14:paraId="20EA8CC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$25,000.00 </w:t>
            </w:r>
          </w:p>
        </w:tc>
      </w:tr>
      <w:tr w:rsidR="00651936" w:rsidRPr="00651936" w14:paraId="1B58C4E1" w14:textId="77777777" w:rsidTr="008C120E">
        <w:trPr>
          <w:cnfStyle w:val="000000100000" w:firstRow="0" w:lastRow="0" w:firstColumn="0" w:lastColumn="0" w:oddVBand="0" w:evenVBand="0" w:oddHBand="1" w:evenHBand="0" w:firstRowFirstColumn="0" w:firstRowLastColumn="0" w:lastRowFirstColumn="0" w:lastRowLastColumn="0"/>
          <w:trHeight w:val="480"/>
          <w:trPrChange w:id="151"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Change w:id="152" w:author="Jessica Wells" w:date="2015-08-04T11:20:00Z">
              <w:tcPr>
                <w:tcW w:w="3408" w:type="dxa"/>
                <w:tcBorders>
                  <w:top w:val="nil"/>
                  <w:left w:val="nil"/>
                  <w:bottom w:val="nil"/>
                  <w:right w:val="nil"/>
                </w:tcBorders>
                <w:shd w:val="clear" w:color="auto" w:fill="auto"/>
                <w:hideMark/>
              </w:tcPr>
            </w:tcPrChange>
          </w:tcPr>
          <w:p w14:paraId="587B4D3F" w14:textId="77777777" w:rsidR="00651936" w:rsidRPr="00651936" w:rsidRDefault="00651936" w:rsidP="00651936">
            <w:pPr>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William &amp; Mary F&amp;A</w:t>
            </w:r>
          </w:p>
        </w:tc>
        <w:tc>
          <w:tcPr>
            <w:tcW w:w="1588" w:type="dxa"/>
            <w:tcBorders>
              <w:left w:val="single" w:sz="4" w:space="0" w:color="1F497D" w:themeColor="text2"/>
              <w:right w:val="single" w:sz="4" w:space="0" w:color="1F497D" w:themeColor="text2"/>
            </w:tcBorders>
            <w:noWrap/>
            <w:hideMark/>
            <w:tcPrChange w:id="153"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0D4F42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$50,522.00 </w:t>
            </w:r>
          </w:p>
        </w:tc>
        <w:tc>
          <w:tcPr>
            <w:tcW w:w="1588" w:type="dxa"/>
            <w:tcBorders>
              <w:left w:val="single" w:sz="4" w:space="0" w:color="1F497D" w:themeColor="text2"/>
              <w:right w:val="single" w:sz="4" w:space="0" w:color="1F497D" w:themeColor="text2"/>
            </w:tcBorders>
            <w:noWrap/>
            <w:hideMark/>
            <w:tcPrChange w:id="154" w:author="Jessica Wells" w:date="2015-08-04T11:20:00Z">
              <w:tcPr>
                <w:tcW w:w="1588" w:type="dxa"/>
                <w:tcBorders>
                  <w:top w:val="nil"/>
                  <w:left w:val="nil"/>
                  <w:bottom w:val="nil"/>
                  <w:right w:val="nil"/>
                </w:tcBorders>
                <w:shd w:val="clear" w:color="auto" w:fill="auto"/>
                <w:noWrap/>
                <w:hideMark/>
              </w:tcPr>
            </w:tcPrChange>
          </w:tcPr>
          <w:p w14:paraId="34A9AAF6"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$47,895.00 </w:t>
            </w:r>
          </w:p>
        </w:tc>
        <w:tc>
          <w:tcPr>
            <w:tcW w:w="1588" w:type="dxa"/>
            <w:tcBorders>
              <w:left w:val="single" w:sz="4" w:space="0" w:color="1F497D" w:themeColor="text2"/>
              <w:right w:val="single" w:sz="4" w:space="0" w:color="1F497D" w:themeColor="text2"/>
            </w:tcBorders>
            <w:noWrap/>
            <w:hideMark/>
            <w:tcPrChange w:id="155"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6C105C35"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Change w:id="156" w:author="Jessica Wells" w:date="2015-08-04T11:20:00Z">
              <w:tcPr>
                <w:tcW w:w="1588" w:type="dxa"/>
                <w:tcBorders>
                  <w:top w:val="nil"/>
                  <w:left w:val="nil"/>
                  <w:bottom w:val="nil"/>
                  <w:right w:val="nil"/>
                </w:tcBorders>
                <w:shd w:val="clear" w:color="auto" w:fill="auto"/>
                <w:noWrap/>
                <w:hideMark/>
              </w:tcPr>
            </w:tcPrChange>
          </w:tcPr>
          <w:p w14:paraId="4AAE49F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$98,417.00 </w:t>
            </w:r>
          </w:p>
        </w:tc>
      </w:tr>
      <w:tr w:rsidR="00651936" w:rsidRPr="00651936" w14:paraId="7FBE1326" w14:textId="77777777" w:rsidTr="008C120E">
        <w:trPr>
          <w:trHeight w:val="480"/>
          <w:trPrChange w:id="157" w:author="Jessica Wells" w:date="2015-08-04T11:20:00Z">
            <w:trPr>
              <w:trHeight w:val="480"/>
            </w:trPr>
          </w:trPrChange>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bottom w:val="single" w:sz="4" w:space="0" w:color="1F497D" w:themeColor="text2"/>
              <w:right w:val="single" w:sz="4" w:space="0" w:color="1F497D" w:themeColor="text2"/>
            </w:tcBorders>
            <w:hideMark/>
            <w:tcPrChange w:id="158" w:author="Jessica Wells" w:date="2015-08-04T11:20:00Z">
              <w:tcPr>
                <w:tcW w:w="3408" w:type="dxa"/>
                <w:tcBorders>
                  <w:top w:val="nil"/>
                  <w:left w:val="nil"/>
                  <w:bottom w:val="nil"/>
                  <w:right w:val="nil"/>
                </w:tcBorders>
                <w:shd w:val="clear" w:color="auto" w:fill="auto"/>
                <w:hideMark/>
              </w:tcPr>
            </w:tcPrChange>
          </w:tcPr>
          <w:p w14:paraId="3785A309" w14:textId="77777777" w:rsidR="00651936" w:rsidRPr="00651936" w:rsidRDefault="00651936" w:rsidP="00651936">
            <w:pPr>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Survey Firm (DRG Expense)</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59"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1CCC6C0F"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0" w:author="Jessica Wells" w:date="2015-08-04T11:20:00Z">
              <w:tcPr>
                <w:tcW w:w="1588" w:type="dxa"/>
                <w:tcBorders>
                  <w:top w:val="nil"/>
                  <w:left w:val="nil"/>
                  <w:bottom w:val="nil"/>
                  <w:right w:val="nil"/>
                </w:tcBorders>
                <w:shd w:val="clear" w:color="auto" w:fill="auto"/>
                <w:noWrap/>
                <w:hideMark/>
              </w:tcPr>
            </w:tcPrChange>
          </w:tcPr>
          <w:p w14:paraId="695A427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1" w:author="Jessica Wells" w:date="2015-08-04T11:20:00Z">
              <w:tcPr>
                <w:tcW w:w="1588" w:type="dxa"/>
                <w:tcBorders>
                  <w:top w:val="nil"/>
                  <w:left w:val="single" w:sz="4" w:space="0" w:color="auto"/>
                  <w:bottom w:val="single" w:sz="4" w:space="0" w:color="auto"/>
                  <w:right w:val="single" w:sz="4" w:space="0" w:color="auto"/>
                </w:tcBorders>
                <w:shd w:val="clear" w:color="auto" w:fill="auto"/>
                <w:noWrap/>
                <w:hideMark/>
              </w:tcPr>
            </w:tcPrChange>
          </w:tcPr>
          <w:p w14:paraId="46B54A0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Change w:id="162" w:author="Jessica Wells" w:date="2015-08-04T11:20:00Z">
              <w:tcPr>
                <w:tcW w:w="1588" w:type="dxa"/>
                <w:tcBorders>
                  <w:top w:val="nil"/>
                  <w:left w:val="nil"/>
                  <w:bottom w:val="nil"/>
                  <w:right w:val="nil"/>
                </w:tcBorders>
                <w:shd w:val="clear" w:color="auto" w:fill="auto"/>
                <w:noWrap/>
                <w:hideMark/>
              </w:tcPr>
            </w:tcPrChange>
          </w:tcPr>
          <w:p w14:paraId="33E5536C"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$250,000.00 </w:t>
            </w:r>
          </w:p>
        </w:tc>
      </w:tr>
      <w:tr w:rsidR="00651936" w:rsidRPr="00651936" w14:paraId="387CE6C7" w14:textId="77777777" w:rsidTr="008C120E">
        <w:trPr>
          <w:cnfStyle w:val="000000100000" w:firstRow="0" w:lastRow="0" w:firstColumn="0" w:lastColumn="0" w:oddVBand="0" w:evenVBand="0" w:oddHBand="1" w:evenHBand="0" w:firstRowFirstColumn="0" w:firstRowLastColumn="0" w:lastRowFirstColumn="0" w:lastRowLastColumn="0"/>
          <w:trHeight w:val="240"/>
          <w:trPrChange w:id="163"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nil"/>
              <w:right w:val="single" w:sz="4" w:space="0" w:color="1F497D" w:themeColor="text2"/>
            </w:tcBorders>
            <w:hideMark/>
            <w:tcPrChange w:id="164" w:author="Jessica Wells" w:date="2015-08-04T11:20:00Z">
              <w:tcPr>
                <w:tcW w:w="3408" w:type="dxa"/>
                <w:tcBorders>
                  <w:top w:val="single" w:sz="4" w:space="0" w:color="auto"/>
                  <w:left w:val="nil"/>
                  <w:bottom w:val="nil"/>
                  <w:right w:val="nil"/>
                </w:tcBorders>
                <w:shd w:val="clear" w:color="auto" w:fill="auto"/>
                <w:hideMark/>
              </w:tcPr>
            </w:tcPrChange>
          </w:tcPr>
          <w:p w14:paraId="39F18C7F" w14:textId="77777777" w:rsidR="00651936" w:rsidRPr="00651936" w:rsidRDefault="00651936" w:rsidP="00651936">
            <w:pPr>
              <w:jc w:val="right"/>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AidData/W&amp;M Total</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65" w:author="Jessica Wells" w:date="2015-08-04T11:20:00Z">
              <w:tcPr>
                <w:tcW w:w="1588" w:type="dxa"/>
                <w:tcBorders>
                  <w:top w:val="single" w:sz="4" w:space="0" w:color="auto"/>
                  <w:left w:val="single" w:sz="4" w:space="0" w:color="auto"/>
                  <w:bottom w:val="nil"/>
                  <w:right w:val="single" w:sz="4" w:space="0" w:color="auto"/>
                </w:tcBorders>
                <w:shd w:val="clear" w:color="auto" w:fill="auto"/>
                <w:noWrap/>
                <w:hideMark/>
              </w:tcPr>
            </w:tcPrChange>
          </w:tcPr>
          <w:p w14:paraId="02A7A900"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$235,859.51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66" w:author="Jessica Wells" w:date="2015-08-04T11:20:00Z">
              <w:tcPr>
                <w:tcW w:w="1588" w:type="dxa"/>
                <w:tcBorders>
                  <w:top w:val="single" w:sz="4" w:space="0" w:color="auto"/>
                  <w:left w:val="nil"/>
                  <w:bottom w:val="nil"/>
                  <w:right w:val="nil"/>
                </w:tcBorders>
                <w:shd w:val="clear" w:color="auto" w:fill="auto"/>
                <w:noWrap/>
                <w:hideMark/>
              </w:tcPr>
            </w:tcPrChange>
          </w:tcPr>
          <w:p w14:paraId="750B15B3"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$246,434.17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67" w:author="Jessica Wells" w:date="2015-08-04T11:20:00Z">
              <w:tcPr>
                <w:tcW w:w="1588" w:type="dxa"/>
                <w:tcBorders>
                  <w:top w:val="nil"/>
                  <w:left w:val="single" w:sz="4" w:space="0" w:color="auto"/>
                  <w:bottom w:val="nil"/>
                  <w:right w:val="nil"/>
                </w:tcBorders>
                <w:shd w:val="clear" w:color="auto" w:fill="auto"/>
                <w:noWrap/>
                <w:hideMark/>
              </w:tcPr>
            </w:tcPrChange>
          </w:tcPr>
          <w:p w14:paraId="454C76C8" w14:textId="77777777" w:rsidR="00651936" w:rsidRPr="00651936" w:rsidRDefault="00651936" w:rsidP="00651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Change w:id="168" w:author="Jessica Wells" w:date="2015-08-04T11:20:00Z">
              <w:tcPr>
                <w:tcW w:w="1588" w:type="dxa"/>
                <w:tcBorders>
                  <w:top w:val="single" w:sz="4" w:space="0" w:color="auto"/>
                  <w:left w:val="single" w:sz="4" w:space="0" w:color="auto"/>
                  <w:bottom w:val="nil"/>
                  <w:right w:val="nil"/>
                </w:tcBorders>
                <w:shd w:val="clear" w:color="auto" w:fill="auto"/>
                <w:noWrap/>
                <w:hideMark/>
              </w:tcPr>
            </w:tcPrChange>
          </w:tcPr>
          <w:p w14:paraId="21759FB7"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$482,293.68 </w:t>
            </w:r>
          </w:p>
        </w:tc>
      </w:tr>
      <w:tr w:rsidR="00651936" w:rsidRPr="00651936" w14:paraId="411DF3F1" w14:textId="77777777" w:rsidTr="008C120E">
        <w:trPr>
          <w:trHeight w:val="240"/>
          <w:trPrChange w:id="169"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nil"/>
              <w:left w:val="single" w:sz="4" w:space="0" w:color="1F497D" w:themeColor="text2"/>
              <w:bottom w:val="single" w:sz="4" w:space="0" w:color="1F497D" w:themeColor="text2"/>
              <w:right w:val="single" w:sz="4" w:space="0" w:color="1F497D" w:themeColor="text2"/>
            </w:tcBorders>
            <w:noWrap/>
            <w:hideMark/>
            <w:tcPrChange w:id="170" w:author="Jessica Wells" w:date="2015-08-04T11:20:00Z">
              <w:tcPr>
                <w:tcW w:w="3408" w:type="dxa"/>
                <w:tcBorders>
                  <w:top w:val="nil"/>
                  <w:left w:val="nil"/>
                  <w:bottom w:val="single" w:sz="4" w:space="0" w:color="auto"/>
                  <w:right w:val="nil"/>
                </w:tcBorders>
                <w:shd w:val="clear" w:color="auto" w:fill="auto"/>
                <w:noWrap/>
                <w:hideMark/>
              </w:tcPr>
            </w:tcPrChange>
          </w:tcPr>
          <w:p w14:paraId="2AAE3C15" w14:textId="77777777" w:rsidR="00651936" w:rsidRPr="00651936" w:rsidRDefault="00651936" w:rsidP="00651936">
            <w:pPr>
              <w:jc w:val="right"/>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DRG Total</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71" w:author="Jessica Wells" w:date="2015-08-04T11:20:00Z">
              <w:tcPr>
                <w:tcW w:w="1588" w:type="dxa"/>
                <w:tcBorders>
                  <w:top w:val="nil"/>
                  <w:left w:val="single" w:sz="4" w:space="0" w:color="auto"/>
                  <w:bottom w:val="single" w:sz="4" w:space="0" w:color="auto"/>
                  <w:right w:val="single" w:sz="4" w:space="0" w:color="auto"/>
                </w:tcBorders>
                <w:shd w:val="clear" w:color="auto" w:fill="auto"/>
                <w:noWrap/>
                <w:hideMark/>
              </w:tcPr>
            </w:tcPrChange>
          </w:tcPr>
          <w:p w14:paraId="7943B8A8"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72" w:author="Jessica Wells" w:date="2015-08-04T11:20:00Z">
              <w:tcPr>
                <w:tcW w:w="1588" w:type="dxa"/>
                <w:tcBorders>
                  <w:top w:val="nil"/>
                  <w:left w:val="nil"/>
                  <w:bottom w:val="single" w:sz="4" w:space="0" w:color="auto"/>
                  <w:right w:val="nil"/>
                </w:tcBorders>
                <w:shd w:val="clear" w:color="auto" w:fill="auto"/>
                <w:noWrap/>
                <w:hideMark/>
              </w:tcPr>
            </w:tcPrChange>
          </w:tcPr>
          <w:p w14:paraId="36100CB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73" w:author="Jessica Wells" w:date="2015-08-04T11:20:00Z">
              <w:tcPr>
                <w:tcW w:w="1588" w:type="dxa"/>
                <w:tcBorders>
                  <w:top w:val="nil"/>
                  <w:left w:val="single" w:sz="4" w:space="0" w:color="auto"/>
                  <w:bottom w:val="single" w:sz="4" w:space="0" w:color="auto"/>
                  <w:right w:val="nil"/>
                </w:tcBorders>
                <w:shd w:val="clear" w:color="auto" w:fill="auto"/>
                <w:noWrap/>
                <w:hideMark/>
              </w:tcPr>
            </w:tcPrChange>
          </w:tcPr>
          <w:p w14:paraId="20C5139D"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Change w:id="174" w:author="Jessica Wells" w:date="2015-08-04T11:20:00Z">
              <w:tcPr>
                <w:tcW w:w="1588" w:type="dxa"/>
                <w:tcBorders>
                  <w:top w:val="nil"/>
                  <w:left w:val="single" w:sz="4" w:space="0" w:color="auto"/>
                  <w:bottom w:val="nil"/>
                  <w:right w:val="nil"/>
                </w:tcBorders>
                <w:shd w:val="clear" w:color="auto" w:fill="auto"/>
                <w:noWrap/>
                <w:hideMark/>
              </w:tcPr>
            </w:tcPrChange>
          </w:tcPr>
          <w:p w14:paraId="438E31EC"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$250,000.00 </w:t>
            </w:r>
          </w:p>
        </w:tc>
      </w:tr>
      <w:tr w:rsidR="00651936" w:rsidRPr="00651936" w14:paraId="33D94850" w14:textId="77777777" w:rsidTr="008C120E">
        <w:trPr>
          <w:cnfStyle w:val="000000100000" w:firstRow="0" w:lastRow="0" w:firstColumn="0" w:lastColumn="0" w:oddVBand="0" w:evenVBand="0" w:oddHBand="1" w:evenHBand="0" w:firstRowFirstColumn="0" w:firstRowLastColumn="0" w:lastRowFirstColumn="0" w:lastRowLastColumn="0"/>
          <w:trHeight w:val="240"/>
          <w:trPrChange w:id="175" w:author="Jessica Wells" w:date="2015-08-04T11:20:00Z">
            <w:trPr>
              <w:trHeight w:val="240"/>
            </w:trPr>
          </w:trPrChange>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76" w:author="Jessica Wells" w:date="2015-08-04T11:20:00Z">
              <w:tcPr>
                <w:tcW w:w="3408" w:type="dxa"/>
                <w:tcBorders>
                  <w:top w:val="nil"/>
                  <w:left w:val="nil"/>
                  <w:bottom w:val="nil"/>
                  <w:right w:val="nil"/>
                </w:tcBorders>
                <w:shd w:val="clear" w:color="auto" w:fill="auto"/>
                <w:noWrap/>
                <w:hideMark/>
              </w:tcPr>
            </w:tcPrChange>
          </w:tcPr>
          <w:p w14:paraId="352429C9" w14:textId="77777777" w:rsidR="00651936" w:rsidRPr="00651936" w:rsidRDefault="00651936" w:rsidP="00651936">
            <w:pPr>
              <w:jc w:val="right"/>
              <w:cnfStyle w:val="001000100000" w:firstRow="0" w:lastRow="0" w:firstColumn="1" w:lastColumn="0" w:oddVBand="0" w:evenVBand="0" w:oddHBand="1" w:evenHBand="0" w:firstRowFirstColumn="0" w:firstRowLastColumn="0" w:lastRowFirstColumn="0" w:lastRowLastColumn="0"/>
              <w:rPr>
                <w:rFonts w:ascii="Arial" w:eastAsia="Times New Roman" w:hAnsi="Arial" w:cs="Arial"/>
                <w:b w:val="0"/>
                <w:bCs w:val="0"/>
                <w:color w:val="auto"/>
                <w:sz w:val="20"/>
                <w:szCs w:val="20"/>
              </w:rPr>
            </w:pPr>
            <w:r w:rsidRPr="00651936">
              <w:rPr>
                <w:rFonts w:ascii="Arial" w:eastAsia="Times New Roman" w:hAnsi="Arial" w:cs="Arial"/>
                <w:b w:val="0"/>
                <w:bCs w:val="0"/>
                <w:color w:val="auto"/>
                <w:sz w:val="20"/>
                <w:szCs w:val="20"/>
              </w:rPr>
              <w:t>Combined Total</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77" w:author="Jessica Wells" w:date="2015-08-04T11:20:00Z">
              <w:tcPr>
                <w:tcW w:w="1588" w:type="dxa"/>
                <w:tcBorders>
                  <w:top w:val="nil"/>
                  <w:left w:val="single" w:sz="4" w:space="0" w:color="auto"/>
                  <w:bottom w:val="nil"/>
                  <w:right w:val="single" w:sz="4" w:space="0" w:color="auto"/>
                </w:tcBorders>
                <w:shd w:val="clear" w:color="auto" w:fill="auto"/>
                <w:noWrap/>
                <w:hideMark/>
              </w:tcPr>
            </w:tcPrChange>
          </w:tcPr>
          <w:p w14:paraId="4763D790"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$335,859.51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78" w:author="Jessica Wells" w:date="2015-08-04T11:20:00Z">
              <w:tcPr>
                <w:tcW w:w="1588" w:type="dxa"/>
                <w:tcBorders>
                  <w:top w:val="nil"/>
                  <w:left w:val="nil"/>
                  <w:bottom w:val="nil"/>
                  <w:right w:val="nil"/>
                </w:tcBorders>
                <w:shd w:val="clear" w:color="auto" w:fill="auto"/>
                <w:noWrap/>
                <w:hideMark/>
              </w:tcPr>
            </w:tcPrChange>
          </w:tcPr>
          <w:p w14:paraId="5C519D75"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$296,434.17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Change w:id="179" w:author="Jessica Wells" w:date="2015-08-04T11:20:00Z">
              <w:tcPr>
                <w:tcW w:w="1588" w:type="dxa"/>
                <w:tcBorders>
                  <w:top w:val="nil"/>
                  <w:left w:val="single" w:sz="4" w:space="0" w:color="auto"/>
                  <w:bottom w:val="nil"/>
                  <w:right w:val="nil"/>
                </w:tcBorders>
                <w:shd w:val="clear" w:color="auto" w:fill="auto"/>
                <w:noWrap/>
                <w:hideMark/>
              </w:tcPr>
            </w:tcPrChange>
          </w:tcPr>
          <w:p w14:paraId="42126BC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00"/>
            <w:noWrap/>
            <w:hideMark/>
            <w:tcPrChange w:id="180" w:author="Jessica Wells" w:date="2015-08-04T11:20:00Z">
              <w:tcPr>
                <w:tcW w:w="1588" w:type="dxa"/>
                <w:tcBorders>
                  <w:top w:val="single" w:sz="4" w:space="0" w:color="auto"/>
                  <w:left w:val="single" w:sz="4" w:space="0" w:color="auto"/>
                  <w:bottom w:val="nil"/>
                  <w:right w:val="nil"/>
                </w:tcBorders>
                <w:shd w:val="clear" w:color="000000" w:fill="FFFF00"/>
                <w:noWrap/>
                <w:hideMark/>
              </w:tcPr>
            </w:tcPrChange>
          </w:tcPr>
          <w:p w14:paraId="57BE1FDD"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$732,293.68 </w:t>
            </w:r>
          </w:p>
        </w:tc>
      </w:tr>
    </w:tbl>
    <w:p w14:paraId="058A2CCE" w14:textId="77777777" w:rsidR="002A02A9" w:rsidRDefault="002A02A9"/>
    <w:sectPr w:rsidR="002A02A9">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essica Hogstrom" w:date="2015-08-03T10:45:00Z" w:initials="JH">
    <w:p w14:paraId="64B6FAA5" w14:textId="77777777" w:rsidR="00B570E0" w:rsidRDefault="00B570E0">
      <w:pPr>
        <w:pStyle w:val="CommentText"/>
      </w:pPr>
      <w:r>
        <w:rPr>
          <w:rStyle w:val="CommentReference"/>
        </w:rPr>
        <w:annotationRef/>
      </w:r>
      <w:r>
        <w:t>Updated to reflect funding by HESN</w:t>
      </w:r>
    </w:p>
  </w:comment>
  <w:comment w:id="4" w:author="kkempkey" w:date="2015-07-28T04:20:00Z" w:initials="">
    <w:p w14:paraId="5ABA7BF5" w14:textId="77777777" w:rsidR="00B570E0" w:rsidRDefault="00B570E0">
      <w:pPr>
        <w:widowControl w:val="0"/>
      </w:pPr>
      <w:r>
        <w:rPr>
          <w:rFonts w:ascii="Arial" w:eastAsia="Arial" w:hAnsi="Arial" w:cs="Arial"/>
          <w:sz w:val="22"/>
          <w:szCs w:val="22"/>
        </w:rPr>
        <w:t>The evaluation is not funded by DRG. It is funded by HESN</w:t>
      </w:r>
    </w:p>
  </w:comment>
  <w:comment w:id="7" w:author="USAID" w:date="2015-04-09T11:24:00Z" w:initials="">
    <w:p w14:paraId="3F32550C" w14:textId="77777777" w:rsidR="00B570E0" w:rsidRDefault="00B570E0">
      <w:pPr>
        <w:widowControl w:val="0"/>
      </w:pPr>
      <w:r>
        <w:rPr>
          <w:rFonts w:ascii="Arial" w:eastAsia="Arial" w:hAnsi="Arial" w:cs="Arial"/>
          <w:sz w:val="22"/>
          <w:szCs w:val="22"/>
        </w:rPr>
        <w:t>While technically USAID/DRG can only manage the money that goes through our mechanism via NORC, practically speaking, if this impact evaluation is co-funded with two streams of moneys to NORC for data collection purposes, USAID/DRG will help manage and coordinate along with NORC.</w:t>
      </w:r>
    </w:p>
  </w:comment>
  <w:comment w:id="10" w:author="Jessica Wells" w:date="2015-08-03T10:52:00Z" w:initials="JW">
    <w:p w14:paraId="31181727" w14:textId="33A7A8BB" w:rsidR="00B570E0" w:rsidRDefault="00B570E0">
      <w:pPr>
        <w:pStyle w:val="CommentText"/>
      </w:pPr>
      <w:ins w:id="13" w:author="Jessica Wells" w:date="2015-08-03T10:52:00Z">
        <w:r>
          <w:rPr>
            <w:rStyle w:val="CommentReference"/>
          </w:rPr>
          <w:annotationRef/>
        </w:r>
      </w:ins>
      <w:r>
        <w:t>Included collaboration with Niger and DRG</w:t>
      </w:r>
    </w:p>
  </w:comment>
  <w:comment w:id="14" w:author="kkempkey" w:date="2015-07-28T04:21:00Z" w:initials="">
    <w:p w14:paraId="08F58E8C" w14:textId="77777777" w:rsidR="00B570E0" w:rsidRDefault="00B570E0">
      <w:pPr>
        <w:widowControl w:val="0"/>
      </w:pPr>
      <w:r>
        <w:rPr>
          <w:rFonts w:ascii="Arial" w:eastAsia="Arial" w:hAnsi="Arial" w:cs="Arial"/>
          <w:sz w:val="22"/>
          <w:szCs w:val="22"/>
        </w:rPr>
        <w:t>and in collaboration with Niger Office and DRG.</w:t>
      </w:r>
    </w:p>
  </w:comment>
  <w:comment w:id="15" w:author="kkempkey" w:date="2015-07-28T04:22:00Z" w:initials="">
    <w:p w14:paraId="386DE434" w14:textId="77777777" w:rsidR="00B570E0" w:rsidRDefault="00B570E0">
      <w:pPr>
        <w:widowControl w:val="0"/>
      </w:pPr>
      <w:r>
        <w:rPr>
          <w:rFonts w:ascii="Arial" w:eastAsia="Arial" w:hAnsi="Arial" w:cs="Arial"/>
          <w:sz w:val="22"/>
          <w:szCs w:val="22"/>
        </w:rPr>
        <w:t>if you are all co-PIs, this should be written from a 3 person perspective and be in agreement.</w:t>
      </w:r>
    </w:p>
  </w:comment>
  <w:comment w:id="16" w:author="Jessica Wells" w:date="2015-08-03T10:54:00Z" w:initials="JW">
    <w:p w14:paraId="35E3CF49" w14:textId="77120204" w:rsidR="00B570E0" w:rsidRDefault="00B570E0">
      <w:pPr>
        <w:pStyle w:val="CommentText"/>
      </w:pPr>
      <w:r>
        <w:rPr>
          <w:rStyle w:val="CommentReference"/>
        </w:rPr>
        <w:annotationRef/>
      </w:r>
      <w:r>
        <w:t>All co-PIs, no hierarchy.</w:t>
      </w:r>
    </w:p>
  </w:comment>
  <w:comment w:id="19" w:author="kkempkey" w:date="2015-07-28T04:24:00Z" w:initials="">
    <w:p w14:paraId="6AD86B77" w14:textId="77777777" w:rsidR="00B570E0" w:rsidRDefault="00B570E0">
      <w:pPr>
        <w:widowControl w:val="0"/>
      </w:pPr>
      <w:r>
        <w:rPr>
          <w:rFonts w:ascii="Arial" w:eastAsia="Arial" w:hAnsi="Arial" w:cs="Arial"/>
          <w:sz w:val="22"/>
          <w:szCs w:val="22"/>
        </w:rPr>
        <w:t>I would encourage you to to think about selling this as a 2 year evaluation with the option of a year 3. That way you can include the entirety of your research design in one cohesive document.</w:t>
      </w:r>
    </w:p>
  </w:comment>
  <w:comment w:id="22" w:author="Jessica Hogstrom" w:date="2015-08-03T13:20:00Z" w:initials="">
    <w:p w14:paraId="0B9FA680" w14:textId="033B64E1" w:rsidR="00B570E0" w:rsidRDefault="00B570E0">
      <w:pPr>
        <w:widowControl w:val="0"/>
      </w:pPr>
      <w:r>
        <w:rPr>
          <w:rFonts w:ascii="Arial" w:eastAsia="Arial" w:hAnsi="Arial" w:cs="Arial"/>
          <w:sz w:val="22"/>
          <w:szCs w:val="22"/>
        </w:rPr>
        <w:t>Agreed. Let me know if the above sentence adequately addresses the below USAID concern.</w:t>
      </w:r>
    </w:p>
  </w:comment>
  <w:comment w:id="23" w:author="USAID" w:date="2015-05-14T07:39:00Z" w:initials="">
    <w:p w14:paraId="06C33021" w14:textId="77777777" w:rsidR="00B570E0" w:rsidRDefault="00B570E0">
      <w:pPr>
        <w:widowControl w:val="0"/>
      </w:pPr>
      <w:r>
        <w:rPr>
          <w:rFonts w:ascii="Arial" w:eastAsia="Arial" w:hAnsi="Arial" w:cs="Arial"/>
          <w:sz w:val="22"/>
          <w:szCs w:val="22"/>
        </w:rPr>
        <w:t>USAID/DRG would like stronger language establishing the norms of open data access.  Typically, we provide a 6 month data embargo for publication for our PIs.  This should be formally spelled out, that other parties will have easy access to anonymized data 6 months after the completion of the final evaluation report.</w:t>
      </w:r>
    </w:p>
  </w:comment>
  <w:comment w:id="25" w:author="kkempkey" w:date="2015-07-28T04:26:00Z" w:initials="">
    <w:p w14:paraId="091A1B3D" w14:textId="77777777" w:rsidR="00B570E0" w:rsidRDefault="00B570E0">
      <w:pPr>
        <w:widowControl w:val="0"/>
      </w:pPr>
      <w:r>
        <w:rPr>
          <w:rFonts w:ascii="Arial" w:eastAsia="Arial" w:hAnsi="Arial" w:cs="Arial"/>
          <w:sz w:val="22"/>
          <w:szCs w:val="22"/>
        </w:rPr>
        <w:t>"All data will comply with USAID research and open data policies."</w:t>
      </w:r>
    </w:p>
  </w:comment>
  <w:comment w:id="24" w:author="Jessica Wells" w:date="2015-08-03T10:56:00Z" w:initials="JW">
    <w:p w14:paraId="4CF3210E" w14:textId="06E2D0D6" w:rsidR="00B570E0" w:rsidRDefault="00B570E0">
      <w:pPr>
        <w:pStyle w:val="CommentText"/>
      </w:pPr>
      <w:r>
        <w:rPr>
          <w:rStyle w:val="CommentReference"/>
        </w:rPr>
        <w:annotationRef/>
      </w:r>
      <w:r>
        <w:t>Included the data compliance sentence.</w:t>
      </w:r>
    </w:p>
  </w:comment>
  <w:comment w:id="29" w:author="kkempkey" w:date="2015-07-28T04:27:00Z" w:initials="">
    <w:p w14:paraId="49939DF2" w14:textId="77777777" w:rsidR="00B570E0" w:rsidRDefault="00B570E0">
      <w:pPr>
        <w:widowControl w:val="0"/>
      </w:pPr>
      <w:r>
        <w:rPr>
          <w:rFonts w:ascii="Arial" w:eastAsia="Arial" w:hAnsi="Arial" w:cs="Arial"/>
          <w:sz w:val="22"/>
          <w:szCs w:val="22"/>
        </w:rPr>
        <w:t>the Niger Office</w:t>
      </w:r>
    </w:p>
  </w:comment>
  <w:comment w:id="31" w:author="Jessica Wells" w:date="2015-08-03T12:03:00Z" w:initials="JW">
    <w:p w14:paraId="5A6FD8FD" w14:textId="43BDB070" w:rsidR="00B570E0" w:rsidRDefault="00B570E0">
      <w:pPr>
        <w:pStyle w:val="CommentText"/>
      </w:pPr>
      <w:r>
        <w:rPr>
          <w:rStyle w:val="CommentReference"/>
        </w:rPr>
        <w:annotationRef/>
      </w:r>
      <w:r>
        <w:t>Changed USAID/DRG to the Niger Office</w:t>
      </w:r>
    </w:p>
  </w:comment>
  <w:comment w:id="35" w:author="Jessica Wells" w:date="2015-08-03T12:06:00Z" w:initials="JW">
    <w:p w14:paraId="1D9831A1" w14:textId="16031BBE" w:rsidR="00B570E0" w:rsidRDefault="00B570E0">
      <w:pPr>
        <w:pStyle w:val="CommentText"/>
      </w:pPr>
      <w:ins w:id="37" w:author="Jessica Wells" w:date="2015-08-03T12:06:00Z">
        <w:r>
          <w:rPr>
            <w:rStyle w:val="CommentReference"/>
          </w:rPr>
          <w:annotationRef/>
        </w:r>
      </w:ins>
      <w:r>
        <w:t>Included HESN to receive the draft report</w:t>
      </w:r>
    </w:p>
  </w:comment>
  <w:comment w:id="33" w:author="kkempkey" w:date="2015-07-28T04:29:00Z" w:initials="">
    <w:p w14:paraId="3F1F1BE4" w14:textId="77777777" w:rsidR="00B570E0" w:rsidRDefault="00B570E0">
      <w:pPr>
        <w:widowControl w:val="0"/>
      </w:pPr>
      <w:r>
        <w:rPr>
          <w:rFonts w:ascii="Arial" w:eastAsia="Arial" w:hAnsi="Arial" w:cs="Arial"/>
          <w:sz w:val="22"/>
          <w:szCs w:val="22"/>
        </w:rPr>
        <w:t>and HESN.</w:t>
      </w:r>
    </w:p>
  </w:comment>
  <w:comment w:id="43" w:author="Jessica Wells" w:date="2015-08-03T12:07:00Z" w:initials="JW">
    <w:p w14:paraId="4F71DE5C" w14:textId="7B65DF75" w:rsidR="00B570E0" w:rsidRDefault="00B570E0">
      <w:pPr>
        <w:pStyle w:val="CommentText"/>
      </w:pPr>
      <w:ins w:id="44" w:author="Jessica Wells" w:date="2015-08-03T12:06:00Z">
        <w:r>
          <w:rPr>
            <w:rStyle w:val="CommentReference"/>
          </w:rPr>
          <w:annotationRef/>
        </w:r>
      </w:ins>
      <w:r>
        <w:t xml:space="preserve">Added in the sentence below about the option for Niger to buy into the award. </w:t>
      </w:r>
    </w:p>
  </w:comment>
  <w:comment w:id="41" w:author="kkempkey" w:date="2015-07-28T04:28:00Z" w:initials="">
    <w:p w14:paraId="277DBE8A" w14:textId="77777777" w:rsidR="00B570E0" w:rsidRDefault="00B570E0">
      <w:pPr>
        <w:widowControl w:val="0"/>
      </w:pPr>
      <w:r>
        <w:rPr>
          <w:rFonts w:ascii="Arial" w:eastAsia="Arial" w:hAnsi="Arial" w:cs="Arial"/>
          <w:sz w:val="22"/>
          <w:szCs w:val="22"/>
        </w:rPr>
        <w:t>Unless Niger buys into the cooperative agreement.</w:t>
      </w:r>
    </w:p>
  </w:comment>
  <w:comment w:id="49" w:author="kkempkey" w:date="2015-07-28T04:31:00Z" w:initials="">
    <w:p w14:paraId="1E037D44" w14:textId="77777777" w:rsidR="00B570E0" w:rsidRDefault="00B570E0">
      <w:pPr>
        <w:widowControl w:val="0"/>
      </w:pPr>
      <w:r>
        <w:rPr>
          <w:rFonts w:ascii="Arial" w:eastAsia="Arial" w:hAnsi="Arial" w:cs="Arial"/>
          <w:sz w:val="22"/>
          <w:szCs w:val="22"/>
        </w:rPr>
        <w:t>why is NORC doing this and not AidData's Project Manager?</w:t>
      </w:r>
    </w:p>
  </w:comment>
  <w:comment w:id="52" w:author="USAID" w:date="2015-05-14T07:31:00Z" w:initials="">
    <w:p w14:paraId="06E957F9" w14:textId="77777777" w:rsidR="00B570E0" w:rsidRDefault="00B570E0">
      <w:pPr>
        <w:widowControl w:val="0"/>
      </w:pPr>
      <w:r>
        <w:rPr>
          <w:rFonts w:ascii="Arial" w:eastAsia="Arial" w:hAnsi="Arial" w:cs="Arial"/>
          <w:sz w:val="22"/>
          <w:szCs w:val="22"/>
        </w:rPr>
        <w:t>We would like this section to be expanded to discuss broader policy findings and recommendations, as those are of primary interest to our colleagues.  Additionally, there should be heavy emphasis on understandable data visualization for non-technical readers, with most regression tables in the annex.</w:t>
      </w:r>
    </w:p>
  </w:comment>
  <w:comment w:id="53" w:author="Jessica Hogstrom" w:date="2015-05-14T07:31:00Z" w:initials="">
    <w:p w14:paraId="40E09CC3" w14:textId="77777777" w:rsidR="00B570E0" w:rsidRDefault="00B570E0">
      <w:pPr>
        <w:widowControl w:val="0"/>
      </w:pPr>
      <w:r>
        <w:rPr>
          <w:rFonts w:ascii="Arial" w:eastAsia="Arial" w:hAnsi="Arial" w:cs="Arial"/>
          <w:sz w:val="22"/>
          <w:szCs w:val="22"/>
        </w:rPr>
        <w:t>Expanded the section to reflect comments above.</w:t>
      </w:r>
    </w:p>
  </w:comment>
  <w:comment w:id="55" w:author="Lisa Mueller" w:date="2015-06-23T09:00:00Z" w:initials="">
    <w:p w14:paraId="03EAAC40" w14:textId="77777777" w:rsidR="00B570E0" w:rsidRDefault="00B570E0">
      <w:pPr>
        <w:widowControl w:val="0"/>
      </w:pPr>
      <w:r>
        <w:rPr>
          <w:rFonts w:ascii="Arial" w:eastAsia="Arial" w:hAnsi="Arial" w:cs="Arial"/>
          <w:sz w:val="22"/>
          <w:szCs w:val="22"/>
        </w:rPr>
        <w:t>Most respondents will prefer to use Hausa or Zarma, especially outside Niamey. Translation services will be necessary to process some of the qualitative data for dissemination.</w:t>
      </w:r>
    </w:p>
  </w:comment>
  <w:comment w:id="57" w:author="Jessica Wells" w:date="2015-08-03T12:09:00Z" w:initials="JW">
    <w:p w14:paraId="300727C9" w14:textId="4218CEE6" w:rsidR="00B570E0" w:rsidRDefault="00B570E0">
      <w:pPr>
        <w:pStyle w:val="CommentText"/>
      </w:pPr>
      <w:ins w:id="59" w:author="Jessica Wells" w:date="2015-08-03T12:09:00Z">
        <w:r>
          <w:rPr>
            <w:rStyle w:val="CommentReference"/>
          </w:rPr>
          <w:annotationRef/>
        </w:r>
      </w:ins>
      <w:r>
        <w:t>Lisa, Ariel, Phil, do we need to budget for translation services?</w:t>
      </w:r>
    </w:p>
  </w:comment>
  <w:comment w:id="64" w:author="kkempkey" w:date="2015-07-28T04:34:00Z" w:initials="">
    <w:p w14:paraId="5CDECAB2" w14:textId="77777777" w:rsidR="00B570E0" w:rsidRDefault="00B570E0">
      <w:pPr>
        <w:widowControl w:val="0"/>
      </w:pPr>
      <w:r>
        <w:rPr>
          <w:rFonts w:ascii="Arial" w:eastAsia="Arial" w:hAnsi="Arial" w:cs="Arial"/>
          <w:sz w:val="22"/>
          <w:szCs w:val="22"/>
        </w:rPr>
        <w:t>DRG as well</w:t>
      </w:r>
    </w:p>
  </w:comment>
  <w:comment w:id="66" w:author="Jessica Wells" w:date="2015-08-03T12:09:00Z" w:initials="JW">
    <w:p w14:paraId="4CC62093" w14:textId="12D26821" w:rsidR="00B570E0" w:rsidRDefault="00B570E0">
      <w:pPr>
        <w:pStyle w:val="CommentText"/>
      </w:pPr>
      <w:r>
        <w:rPr>
          <w:rStyle w:val="CommentReference"/>
        </w:rPr>
        <w:annotationRef/>
      </w:r>
      <w:r>
        <w:t>Included DRG for reporting requirements</w:t>
      </w:r>
    </w:p>
  </w:comment>
  <w:comment w:id="68" w:author="Alena Stern" w:date="2015-04-09T11:18:00Z" w:initials="">
    <w:p w14:paraId="6A12F863" w14:textId="77777777" w:rsidR="00B570E0" w:rsidRDefault="00B570E0">
      <w:pPr>
        <w:widowControl w:val="0"/>
      </w:pPr>
      <w:r>
        <w:rPr>
          <w:rFonts w:ascii="Arial" w:eastAsia="Arial" w:hAnsi="Arial" w:cs="Arial"/>
          <w:sz w:val="22"/>
          <w:szCs w:val="22"/>
        </w:rPr>
        <w:t>To be completed by USAID/Niger</w:t>
      </w:r>
    </w:p>
  </w:comment>
  <w:comment w:id="69" w:author="Alena Stern" w:date="2015-04-09T11:18:00Z" w:initials="">
    <w:p w14:paraId="74CFD31D" w14:textId="77777777" w:rsidR="00B570E0" w:rsidRDefault="00B570E0">
      <w:pPr>
        <w:widowControl w:val="0"/>
      </w:pPr>
      <w:r>
        <w:rPr>
          <w:rFonts w:ascii="Arial" w:eastAsia="Arial" w:hAnsi="Arial" w:cs="Arial"/>
          <w:sz w:val="22"/>
          <w:szCs w:val="22"/>
        </w:rPr>
        <w:t>Is this correct? Nicole- are there any other POCs from DRG that you would like to include?</w:t>
      </w:r>
    </w:p>
  </w:comment>
  <w:comment w:id="75" w:author="USAID" w:date="2015-04-09T11:30:00Z" w:initials="">
    <w:p w14:paraId="63E307FA" w14:textId="77777777" w:rsidR="00B570E0" w:rsidRDefault="00B570E0">
      <w:pPr>
        <w:widowControl w:val="0"/>
      </w:pPr>
      <w:r>
        <w:rPr>
          <w:rFonts w:ascii="Arial" w:eastAsia="Arial" w:hAnsi="Arial" w:cs="Arial"/>
          <w:sz w:val="22"/>
          <w:szCs w:val="22"/>
        </w:rPr>
        <w:t>NORC will have a quality control role in ensuring that data collection tools are valid, but AidData will be primarily responsible for all report writing. I think it would be beneficial to have NORC review reports too since they understand USAID’s reporting standards well, but that will have to be put into their SOW by USAID/DRG and will require a token number of LOE days for the PIs through NORC to ensure compliance.</w:t>
      </w:r>
    </w:p>
  </w:comment>
  <w:comment w:id="79" w:author="kkempkey" w:date="2015-07-28T04:37:00Z" w:initials="">
    <w:p w14:paraId="17B5F92F" w14:textId="77777777" w:rsidR="00B570E0" w:rsidRDefault="00B570E0">
      <w:pPr>
        <w:widowControl w:val="0"/>
      </w:pPr>
      <w:r>
        <w:rPr>
          <w:rFonts w:ascii="Arial" w:eastAsia="Arial" w:hAnsi="Arial" w:cs="Arial"/>
          <w:sz w:val="22"/>
          <w:szCs w:val="22"/>
        </w:rPr>
        <w:t>are the PIs only working on this over the summer? is this 10.5 months combined? what I would like to see each broken out by LOE and what time of year/associated with what piece of the project. (actually all staff please) we need to see what the calculations are for how you arrived at the budget numbers.</w:t>
      </w:r>
    </w:p>
  </w:comment>
  <w:comment w:id="80" w:author="kkempkey" w:date="2015-07-28T04:36:00Z" w:initials="">
    <w:p w14:paraId="3B25411D" w14:textId="77777777" w:rsidR="00B570E0" w:rsidRDefault="00B570E0">
      <w:pPr>
        <w:widowControl w:val="0"/>
      </w:pPr>
      <w:r>
        <w:rPr>
          <w:rFonts w:ascii="Arial" w:eastAsia="Arial" w:hAnsi="Arial" w:cs="Arial"/>
          <w:sz w:val="22"/>
          <w:szCs w:val="22"/>
        </w:rPr>
        <w:t>You can include in kind in this as well. Same thing as we did with the RFA's</w:t>
      </w:r>
    </w:p>
  </w:comment>
  <w:comment w:id="89" w:author="kkempkey" w:date="2015-07-28T04:40:00Z" w:initials="">
    <w:p w14:paraId="7C591A0D" w14:textId="77777777" w:rsidR="00B570E0" w:rsidRDefault="00B570E0">
      <w:pPr>
        <w:widowControl w:val="0"/>
      </w:pPr>
      <w:r>
        <w:rPr>
          <w:rFonts w:ascii="Arial" w:eastAsia="Arial" w:hAnsi="Arial" w:cs="Arial"/>
          <w:sz w:val="22"/>
          <w:szCs w:val="22"/>
        </w:rPr>
        <w:t>please provide more detail as requested above on LOE, etc.</w:t>
      </w:r>
    </w:p>
  </w:comment>
  <w:comment w:id="91" w:author="kkempkey" w:date="2015-08-03T14:25:00Z" w:initials="">
    <w:p w14:paraId="014965AE" w14:textId="77777777" w:rsidR="00B570E0" w:rsidRDefault="00B570E0">
      <w:pPr>
        <w:widowControl w:val="0"/>
        <w:rPr>
          <w:rFonts w:ascii="Arial" w:eastAsia="Arial" w:hAnsi="Arial" w:cs="Arial"/>
          <w:sz w:val="22"/>
          <w:szCs w:val="22"/>
        </w:rPr>
      </w:pPr>
      <w:r>
        <w:rPr>
          <w:rFonts w:ascii="Arial" w:eastAsia="Arial" w:hAnsi="Arial" w:cs="Arial"/>
          <w:sz w:val="22"/>
          <w:szCs w:val="22"/>
        </w:rPr>
        <w:t>please make sure all anticipated costs are included, ie, indirect etc. I would like Erica to at least make sure all expenses are accounted for, even if the numbers are off- as this is a problem we have consistently with numbers.</w:t>
      </w:r>
    </w:p>
    <w:p w14:paraId="49312BCB" w14:textId="7E69E2EF" w:rsidR="00B570E0" w:rsidRDefault="00B570E0">
      <w:pPr>
        <w:widowControl w:val="0"/>
      </w:pPr>
      <w:r>
        <w:rPr>
          <w:rFonts w:ascii="Arial" w:eastAsia="Arial" w:hAnsi="Arial" w:cs="Arial"/>
          <w:sz w:val="22"/>
          <w:szCs w:val="22"/>
        </w:rPr>
        <w:t>only include year 3 if you are including the entire proposal of work for year 3. otherwise pleas leave it out as it is confusing. If you go the year 3 route, please indicate numbers for cost share, and designate appropriate.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BA2AC" w14:textId="77777777" w:rsidR="00B570E0" w:rsidRDefault="00B570E0">
      <w:r>
        <w:separator/>
      </w:r>
    </w:p>
  </w:endnote>
  <w:endnote w:type="continuationSeparator" w:id="0">
    <w:p w14:paraId="7F9AF62A" w14:textId="77777777" w:rsidR="00B570E0" w:rsidRDefault="00B5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BF33" w14:textId="77777777" w:rsidR="00B570E0" w:rsidRDefault="00B570E0">
    <w:pPr>
      <w:tabs>
        <w:tab w:val="center" w:pos="4320"/>
        <w:tab w:val="right" w:pos="8640"/>
      </w:tabs>
      <w:jc w:val="center"/>
    </w:pPr>
    <w:r>
      <w:fldChar w:fldCharType="begin"/>
    </w:r>
    <w:r>
      <w:instrText>PAGE</w:instrText>
    </w:r>
    <w:r>
      <w:fldChar w:fldCharType="separate"/>
    </w:r>
    <w:r w:rsidR="00BF6B7E">
      <w:rPr>
        <w:noProof/>
      </w:rPr>
      <w:t>1</w:t>
    </w:r>
    <w:r>
      <w:fldChar w:fldCharType="end"/>
    </w:r>
  </w:p>
  <w:p w14:paraId="5D6BFD3D" w14:textId="77777777" w:rsidR="00B570E0" w:rsidRDefault="00B570E0">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D9802" w14:textId="77777777" w:rsidR="00B570E0" w:rsidRDefault="00B570E0">
      <w:r>
        <w:separator/>
      </w:r>
    </w:p>
  </w:footnote>
  <w:footnote w:type="continuationSeparator" w:id="0">
    <w:p w14:paraId="6D0DA835" w14:textId="77777777" w:rsidR="00B570E0" w:rsidRDefault="00B57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D697D"/>
    <w:multiLevelType w:val="multilevel"/>
    <w:tmpl w:val="44967D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02A9"/>
    <w:rsid w:val="000A715B"/>
    <w:rsid w:val="002A02A9"/>
    <w:rsid w:val="002B42B3"/>
    <w:rsid w:val="002C3ECE"/>
    <w:rsid w:val="002F2FA7"/>
    <w:rsid w:val="003122C6"/>
    <w:rsid w:val="00467D46"/>
    <w:rsid w:val="004750F2"/>
    <w:rsid w:val="004C51AC"/>
    <w:rsid w:val="004E7A08"/>
    <w:rsid w:val="00507769"/>
    <w:rsid w:val="005356DE"/>
    <w:rsid w:val="00643914"/>
    <w:rsid w:val="00651936"/>
    <w:rsid w:val="00651EE0"/>
    <w:rsid w:val="00687AA4"/>
    <w:rsid w:val="0072404B"/>
    <w:rsid w:val="007E1B6D"/>
    <w:rsid w:val="007F4EEF"/>
    <w:rsid w:val="008946CD"/>
    <w:rsid w:val="008B195C"/>
    <w:rsid w:val="008C120E"/>
    <w:rsid w:val="00B570E0"/>
    <w:rsid w:val="00BF6B7E"/>
    <w:rsid w:val="00C06B50"/>
    <w:rsid w:val="00D22446"/>
    <w:rsid w:val="00E64BAD"/>
    <w:rsid w:val="00E72508"/>
    <w:rsid w:val="00F05BD4"/>
    <w:rsid w:val="00F171E3"/>
    <w:rsid w:val="00F567C0"/>
    <w:rsid w:val="00FD647A"/>
    <w:rsid w:val="00FF5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9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4368">
      <w:bodyDiv w:val="1"/>
      <w:marLeft w:val="0"/>
      <w:marRight w:val="0"/>
      <w:marTop w:val="0"/>
      <w:marBottom w:val="0"/>
      <w:divBdr>
        <w:top w:val="none" w:sz="0" w:space="0" w:color="auto"/>
        <w:left w:val="none" w:sz="0" w:space="0" w:color="auto"/>
        <w:bottom w:val="none" w:sz="0" w:space="0" w:color="auto"/>
        <w:right w:val="none" w:sz="0" w:space="0" w:color="auto"/>
      </w:divBdr>
    </w:div>
    <w:div w:id="18630095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03.png"/><Relationship Id="rId11" Type="http://schemas.openxmlformats.org/officeDocument/2006/relationships/hyperlink" Target="mailto:abenyishay@aiddata.org" TargetMode="External"/><Relationship Id="rId12" Type="http://schemas.openxmlformats.org/officeDocument/2006/relationships/hyperlink" Target="mailto:abenyishay@aiddata.org" TargetMode="External"/><Relationship Id="rId13" Type="http://schemas.openxmlformats.org/officeDocument/2006/relationships/hyperlink" Target="mailto:abenyishay@aiddata.org" TargetMode="External"/><Relationship Id="rId14" Type="http://schemas.openxmlformats.org/officeDocument/2006/relationships/hyperlink" Target="mailto:Proessler@wm.edu" TargetMode="External"/><Relationship Id="rId15" Type="http://schemas.openxmlformats.org/officeDocument/2006/relationships/hyperlink" Target="mailto:Proessler@wm.edu" TargetMode="External"/><Relationship Id="rId16" Type="http://schemas.openxmlformats.org/officeDocument/2006/relationships/hyperlink" Target="mailto:Proessler@wm.edu" TargetMode="External"/><Relationship Id="rId17" Type="http://schemas.openxmlformats.org/officeDocument/2006/relationships/hyperlink" Target="NULL" TargetMode="External"/><Relationship Id="rId18" Type="http://schemas.openxmlformats.org/officeDocument/2006/relationships/comments" Target="comments.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BABC7-C43A-804D-80D6-C250F2A8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4720</Words>
  <Characters>26908</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31565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Kempkey, Kristina (USAID/LAB/DI/HESN)</dc:creator>
  <cp:lastModifiedBy>Jessica Wells</cp:lastModifiedBy>
  <cp:revision>3</cp:revision>
  <dcterms:created xsi:type="dcterms:W3CDTF">2015-08-04T15:27:00Z</dcterms:created>
  <dcterms:modified xsi:type="dcterms:W3CDTF">2015-08-04T15:28:00Z</dcterms:modified>
</cp:coreProperties>
</file>