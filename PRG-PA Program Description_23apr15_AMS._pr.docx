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people.xml" ContentType="application/vnd.openxmlformats-officedocument.wordprocessingml.people+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comments.xml" ContentType="application/vnd.openxmlformats-officedocument.wordprocessingml.comments+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6D1" w:rsidRPr="00BA43AE" w:rsidRDefault="00A726D1" w:rsidP="00562EDD">
      <w:pPr>
        <w:spacing w:after="120" w:line="240" w:lineRule="auto"/>
        <w:jc w:val="center"/>
        <w:rPr>
          <w:rFonts w:ascii="Arial" w:hAnsi="Arial" w:cs="Arial"/>
          <w:b/>
          <w:smallCaps/>
          <w:sz w:val="28"/>
          <w:szCs w:val="24"/>
        </w:rPr>
      </w:pPr>
    </w:p>
    <w:p w:rsidR="00562EDD" w:rsidRPr="00B8021F" w:rsidRDefault="007201AE" w:rsidP="00562EDD">
      <w:pPr>
        <w:spacing w:after="120" w:line="240" w:lineRule="auto"/>
        <w:jc w:val="center"/>
        <w:rPr>
          <w:rFonts w:ascii="Garamond" w:hAnsi="Garamond" w:cs="Times New Roman"/>
          <w:b/>
          <w:smallCaps/>
          <w:sz w:val="30"/>
          <w:szCs w:val="30"/>
        </w:rPr>
      </w:pPr>
      <w:r w:rsidRPr="00B8021F">
        <w:rPr>
          <w:rFonts w:ascii="Garamond" w:hAnsi="Garamond" w:cs="Times New Roman"/>
          <w:b/>
          <w:smallCaps/>
          <w:sz w:val="30"/>
          <w:szCs w:val="30"/>
        </w:rPr>
        <w:t xml:space="preserve">Program Description </w:t>
      </w:r>
      <w:r w:rsidR="000A0A6B" w:rsidRPr="00B8021F">
        <w:rPr>
          <w:rFonts w:ascii="Garamond" w:hAnsi="Garamond" w:cs="Times New Roman"/>
          <w:b/>
          <w:smallCaps/>
          <w:sz w:val="30"/>
          <w:szCs w:val="30"/>
        </w:rPr>
        <w:t>f</w:t>
      </w:r>
      <w:r w:rsidR="005F57FE" w:rsidRPr="00B8021F">
        <w:rPr>
          <w:rFonts w:ascii="Garamond" w:hAnsi="Garamond" w:cs="Times New Roman"/>
          <w:b/>
          <w:smallCaps/>
          <w:sz w:val="30"/>
          <w:szCs w:val="30"/>
        </w:rPr>
        <w:t xml:space="preserve">or </w:t>
      </w:r>
      <w:r w:rsidR="000A0A6B" w:rsidRPr="00B8021F">
        <w:rPr>
          <w:rFonts w:ascii="Garamond" w:hAnsi="Garamond" w:cs="Times New Roman"/>
          <w:b/>
          <w:smallCaps/>
          <w:sz w:val="30"/>
          <w:szCs w:val="30"/>
        </w:rPr>
        <w:t xml:space="preserve">a </w:t>
      </w:r>
      <w:r w:rsidR="005F57FE" w:rsidRPr="00B8021F">
        <w:rPr>
          <w:rFonts w:ascii="Garamond" w:hAnsi="Garamond" w:cs="Times New Roman"/>
          <w:b/>
          <w:smallCaps/>
          <w:sz w:val="30"/>
          <w:szCs w:val="30"/>
        </w:rPr>
        <w:t>New Associate Award</w:t>
      </w:r>
    </w:p>
    <w:p w:rsidR="007A273E" w:rsidRPr="00B8021F" w:rsidRDefault="007A273E" w:rsidP="00562EDD">
      <w:pPr>
        <w:spacing w:after="120" w:line="240" w:lineRule="auto"/>
        <w:jc w:val="center"/>
        <w:rPr>
          <w:rFonts w:ascii="Garamond" w:hAnsi="Garamond" w:cs="Times New Roman"/>
          <w:b/>
          <w:smallCaps/>
          <w:color w:val="0070C0"/>
          <w:sz w:val="30"/>
          <w:szCs w:val="30"/>
        </w:rPr>
      </w:pPr>
    </w:p>
    <w:p w:rsidR="0026345C" w:rsidRPr="00B8021F" w:rsidRDefault="00FE79CF" w:rsidP="00562EDD">
      <w:pPr>
        <w:spacing w:after="120" w:line="240" w:lineRule="auto"/>
        <w:jc w:val="center"/>
        <w:rPr>
          <w:rFonts w:ascii="Garamond" w:hAnsi="Garamond" w:cs="Times New Roman"/>
          <w:b/>
          <w:smallCaps/>
          <w:sz w:val="30"/>
          <w:szCs w:val="30"/>
        </w:rPr>
      </w:pPr>
      <w:r w:rsidRPr="00B8021F">
        <w:rPr>
          <w:rFonts w:ascii="Garamond" w:hAnsi="Garamond" w:cs="Times New Roman"/>
          <w:b/>
          <w:smallCaps/>
          <w:sz w:val="30"/>
          <w:szCs w:val="30"/>
        </w:rPr>
        <w:t xml:space="preserve">Participatory Responsive Governance </w:t>
      </w:r>
      <w:r w:rsidR="005F57FE" w:rsidRPr="00B8021F">
        <w:rPr>
          <w:rFonts w:ascii="Garamond" w:hAnsi="Garamond" w:cs="Times New Roman"/>
          <w:b/>
          <w:smallCaps/>
          <w:sz w:val="30"/>
          <w:szCs w:val="30"/>
        </w:rPr>
        <w:t>in Niger</w:t>
      </w:r>
    </w:p>
    <w:p w:rsidR="00FE79CF" w:rsidRPr="00B8021F" w:rsidRDefault="00FE79CF" w:rsidP="00562EDD">
      <w:pPr>
        <w:spacing w:after="120" w:line="240" w:lineRule="auto"/>
        <w:jc w:val="center"/>
        <w:rPr>
          <w:rFonts w:ascii="Garamond" w:hAnsi="Garamond" w:cs="Times New Roman"/>
          <w:b/>
          <w:smallCaps/>
          <w:sz w:val="30"/>
          <w:szCs w:val="30"/>
        </w:rPr>
      </w:pPr>
      <w:r w:rsidRPr="00B8021F">
        <w:rPr>
          <w:rFonts w:ascii="Garamond" w:hAnsi="Garamond" w:cs="Times New Roman"/>
          <w:b/>
          <w:smallCaps/>
          <w:sz w:val="30"/>
          <w:szCs w:val="30"/>
        </w:rPr>
        <w:t>Principal Activity</w:t>
      </w:r>
    </w:p>
    <w:p w:rsidR="007A273E" w:rsidRPr="00BC7D98" w:rsidRDefault="007A273E" w:rsidP="00562EDD">
      <w:pPr>
        <w:spacing w:after="120" w:line="240" w:lineRule="auto"/>
        <w:jc w:val="center"/>
        <w:rPr>
          <w:rFonts w:ascii="Garamond" w:hAnsi="Garamond" w:cs="Times New Roman"/>
          <w:b/>
          <w:smallCaps/>
          <w:sz w:val="28"/>
          <w:szCs w:val="24"/>
        </w:rPr>
      </w:pPr>
    </w:p>
    <w:p w:rsidR="00F10EFD" w:rsidRPr="00B8021F" w:rsidRDefault="00094FB0" w:rsidP="0026345C">
      <w:pPr>
        <w:pStyle w:val="ListParagraph"/>
        <w:numPr>
          <w:ilvl w:val="0"/>
          <w:numId w:val="27"/>
        </w:numPr>
        <w:spacing w:after="120" w:line="240" w:lineRule="auto"/>
        <w:ind w:left="360"/>
        <w:rPr>
          <w:rFonts w:ascii="Garamond" w:hAnsi="Garamond" w:cs="Times New Roman"/>
          <w:b/>
          <w:sz w:val="26"/>
          <w:szCs w:val="26"/>
        </w:rPr>
      </w:pPr>
      <w:r w:rsidRPr="00B8021F">
        <w:rPr>
          <w:rFonts w:ascii="Garamond" w:hAnsi="Garamond" w:cs="Times New Roman"/>
          <w:b/>
          <w:sz w:val="26"/>
          <w:szCs w:val="26"/>
        </w:rPr>
        <w:t>GENERAL INFORMATION</w:t>
      </w:r>
    </w:p>
    <w:p w:rsidR="0026345C" w:rsidRPr="00BC7D98" w:rsidRDefault="0026345C" w:rsidP="0026345C">
      <w:pPr>
        <w:pStyle w:val="ListParagraph"/>
        <w:spacing w:after="120" w:line="240" w:lineRule="auto"/>
        <w:ind w:left="360" w:hanging="360"/>
        <w:rPr>
          <w:rFonts w:ascii="Garamond" w:hAnsi="Garamond" w:cs="Times New Roman"/>
          <w:b/>
          <w:sz w:val="24"/>
          <w:szCs w:val="24"/>
        </w:rPr>
      </w:pPr>
    </w:p>
    <w:p w:rsidR="00F10EFD" w:rsidRPr="00347B68" w:rsidRDefault="00F10EFD" w:rsidP="00F10EFD">
      <w:pPr>
        <w:spacing w:after="120" w:line="240" w:lineRule="auto"/>
        <w:rPr>
          <w:rFonts w:ascii="Garamond" w:hAnsi="Garamond" w:cs="Times New Roman"/>
          <w:b/>
          <w:color w:val="0070C0"/>
          <w:sz w:val="26"/>
          <w:szCs w:val="26"/>
        </w:rPr>
      </w:pPr>
      <w:r w:rsidRPr="00347B68">
        <w:rPr>
          <w:rFonts w:ascii="Garamond" w:hAnsi="Garamond" w:cs="Times New Roman"/>
          <w:b/>
          <w:color w:val="0070C0"/>
          <w:sz w:val="26"/>
          <w:szCs w:val="26"/>
        </w:rPr>
        <w:t xml:space="preserve">A.1 </w:t>
      </w:r>
      <w:r w:rsidR="00B8021F" w:rsidRPr="00347B68">
        <w:rPr>
          <w:rFonts w:ascii="Garamond" w:hAnsi="Garamond" w:cs="Times New Roman"/>
          <w:b/>
          <w:color w:val="0070C0"/>
          <w:sz w:val="26"/>
          <w:szCs w:val="26"/>
        </w:rPr>
        <w:t>Summary</w:t>
      </w:r>
    </w:p>
    <w:p w:rsidR="008D5B00" w:rsidRPr="00BC7D98" w:rsidRDefault="008D5B00" w:rsidP="008D5B00">
      <w:pPr>
        <w:spacing w:after="120" w:line="240" w:lineRule="auto"/>
        <w:rPr>
          <w:rFonts w:ascii="Garamond" w:eastAsia="Calibri" w:hAnsi="Garamond" w:cs="Times New Roman"/>
          <w:sz w:val="24"/>
          <w:szCs w:val="24"/>
        </w:rPr>
      </w:pPr>
      <w:r w:rsidRPr="00BC7D98">
        <w:rPr>
          <w:rFonts w:ascii="Garamond" w:eastAsia="Calibri" w:hAnsi="Garamond" w:cs="Times New Roman"/>
          <w:sz w:val="24"/>
          <w:szCs w:val="24"/>
        </w:rPr>
        <w:t>Niger is receiving unprecedented attention from the U.S. Government at this moment due to the rise of instability throughout the Sahel/Maghreb region, while concurrently the Government of Niger (GON) has emerged as a partner committed to improving governance and development outcomes for its citizens.</w:t>
      </w:r>
      <w:r w:rsidR="007764D1" w:rsidRPr="00BC7D98">
        <w:rPr>
          <w:rFonts w:ascii="Garamond" w:eastAsia="Calibri" w:hAnsi="Garamond" w:cs="Times New Roman"/>
          <w:sz w:val="24"/>
          <w:szCs w:val="24"/>
        </w:rPr>
        <w:t xml:space="preserve"> </w:t>
      </w:r>
      <w:r w:rsidR="0026345C" w:rsidRPr="00BC7D98">
        <w:rPr>
          <w:rFonts w:ascii="Garamond" w:eastAsia="Calibri" w:hAnsi="Garamond" w:cs="Times New Roman"/>
          <w:sz w:val="24"/>
          <w:szCs w:val="24"/>
        </w:rPr>
        <w:t>The</w:t>
      </w:r>
      <w:r w:rsidR="007764D1" w:rsidRPr="00BC7D98">
        <w:rPr>
          <w:rFonts w:ascii="Garamond" w:eastAsia="Calibri" w:hAnsi="Garamond" w:cs="Times New Roman"/>
          <w:sz w:val="24"/>
          <w:szCs w:val="24"/>
        </w:rPr>
        <w:t xml:space="preserve"> conclusions of multiple GON, US </w:t>
      </w:r>
      <w:r w:rsidR="0026345C" w:rsidRPr="00BC7D98">
        <w:rPr>
          <w:rFonts w:ascii="Garamond" w:eastAsia="Calibri" w:hAnsi="Garamond" w:cs="Times New Roman"/>
          <w:sz w:val="24"/>
          <w:szCs w:val="24"/>
        </w:rPr>
        <w:t>G</w:t>
      </w:r>
      <w:r w:rsidR="007764D1" w:rsidRPr="00BC7D98">
        <w:rPr>
          <w:rFonts w:ascii="Garamond" w:eastAsia="Calibri" w:hAnsi="Garamond" w:cs="Times New Roman"/>
          <w:sz w:val="24"/>
          <w:szCs w:val="24"/>
        </w:rPr>
        <w:t>overnment and other assessments and strategies</w:t>
      </w:r>
      <w:r w:rsidR="0026345C" w:rsidRPr="00BC7D98">
        <w:rPr>
          <w:rFonts w:ascii="Garamond" w:eastAsia="Calibri" w:hAnsi="Garamond" w:cs="Times New Roman"/>
          <w:sz w:val="24"/>
          <w:szCs w:val="24"/>
        </w:rPr>
        <w:t xml:space="preserve"> are </w:t>
      </w:r>
      <w:r w:rsidR="007764D1" w:rsidRPr="00BC7D98">
        <w:rPr>
          <w:rFonts w:ascii="Garamond" w:eastAsia="Calibri" w:hAnsi="Garamond" w:cs="Times New Roman"/>
          <w:sz w:val="24"/>
          <w:szCs w:val="24"/>
        </w:rPr>
        <w:t xml:space="preserve">clear that more effective efforts to improve </w:t>
      </w:r>
      <w:r w:rsidRPr="00BC7D98">
        <w:rPr>
          <w:rFonts w:ascii="Garamond" w:eastAsia="Calibri" w:hAnsi="Garamond" w:cs="Times New Roman"/>
          <w:sz w:val="24"/>
          <w:szCs w:val="24"/>
        </w:rPr>
        <w:t xml:space="preserve">governance </w:t>
      </w:r>
      <w:r w:rsidR="0026345C" w:rsidRPr="00BC7D98">
        <w:rPr>
          <w:rFonts w:ascii="Garamond" w:eastAsia="Calibri" w:hAnsi="Garamond" w:cs="Times New Roman"/>
          <w:sz w:val="24"/>
          <w:szCs w:val="24"/>
        </w:rPr>
        <w:t>are</w:t>
      </w:r>
      <w:r w:rsidRPr="00BC7D98">
        <w:rPr>
          <w:rFonts w:ascii="Garamond" w:eastAsia="Calibri" w:hAnsi="Garamond" w:cs="Times New Roman"/>
          <w:sz w:val="24"/>
          <w:szCs w:val="24"/>
        </w:rPr>
        <w:t xml:space="preserve"> imperative </w:t>
      </w:r>
      <w:r w:rsidR="009B52CA">
        <w:rPr>
          <w:rFonts w:ascii="Garamond" w:eastAsia="Calibri" w:hAnsi="Garamond" w:cs="Times New Roman"/>
          <w:sz w:val="24"/>
          <w:szCs w:val="24"/>
        </w:rPr>
        <w:t xml:space="preserve">to achieve </w:t>
      </w:r>
      <w:r w:rsidR="0026345C" w:rsidRPr="00BC7D98">
        <w:rPr>
          <w:rFonts w:ascii="Garamond" w:eastAsia="Calibri" w:hAnsi="Garamond" w:cs="Times New Roman"/>
          <w:sz w:val="24"/>
          <w:szCs w:val="24"/>
        </w:rPr>
        <w:t>development</w:t>
      </w:r>
      <w:r w:rsidR="007764D1" w:rsidRPr="00BC7D98">
        <w:rPr>
          <w:rFonts w:ascii="Garamond" w:eastAsia="Calibri" w:hAnsi="Garamond" w:cs="Times New Roman"/>
          <w:sz w:val="24"/>
          <w:szCs w:val="24"/>
        </w:rPr>
        <w:t xml:space="preserve"> and stability objectives in Niger.</w:t>
      </w:r>
      <w:r w:rsidR="009B52CA">
        <w:rPr>
          <w:rFonts w:ascii="Garamond" w:eastAsia="Calibri" w:hAnsi="Garamond" w:cs="Times New Roman"/>
          <w:sz w:val="24"/>
          <w:szCs w:val="24"/>
        </w:rPr>
        <w:t xml:space="preserve"> T</w:t>
      </w:r>
      <w:r w:rsidRPr="00BC7D98">
        <w:rPr>
          <w:rFonts w:ascii="Garamond" w:eastAsia="Calibri" w:hAnsi="Garamond" w:cs="Times New Roman"/>
          <w:sz w:val="24"/>
          <w:szCs w:val="24"/>
        </w:rPr>
        <w:t xml:space="preserve">he </w:t>
      </w:r>
      <w:r w:rsidR="0026345C" w:rsidRPr="00BC7D98">
        <w:rPr>
          <w:rFonts w:ascii="Garamond" w:eastAsia="Calibri" w:hAnsi="Garamond" w:cs="Times New Roman"/>
          <w:sz w:val="24"/>
          <w:szCs w:val="24"/>
        </w:rPr>
        <w:t xml:space="preserve">innovative </w:t>
      </w:r>
      <w:r w:rsidR="007764D1" w:rsidRPr="00BC7D98">
        <w:rPr>
          <w:rFonts w:ascii="Garamond" w:eastAsia="Calibri" w:hAnsi="Garamond" w:cs="Times New Roman"/>
          <w:sz w:val="24"/>
          <w:szCs w:val="24"/>
        </w:rPr>
        <w:t xml:space="preserve">approach USAID </w:t>
      </w:r>
      <w:r w:rsidR="0026345C" w:rsidRPr="00BC7D98">
        <w:rPr>
          <w:rFonts w:ascii="Garamond" w:eastAsia="Calibri" w:hAnsi="Garamond" w:cs="Times New Roman"/>
          <w:sz w:val="24"/>
          <w:szCs w:val="24"/>
        </w:rPr>
        <w:t xml:space="preserve">is proposing for new governance </w:t>
      </w:r>
      <w:r w:rsidR="007764D1" w:rsidRPr="00BC7D98">
        <w:rPr>
          <w:rFonts w:ascii="Garamond" w:eastAsia="Calibri" w:hAnsi="Garamond" w:cs="Times New Roman"/>
          <w:sz w:val="24"/>
          <w:szCs w:val="24"/>
        </w:rPr>
        <w:t xml:space="preserve">programming </w:t>
      </w:r>
      <w:r w:rsidRPr="00BC7D98">
        <w:rPr>
          <w:rFonts w:ascii="Garamond" w:eastAsia="Calibri" w:hAnsi="Garamond" w:cs="Times New Roman"/>
          <w:sz w:val="24"/>
          <w:szCs w:val="24"/>
        </w:rPr>
        <w:t xml:space="preserve">represents an </w:t>
      </w:r>
      <w:r w:rsidR="007764D1" w:rsidRPr="00BC7D98">
        <w:rPr>
          <w:rFonts w:ascii="Garamond" w:eastAsia="Calibri" w:hAnsi="Garamond" w:cs="Times New Roman"/>
          <w:sz w:val="24"/>
          <w:szCs w:val="24"/>
        </w:rPr>
        <w:t xml:space="preserve">opportunity </w:t>
      </w:r>
      <w:r w:rsidRPr="00BC7D98">
        <w:rPr>
          <w:rFonts w:ascii="Garamond" w:eastAsia="Calibri" w:hAnsi="Garamond" w:cs="Times New Roman"/>
          <w:sz w:val="24"/>
          <w:szCs w:val="24"/>
        </w:rPr>
        <w:t xml:space="preserve">to add to the </w:t>
      </w:r>
      <w:r w:rsidR="007764D1" w:rsidRPr="00BC7D98">
        <w:rPr>
          <w:rFonts w:ascii="Garamond" w:eastAsia="Calibri" w:hAnsi="Garamond" w:cs="Times New Roman"/>
          <w:sz w:val="24"/>
          <w:szCs w:val="24"/>
        </w:rPr>
        <w:t xml:space="preserve">empirical evidence regarding strategies for overcoming </w:t>
      </w:r>
      <w:r w:rsidRPr="00BC7D98">
        <w:rPr>
          <w:rFonts w:ascii="Garamond" w:eastAsia="Calibri" w:hAnsi="Garamond" w:cs="Times New Roman"/>
          <w:sz w:val="24"/>
          <w:szCs w:val="24"/>
        </w:rPr>
        <w:t>co</w:t>
      </w:r>
      <w:r w:rsidR="009B52CA">
        <w:rPr>
          <w:rFonts w:ascii="Garamond" w:eastAsia="Calibri" w:hAnsi="Garamond" w:cs="Times New Roman"/>
          <w:sz w:val="24"/>
          <w:szCs w:val="24"/>
        </w:rPr>
        <w:t xml:space="preserve">llective action problems.  These </w:t>
      </w:r>
      <w:r w:rsidRPr="00BC7D98">
        <w:rPr>
          <w:rFonts w:ascii="Garamond" w:eastAsia="Calibri" w:hAnsi="Garamond" w:cs="Times New Roman"/>
          <w:sz w:val="24"/>
          <w:szCs w:val="24"/>
        </w:rPr>
        <w:t xml:space="preserve">opportunities for partnership present an important </w:t>
      </w:r>
      <w:r w:rsidR="009B52CA">
        <w:rPr>
          <w:rFonts w:ascii="Garamond" w:eastAsia="Calibri" w:hAnsi="Garamond" w:cs="Times New Roman"/>
          <w:sz w:val="24"/>
          <w:szCs w:val="24"/>
        </w:rPr>
        <w:t xml:space="preserve">chance </w:t>
      </w:r>
      <w:r w:rsidRPr="00BC7D98">
        <w:rPr>
          <w:rFonts w:ascii="Garamond" w:eastAsia="Calibri" w:hAnsi="Garamond" w:cs="Times New Roman"/>
          <w:sz w:val="24"/>
          <w:szCs w:val="24"/>
        </w:rPr>
        <w:t xml:space="preserve">to </w:t>
      </w:r>
      <w:r w:rsidR="0026345C" w:rsidRPr="00BC7D98">
        <w:rPr>
          <w:rFonts w:ascii="Garamond" w:eastAsia="Calibri" w:hAnsi="Garamond" w:cs="Times New Roman"/>
          <w:sz w:val="24"/>
          <w:szCs w:val="24"/>
        </w:rPr>
        <w:t xml:space="preserve">contribute to </w:t>
      </w:r>
      <w:proofErr w:type="spellStart"/>
      <w:r w:rsidRPr="00BC7D98">
        <w:rPr>
          <w:rFonts w:ascii="Garamond" w:eastAsia="Calibri" w:hAnsi="Garamond" w:cs="Times New Roman"/>
          <w:sz w:val="24"/>
          <w:szCs w:val="24"/>
        </w:rPr>
        <w:t>multisectoral</w:t>
      </w:r>
      <w:proofErr w:type="spellEnd"/>
      <w:r w:rsidRPr="00BC7D98">
        <w:rPr>
          <w:rFonts w:ascii="Garamond" w:eastAsia="Calibri" w:hAnsi="Garamond" w:cs="Times New Roman"/>
          <w:sz w:val="24"/>
          <w:szCs w:val="24"/>
        </w:rPr>
        <w:t xml:space="preserve"> development </w:t>
      </w:r>
      <w:r w:rsidR="009B52CA">
        <w:rPr>
          <w:rFonts w:ascii="Garamond" w:eastAsia="Calibri" w:hAnsi="Garamond" w:cs="Times New Roman"/>
          <w:sz w:val="24"/>
          <w:szCs w:val="24"/>
        </w:rPr>
        <w:t xml:space="preserve">results </w:t>
      </w:r>
      <w:r w:rsidR="0026345C" w:rsidRPr="00BC7D98">
        <w:rPr>
          <w:rFonts w:ascii="Garamond" w:eastAsia="Calibri" w:hAnsi="Garamond" w:cs="Times New Roman"/>
          <w:sz w:val="24"/>
          <w:szCs w:val="24"/>
        </w:rPr>
        <w:t xml:space="preserve">in Niger, related </w:t>
      </w:r>
      <w:r w:rsidR="009B52CA">
        <w:rPr>
          <w:rFonts w:ascii="Garamond" w:eastAsia="Calibri" w:hAnsi="Garamond" w:cs="Times New Roman"/>
          <w:sz w:val="24"/>
          <w:szCs w:val="24"/>
        </w:rPr>
        <w:t xml:space="preserve">to </w:t>
      </w:r>
      <w:r w:rsidRPr="00BC7D98">
        <w:rPr>
          <w:rFonts w:ascii="Garamond" w:eastAsia="Calibri" w:hAnsi="Garamond" w:cs="Times New Roman"/>
          <w:sz w:val="24"/>
          <w:szCs w:val="24"/>
        </w:rPr>
        <w:t>resilience and counter-violent extremism.</w:t>
      </w:r>
    </w:p>
    <w:p w:rsidR="008D5B00" w:rsidRPr="00BC7D98" w:rsidRDefault="0026345C" w:rsidP="008D5B00">
      <w:pPr>
        <w:pStyle w:val="NoSpacing"/>
        <w:rPr>
          <w:rFonts w:ascii="Garamond" w:hAnsi="Garamond" w:cs="Times New Roman"/>
          <w:color w:val="auto"/>
          <w:sz w:val="24"/>
          <w:szCs w:val="24"/>
        </w:rPr>
      </w:pPr>
      <w:r w:rsidRPr="00BC7D98">
        <w:rPr>
          <w:rFonts w:ascii="Garamond" w:hAnsi="Garamond" w:cs="Times New Roman"/>
          <w:color w:val="auto"/>
          <w:sz w:val="24"/>
          <w:szCs w:val="24"/>
        </w:rPr>
        <w:t xml:space="preserve">In this context, </w:t>
      </w:r>
      <w:r w:rsidR="008D5B00" w:rsidRPr="00BC7D98">
        <w:rPr>
          <w:rFonts w:ascii="Garamond" w:hAnsi="Garamond" w:cs="Times New Roman"/>
          <w:color w:val="auto"/>
          <w:sz w:val="24"/>
          <w:szCs w:val="24"/>
        </w:rPr>
        <w:t xml:space="preserve">USAID seeks an application for a new Global Civil Society Strengthening (GCSS) </w:t>
      </w:r>
      <w:r w:rsidRPr="00BC7D98">
        <w:rPr>
          <w:rFonts w:ascii="Garamond" w:hAnsi="Garamond" w:cs="Times New Roman"/>
          <w:color w:val="auto"/>
          <w:sz w:val="24"/>
          <w:szCs w:val="24"/>
        </w:rPr>
        <w:t>Associate A</w:t>
      </w:r>
      <w:r w:rsidR="008D5B00" w:rsidRPr="00BC7D98">
        <w:rPr>
          <w:rFonts w:ascii="Garamond" w:hAnsi="Garamond" w:cs="Times New Roman"/>
          <w:color w:val="auto"/>
          <w:sz w:val="24"/>
          <w:szCs w:val="24"/>
        </w:rPr>
        <w:t>ward, entitled “Participatory Responsive Governance in Niger – Principal Activity</w:t>
      </w:r>
      <w:r w:rsidRPr="00BC7D98">
        <w:rPr>
          <w:rFonts w:ascii="Garamond" w:hAnsi="Garamond" w:cs="Times New Roman"/>
          <w:color w:val="auto"/>
          <w:sz w:val="24"/>
          <w:szCs w:val="24"/>
        </w:rPr>
        <w:t>,”</w:t>
      </w:r>
      <w:r w:rsidR="008D5B00" w:rsidRPr="00BC7D98">
        <w:rPr>
          <w:rFonts w:ascii="Garamond" w:hAnsi="Garamond" w:cs="Times New Roman"/>
          <w:color w:val="auto"/>
          <w:sz w:val="24"/>
          <w:szCs w:val="24"/>
        </w:rPr>
        <w:t xml:space="preserve"> for the purpose of improving the collective responsiveness (government and citizen) to priority public needs in order to increase citizen confidence in the state amongst target populations. </w:t>
      </w:r>
    </w:p>
    <w:p w:rsidR="008D5B00" w:rsidRPr="00BC7D98" w:rsidRDefault="008D5B00" w:rsidP="008D5B00">
      <w:pPr>
        <w:pStyle w:val="NoSpacing"/>
        <w:rPr>
          <w:rFonts w:ascii="Garamond" w:hAnsi="Garamond" w:cs="Times New Roman"/>
          <w:color w:val="auto"/>
          <w:sz w:val="24"/>
          <w:szCs w:val="24"/>
        </w:rPr>
      </w:pPr>
    </w:p>
    <w:p w:rsidR="008D5B00" w:rsidRPr="00BC7D98" w:rsidRDefault="008D5B00" w:rsidP="008D5B00">
      <w:pPr>
        <w:pStyle w:val="NoSpacing"/>
        <w:rPr>
          <w:rFonts w:ascii="Garamond" w:hAnsi="Garamond" w:cs="Times New Roman"/>
          <w:color w:val="auto"/>
          <w:sz w:val="24"/>
          <w:szCs w:val="24"/>
        </w:rPr>
      </w:pPr>
      <w:r w:rsidRPr="00BC7D98">
        <w:rPr>
          <w:rFonts w:ascii="Garamond" w:hAnsi="Garamond" w:cs="Times New Roman"/>
          <w:color w:val="auto"/>
          <w:sz w:val="24"/>
          <w:szCs w:val="24"/>
        </w:rPr>
        <w:t xml:space="preserve">This award will be the principal </w:t>
      </w:r>
      <w:r w:rsidR="009B52CA">
        <w:rPr>
          <w:rFonts w:ascii="Garamond" w:hAnsi="Garamond" w:cs="Times New Roman"/>
          <w:color w:val="auto"/>
          <w:sz w:val="24"/>
          <w:szCs w:val="24"/>
        </w:rPr>
        <w:t>activity</w:t>
      </w:r>
      <w:r w:rsidRPr="00BC7D98">
        <w:rPr>
          <w:rFonts w:ascii="Garamond" w:hAnsi="Garamond" w:cs="Times New Roman"/>
          <w:color w:val="auto"/>
          <w:sz w:val="24"/>
          <w:szCs w:val="24"/>
        </w:rPr>
        <w:t xml:space="preserve"> of </w:t>
      </w:r>
      <w:proofErr w:type="spellStart"/>
      <w:r w:rsidRPr="00BC7D98">
        <w:rPr>
          <w:rFonts w:ascii="Garamond" w:hAnsi="Garamond" w:cs="Times New Roman"/>
          <w:color w:val="auto"/>
          <w:sz w:val="24"/>
          <w:szCs w:val="24"/>
        </w:rPr>
        <w:t>USAID’s</w:t>
      </w:r>
      <w:proofErr w:type="spellEnd"/>
      <w:r w:rsidRPr="00BC7D98">
        <w:rPr>
          <w:rFonts w:ascii="Garamond" w:hAnsi="Garamond" w:cs="Times New Roman"/>
          <w:color w:val="auto"/>
          <w:sz w:val="24"/>
          <w:szCs w:val="24"/>
        </w:rPr>
        <w:t xml:space="preserve"> larger “Participatory, Responsive, Governance (PRG) in Niger” </w:t>
      </w:r>
      <w:r w:rsidR="00F54B27" w:rsidRPr="00BC7D98">
        <w:rPr>
          <w:rFonts w:ascii="Garamond" w:hAnsi="Garamond" w:cs="Times New Roman"/>
          <w:color w:val="auto"/>
          <w:sz w:val="24"/>
          <w:szCs w:val="24"/>
        </w:rPr>
        <w:t>P</w:t>
      </w:r>
      <w:r w:rsidRPr="00BC7D98">
        <w:rPr>
          <w:rFonts w:ascii="Garamond" w:hAnsi="Garamond" w:cs="Times New Roman"/>
          <w:color w:val="auto"/>
          <w:sz w:val="24"/>
          <w:szCs w:val="24"/>
        </w:rPr>
        <w:t xml:space="preserve">roject </w:t>
      </w:r>
      <w:r w:rsidR="00F54B27" w:rsidRPr="00BC7D98">
        <w:rPr>
          <w:rFonts w:ascii="Garamond" w:hAnsi="Garamond" w:cs="Times New Roman"/>
          <w:color w:val="auto"/>
          <w:sz w:val="24"/>
          <w:szCs w:val="24"/>
        </w:rPr>
        <w:t xml:space="preserve">with the same </w:t>
      </w:r>
      <w:r w:rsidRPr="00BC7D98">
        <w:rPr>
          <w:rFonts w:ascii="Garamond" w:hAnsi="Garamond" w:cs="Times New Roman"/>
          <w:color w:val="auto"/>
          <w:sz w:val="24"/>
          <w:szCs w:val="24"/>
        </w:rPr>
        <w:t xml:space="preserve">purpose.  </w:t>
      </w:r>
      <w:r w:rsidR="00F54B27" w:rsidRPr="00BC7D98">
        <w:rPr>
          <w:rFonts w:ascii="Garamond" w:hAnsi="Garamond" w:cs="Times New Roman"/>
          <w:color w:val="auto"/>
          <w:sz w:val="24"/>
          <w:szCs w:val="24"/>
        </w:rPr>
        <w:t xml:space="preserve">Other planned Activities under the PRG Project will </w:t>
      </w:r>
      <w:r w:rsidRPr="00BC7D98">
        <w:rPr>
          <w:rFonts w:ascii="Garamond" w:hAnsi="Garamond" w:cs="Times New Roman"/>
          <w:color w:val="auto"/>
          <w:sz w:val="24"/>
          <w:szCs w:val="24"/>
        </w:rPr>
        <w:t xml:space="preserve">complement </w:t>
      </w:r>
      <w:r w:rsidR="00F54B27" w:rsidRPr="00BC7D98">
        <w:rPr>
          <w:rFonts w:ascii="Garamond" w:hAnsi="Garamond" w:cs="Times New Roman"/>
          <w:color w:val="auto"/>
          <w:sz w:val="24"/>
          <w:szCs w:val="24"/>
        </w:rPr>
        <w:t xml:space="preserve">the PRG Principal Activity, </w:t>
      </w:r>
      <w:r w:rsidRPr="00BC7D98">
        <w:rPr>
          <w:rFonts w:ascii="Garamond" w:hAnsi="Garamond" w:cs="Times New Roman"/>
          <w:color w:val="auto"/>
          <w:sz w:val="24"/>
          <w:szCs w:val="24"/>
        </w:rPr>
        <w:t xml:space="preserve">including a political economy analysis of public service delivery, a local capacity strengthening initiative, a political party strengthening activity, and impact and performance evaluations to gage the impact of collective action around citizen priority issues.  These efforts </w:t>
      </w:r>
      <w:r w:rsidR="00F54B27" w:rsidRPr="00BC7D98">
        <w:rPr>
          <w:rFonts w:ascii="Garamond" w:hAnsi="Garamond" w:cs="Times New Roman"/>
          <w:color w:val="auto"/>
          <w:sz w:val="24"/>
          <w:szCs w:val="24"/>
        </w:rPr>
        <w:t xml:space="preserve">are designed to </w:t>
      </w:r>
      <w:r w:rsidRPr="00BC7D98">
        <w:rPr>
          <w:rFonts w:ascii="Garamond" w:hAnsi="Garamond" w:cs="Times New Roman"/>
          <w:color w:val="auto"/>
          <w:sz w:val="24"/>
          <w:szCs w:val="24"/>
        </w:rPr>
        <w:t xml:space="preserve">directly contribute to the goal of USAID/Niger’s Operational Framework: increased resilience and stability for Nigeriens to build a more prosperous society.  </w:t>
      </w:r>
    </w:p>
    <w:p w:rsidR="008D5B00" w:rsidRPr="00BC7D98" w:rsidRDefault="008D5B00" w:rsidP="008D5B00">
      <w:pPr>
        <w:pStyle w:val="NoSpacing"/>
        <w:rPr>
          <w:rFonts w:ascii="Garamond" w:hAnsi="Garamond" w:cs="Times New Roman"/>
          <w:color w:val="auto"/>
          <w:sz w:val="24"/>
          <w:szCs w:val="24"/>
        </w:rPr>
      </w:pPr>
    </w:p>
    <w:p w:rsidR="0026345C" w:rsidRPr="00BC7D98" w:rsidRDefault="008D5B00" w:rsidP="00F54B27">
      <w:pPr>
        <w:pStyle w:val="NoSpacing"/>
        <w:rPr>
          <w:rFonts w:ascii="Garamond" w:hAnsi="Garamond" w:cs="Times New Roman"/>
          <w:b/>
          <w:sz w:val="24"/>
          <w:szCs w:val="24"/>
        </w:rPr>
      </w:pPr>
      <w:r w:rsidRPr="00BC7D98">
        <w:rPr>
          <w:rFonts w:ascii="Garamond" w:hAnsi="Garamond" w:cs="Times New Roman"/>
          <w:color w:val="auto"/>
          <w:sz w:val="24"/>
          <w:szCs w:val="24"/>
        </w:rPr>
        <w:t xml:space="preserve">USAID anticipates making </w:t>
      </w:r>
      <w:r w:rsidR="00E92FA1" w:rsidRPr="00BC7D98">
        <w:rPr>
          <w:rFonts w:ascii="Garamond" w:hAnsi="Garamond" w:cs="Times New Roman"/>
          <w:color w:val="auto"/>
          <w:sz w:val="24"/>
          <w:szCs w:val="24"/>
        </w:rPr>
        <w:t xml:space="preserve">up to </w:t>
      </w:r>
      <w:r w:rsidRPr="00BC7D98">
        <w:rPr>
          <w:rFonts w:ascii="Garamond" w:hAnsi="Garamond" w:cs="Times New Roman"/>
          <w:color w:val="auto"/>
          <w:sz w:val="24"/>
          <w:szCs w:val="24"/>
        </w:rPr>
        <w:t>$</w:t>
      </w:r>
      <w:r w:rsidR="00E92FA1" w:rsidRPr="00BC7D98">
        <w:rPr>
          <w:rFonts w:ascii="Garamond" w:hAnsi="Garamond" w:cs="Times New Roman"/>
          <w:color w:val="auto"/>
          <w:sz w:val="24"/>
          <w:szCs w:val="24"/>
        </w:rPr>
        <w:t>25 million</w:t>
      </w:r>
      <w:r w:rsidRPr="00BC7D98">
        <w:rPr>
          <w:rFonts w:ascii="Garamond" w:hAnsi="Garamond" w:cs="Times New Roman"/>
          <w:color w:val="auto"/>
          <w:sz w:val="24"/>
          <w:szCs w:val="24"/>
        </w:rPr>
        <w:t xml:space="preserve"> available for this award over a five</w:t>
      </w:r>
      <w:r w:rsidR="0026345C" w:rsidRPr="00BC7D98">
        <w:rPr>
          <w:rFonts w:ascii="Garamond" w:hAnsi="Garamond" w:cs="Times New Roman"/>
          <w:color w:val="auto"/>
          <w:sz w:val="24"/>
          <w:szCs w:val="24"/>
        </w:rPr>
        <w:t>-</w:t>
      </w:r>
      <w:r w:rsidRPr="00BC7D98">
        <w:rPr>
          <w:rFonts w:ascii="Garamond" w:hAnsi="Garamond" w:cs="Times New Roman"/>
          <w:color w:val="auto"/>
          <w:sz w:val="24"/>
          <w:szCs w:val="24"/>
        </w:rPr>
        <w:t xml:space="preserve">year period of performance, subject to availability of funds.  </w:t>
      </w:r>
      <w:r w:rsidR="0026345C" w:rsidRPr="00BC7D98">
        <w:rPr>
          <w:rFonts w:ascii="Garamond" w:hAnsi="Garamond" w:cs="Times New Roman"/>
          <w:color w:val="auto"/>
          <w:sz w:val="24"/>
          <w:szCs w:val="24"/>
        </w:rPr>
        <w:t>The PRG Principal Activity will be funded in Phase 1 of three years at an amount of approximately $10 million.  Phase 2 will comprise an additional $10 - $15 million should resources be available</w:t>
      </w:r>
      <w:r w:rsidR="00F07327">
        <w:rPr>
          <w:rFonts w:ascii="Garamond" w:hAnsi="Garamond" w:cs="Times New Roman"/>
          <w:color w:val="auto"/>
          <w:sz w:val="24"/>
          <w:szCs w:val="24"/>
        </w:rPr>
        <w:t xml:space="preserve"> for a subsequent period of 2 years</w:t>
      </w:r>
      <w:r w:rsidR="0026345C" w:rsidRPr="00BC7D98">
        <w:rPr>
          <w:rFonts w:ascii="Garamond" w:hAnsi="Garamond" w:cs="Times New Roman"/>
          <w:color w:val="auto"/>
          <w:sz w:val="24"/>
          <w:szCs w:val="24"/>
        </w:rPr>
        <w:t xml:space="preserve">.  Rapid start-up of this </w:t>
      </w:r>
      <w:r w:rsidRPr="00BC7D98">
        <w:rPr>
          <w:rFonts w:ascii="Garamond" w:hAnsi="Garamond" w:cs="Times New Roman"/>
          <w:color w:val="auto"/>
          <w:sz w:val="24"/>
          <w:szCs w:val="24"/>
        </w:rPr>
        <w:t xml:space="preserve">award will </w:t>
      </w:r>
      <w:r w:rsidR="0026345C" w:rsidRPr="00BC7D98">
        <w:rPr>
          <w:rFonts w:ascii="Garamond" w:hAnsi="Garamond" w:cs="Times New Roman"/>
          <w:color w:val="auto"/>
          <w:sz w:val="24"/>
          <w:szCs w:val="24"/>
        </w:rPr>
        <w:t xml:space="preserve">be critical given that activities will need </w:t>
      </w:r>
      <w:r w:rsidRPr="00BC7D98">
        <w:rPr>
          <w:rFonts w:ascii="Garamond" w:hAnsi="Garamond" w:cs="Times New Roman"/>
          <w:color w:val="auto"/>
          <w:sz w:val="24"/>
          <w:szCs w:val="24"/>
        </w:rPr>
        <w:t xml:space="preserve">to begin well before the elections </w:t>
      </w:r>
      <w:r w:rsidR="0026345C" w:rsidRPr="00BC7D98">
        <w:rPr>
          <w:rFonts w:ascii="Garamond" w:hAnsi="Garamond" w:cs="Times New Roman"/>
          <w:color w:val="auto"/>
          <w:sz w:val="24"/>
          <w:szCs w:val="24"/>
        </w:rPr>
        <w:t xml:space="preserve">in </w:t>
      </w:r>
      <w:r w:rsidRPr="00BC7D98">
        <w:rPr>
          <w:rFonts w:ascii="Garamond" w:hAnsi="Garamond" w:cs="Times New Roman"/>
          <w:color w:val="auto"/>
          <w:sz w:val="24"/>
          <w:szCs w:val="24"/>
        </w:rPr>
        <w:t xml:space="preserve">Niger </w:t>
      </w:r>
      <w:r w:rsidR="0026345C" w:rsidRPr="00BC7D98">
        <w:rPr>
          <w:rFonts w:ascii="Garamond" w:hAnsi="Garamond" w:cs="Times New Roman"/>
          <w:color w:val="auto"/>
          <w:sz w:val="24"/>
          <w:szCs w:val="24"/>
        </w:rPr>
        <w:t xml:space="preserve">anticipated in </w:t>
      </w:r>
      <w:r w:rsidRPr="00BC7D98">
        <w:rPr>
          <w:rFonts w:ascii="Garamond" w:hAnsi="Garamond" w:cs="Times New Roman"/>
          <w:color w:val="auto"/>
          <w:sz w:val="24"/>
          <w:szCs w:val="24"/>
        </w:rPr>
        <w:t>early 201</w:t>
      </w:r>
      <w:r w:rsidR="0026345C" w:rsidRPr="00BC7D98">
        <w:rPr>
          <w:rFonts w:ascii="Garamond" w:hAnsi="Garamond" w:cs="Times New Roman"/>
          <w:color w:val="auto"/>
          <w:sz w:val="24"/>
          <w:szCs w:val="24"/>
        </w:rPr>
        <w:t>6</w:t>
      </w:r>
      <w:r w:rsidRPr="00BC7D98">
        <w:rPr>
          <w:rFonts w:ascii="Garamond" w:hAnsi="Garamond" w:cs="Times New Roman"/>
          <w:color w:val="auto"/>
          <w:sz w:val="24"/>
          <w:szCs w:val="24"/>
        </w:rPr>
        <w:t xml:space="preserve">.    </w:t>
      </w:r>
      <w:r w:rsidR="0026345C" w:rsidRPr="00BC7D98">
        <w:rPr>
          <w:rFonts w:ascii="Garamond" w:hAnsi="Garamond" w:cs="Times New Roman"/>
          <w:b/>
          <w:sz w:val="24"/>
          <w:szCs w:val="24"/>
        </w:rPr>
        <w:br w:type="page"/>
      </w:r>
    </w:p>
    <w:p w:rsidR="00F10EFD" w:rsidRPr="00347B68" w:rsidRDefault="00F10EFD" w:rsidP="00F10EFD">
      <w:pPr>
        <w:spacing w:after="120" w:line="240" w:lineRule="auto"/>
        <w:rPr>
          <w:rFonts w:ascii="Garamond" w:hAnsi="Garamond" w:cs="Times New Roman"/>
          <w:b/>
          <w:color w:val="0070C0"/>
          <w:sz w:val="24"/>
          <w:szCs w:val="24"/>
        </w:rPr>
      </w:pPr>
      <w:r w:rsidRPr="00347B68">
        <w:rPr>
          <w:rFonts w:ascii="Garamond" w:hAnsi="Garamond" w:cs="Times New Roman"/>
          <w:b/>
          <w:color w:val="0070C0"/>
          <w:sz w:val="24"/>
          <w:szCs w:val="24"/>
        </w:rPr>
        <w:t>A.2 Background</w:t>
      </w:r>
      <w:r w:rsidR="00073FEF" w:rsidRPr="00347B68">
        <w:rPr>
          <w:rFonts w:ascii="Garamond" w:hAnsi="Garamond" w:cs="Times New Roman"/>
          <w:b/>
          <w:color w:val="0070C0"/>
          <w:sz w:val="24"/>
          <w:szCs w:val="24"/>
        </w:rPr>
        <w:t xml:space="preserve"> and Opportunity Statement</w:t>
      </w:r>
    </w:p>
    <w:p w:rsidR="00D87CC7" w:rsidRPr="00BC7D98" w:rsidRDefault="00D87CC7" w:rsidP="00D87CC7">
      <w:pPr>
        <w:spacing w:line="240" w:lineRule="auto"/>
        <w:rPr>
          <w:rFonts w:ascii="Garamond" w:eastAsia="Calibri" w:hAnsi="Garamond" w:cs="Times New Roman"/>
          <w:color w:val="000000" w:themeColor="text1"/>
          <w:sz w:val="24"/>
          <w:szCs w:val="24"/>
        </w:rPr>
      </w:pPr>
      <w:r w:rsidRPr="00BC7D98">
        <w:rPr>
          <w:rFonts w:ascii="Garamond" w:eastAsia="Calibri" w:hAnsi="Garamond" w:cs="Times New Roman"/>
          <w:color w:val="000000" w:themeColor="text1"/>
          <w:sz w:val="24"/>
          <w:szCs w:val="24"/>
        </w:rPr>
        <w:t xml:space="preserve">Niger is widely considered a fragile state. Arid and landlocked, it has featured among the world’s poorest countries for decades, and regularly </w:t>
      </w:r>
      <w:r w:rsidR="00671ABC" w:rsidRPr="00BC7D98">
        <w:rPr>
          <w:rFonts w:ascii="Garamond" w:eastAsia="Calibri" w:hAnsi="Garamond" w:cs="Times New Roman"/>
          <w:color w:val="000000" w:themeColor="text1"/>
          <w:sz w:val="24"/>
          <w:szCs w:val="24"/>
        </w:rPr>
        <w:t xml:space="preserve">comes in last in </w:t>
      </w:r>
      <w:r w:rsidRPr="00BC7D98">
        <w:rPr>
          <w:rFonts w:ascii="Garamond" w:eastAsia="Calibri" w:hAnsi="Garamond" w:cs="Times New Roman"/>
          <w:color w:val="000000" w:themeColor="text1"/>
          <w:sz w:val="24"/>
          <w:szCs w:val="24"/>
        </w:rPr>
        <w:t xml:space="preserve">the </w:t>
      </w:r>
      <w:proofErr w:type="spellStart"/>
      <w:r w:rsidRPr="00BC7D98">
        <w:rPr>
          <w:rFonts w:ascii="Garamond" w:eastAsia="Calibri" w:hAnsi="Garamond" w:cs="Times New Roman"/>
          <w:color w:val="000000" w:themeColor="text1"/>
          <w:sz w:val="24"/>
          <w:szCs w:val="24"/>
        </w:rPr>
        <w:t>UNDP’s</w:t>
      </w:r>
      <w:proofErr w:type="spellEnd"/>
      <w:r w:rsidRPr="00BC7D98">
        <w:rPr>
          <w:rFonts w:ascii="Garamond" w:eastAsia="Calibri" w:hAnsi="Garamond" w:cs="Times New Roman"/>
          <w:color w:val="000000" w:themeColor="text1"/>
          <w:sz w:val="24"/>
          <w:szCs w:val="24"/>
        </w:rPr>
        <w:t xml:space="preserve"> Human Development Index. Niger’s economic base is weak, while its mainly rural population is overwhelmingly reliant on rain-fed agriculture and consistently exposed to erratic weather consisting of periodic droughts coupled with devastating floods. The state’s revenues from uranium production, though somewhat mitigating the </w:t>
      </w:r>
      <w:r w:rsidR="00671ABC" w:rsidRPr="00BC7D98">
        <w:rPr>
          <w:rFonts w:ascii="Garamond" w:eastAsia="Calibri" w:hAnsi="Garamond" w:cs="Times New Roman"/>
          <w:color w:val="000000" w:themeColor="text1"/>
          <w:sz w:val="24"/>
          <w:szCs w:val="24"/>
        </w:rPr>
        <w:t xml:space="preserve">limited </w:t>
      </w:r>
      <w:r w:rsidRPr="00BC7D98">
        <w:rPr>
          <w:rFonts w:ascii="Garamond" w:eastAsia="Calibri" w:hAnsi="Garamond" w:cs="Times New Roman"/>
          <w:color w:val="000000" w:themeColor="text1"/>
          <w:sz w:val="24"/>
          <w:szCs w:val="24"/>
        </w:rPr>
        <w:t xml:space="preserve">tax base </w:t>
      </w:r>
      <w:r w:rsidR="00671ABC" w:rsidRPr="00BC7D98">
        <w:rPr>
          <w:rFonts w:ascii="Garamond" w:eastAsia="Calibri" w:hAnsi="Garamond" w:cs="Times New Roman"/>
          <w:color w:val="000000" w:themeColor="text1"/>
          <w:sz w:val="24"/>
          <w:szCs w:val="24"/>
        </w:rPr>
        <w:t xml:space="preserve">from </w:t>
      </w:r>
      <w:r w:rsidRPr="00BC7D98">
        <w:rPr>
          <w:rFonts w:ascii="Garamond" w:eastAsia="Calibri" w:hAnsi="Garamond" w:cs="Times New Roman"/>
          <w:color w:val="000000" w:themeColor="text1"/>
          <w:sz w:val="24"/>
          <w:szCs w:val="24"/>
        </w:rPr>
        <w:t>the agriculture sector, have been very modest – ranging between $90 to $140 million per year in 2010 to 2012 – or approximately 5 percent of Niger’s national budget – which exposes the government</w:t>
      </w:r>
      <w:r w:rsidRPr="00BC7D98">
        <w:rPr>
          <w:rFonts w:ascii="Garamond" w:eastAsia="Calibri" w:hAnsi="Garamond" w:cs="Times New Roman"/>
          <w:b/>
          <w:color w:val="000000" w:themeColor="text1"/>
          <w:sz w:val="24"/>
          <w:szCs w:val="24"/>
        </w:rPr>
        <w:t xml:space="preserve"> </w:t>
      </w:r>
      <w:r w:rsidRPr="00BC7D98">
        <w:rPr>
          <w:rFonts w:ascii="Garamond" w:eastAsia="Calibri" w:hAnsi="Garamond" w:cs="Times New Roman"/>
          <w:color w:val="000000" w:themeColor="text1"/>
          <w:sz w:val="24"/>
          <w:szCs w:val="24"/>
        </w:rPr>
        <w:t xml:space="preserve">to market price fluctuations. </w:t>
      </w:r>
      <w:r w:rsidR="00671ABC" w:rsidRPr="00BC7D98">
        <w:rPr>
          <w:rFonts w:ascii="Garamond" w:eastAsia="Calibri" w:hAnsi="Garamond" w:cs="Times New Roman"/>
          <w:color w:val="000000" w:themeColor="text1"/>
          <w:sz w:val="24"/>
          <w:szCs w:val="24"/>
        </w:rPr>
        <w:t xml:space="preserve">Despite these </w:t>
      </w:r>
      <w:r w:rsidRPr="00BC7D98">
        <w:rPr>
          <w:rFonts w:ascii="Garamond" w:eastAsia="Calibri" w:hAnsi="Garamond" w:cs="Times New Roman"/>
          <w:color w:val="000000" w:themeColor="text1"/>
          <w:sz w:val="24"/>
          <w:szCs w:val="24"/>
        </w:rPr>
        <w:t xml:space="preserve">challenges, Niger has </w:t>
      </w:r>
      <w:r w:rsidR="00671ABC" w:rsidRPr="00BC7D98">
        <w:rPr>
          <w:rFonts w:ascii="Garamond" w:eastAsia="Calibri" w:hAnsi="Garamond" w:cs="Times New Roman"/>
          <w:color w:val="000000" w:themeColor="text1"/>
          <w:sz w:val="24"/>
          <w:szCs w:val="24"/>
        </w:rPr>
        <w:t xml:space="preserve">considerable </w:t>
      </w:r>
      <w:r w:rsidRPr="00BC7D98">
        <w:rPr>
          <w:rFonts w:ascii="Garamond" w:eastAsia="Calibri" w:hAnsi="Garamond" w:cs="Times New Roman"/>
          <w:color w:val="000000" w:themeColor="text1"/>
          <w:sz w:val="24"/>
          <w:szCs w:val="24"/>
        </w:rPr>
        <w:t xml:space="preserve">potential to </w:t>
      </w:r>
      <w:r w:rsidR="00671ABC" w:rsidRPr="00BC7D98">
        <w:rPr>
          <w:rFonts w:ascii="Garamond" w:eastAsia="Calibri" w:hAnsi="Garamond" w:cs="Times New Roman"/>
          <w:color w:val="000000" w:themeColor="text1"/>
          <w:sz w:val="24"/>
          <w:szCs w:val="24"/>
        </w:rPr>
        <w:t xml:space="preserve">achieve inclusive economic </w:t>
      </w:r>
      <w:r w:rsidRPr="00BC7D98">
        <w:rPr>
          <w:rFonts w:ascii="Garamond" w:eastAsia="Calibri" w:hAnsi="Garamond" w:cs="Times New Roman"/>
          <w:color w:val="000000" w:themeColor="text1"/>
          <w:sz w:val="24"/>
          <w:szCs w:val="24"/>
        </w:rPr>
        <w:t>grow</w:t>
      </w:r>
      <w:r w:rsidR="00671ABC" w:rsidRPr="00BC7D98">
        <w:rPr>
          <w:rFonts w:ascii="Garamond" w:eastAsia="Calibri" w:hAnsi="Garamond" w:cs="Times New Roman"/>
          <w:color w:val="000000" w:themeColor="text1"/>
          <w:sz w:val="24"/>
          <w:szCs w:val="24"/>
        </w:rPr>
        <w:t>th and improve public service delivery</w:t>
      </w:r>
      <w:r w:rsidRPr="00BC7D98">
        <w:rPr>
          <w:rFonts w:ascii="Garamond" w:eastAsia="Calibri" w:hAnsi="Garamond" w:cs="Times New Roman"/>
          <w:color w:val="000000" w:themeColor="text1"/>
          <w:sz w:val="24"/>
          <w:szCs w:val="24"/>
        </w:rPr>
        <w:t xml:space="preserve">. </w:t>
      </w:r>
    </w:p>
    <w:p w:rsidR="00D87CC7" w:rsidRPr="00BC7D98" w:rsidRDefault="00D87CC7" w:rsidP="00D87CC7">
      <w:pPr>
        <w:spacing w:line="240" w:lineRule="auto"/>
        <w:rPr>
          <w:rFonts w:ascii="Garamond" w:eastAsia="Calibri" w:hAnsi="Garamond" w:cs="Times New Roman"/>
          <w:color w:val="000000" w:themeColor="text1"/>
          <w:sz w:val="24"/>
          <w:szCs w:val="24"/>
        </w:rPr>
      </w:pPr>
      <w:r w:rsidRPr="00BC7D98">
        <w:rPr>
          <w:rFonts w:ascii="Garamond" w:eastAsia="Calibri" w:hAnsi="Garamond" w:cs="Times New Roman"/>
          <w:color w:val="000000" w:themeColor="text1"/>
          <w:sz w:val="24"/>
          <w:szCs w:val="24"/>
        </w:rPr>
        <w:t xml:space="preserve">The economy’s structural weaknesses have profoundly shaped the Nigerien state and its governance patterns. Given the state’s limited resources, many Nigerien citizens’ encounters with the state have been with its security apparatus, rather than with efficient and quality services in sectors such as education, health, or energy. </w:t>
      </w:r>
      <w:proofErr w:type="gramStart"/>
      <w:r w:rsidRPr="00BC7D98">
        <w:rPr>
          <w:rFonts w:ascii="Garamond" w:eastAsia="Calibri" w:hAnsi="Garamond" w:cs="Times New Roman"/>
          <w:color w:val="000000" w:themeColor="text1"/>
          <w:sz w:val="24"/>
          <w:szCs w:val="24"/>
        </w:rPr>
        <w:t>Politics and state institutions largely outside the reach of the broad majority of the population have been captured by a small elite straddling business, the administration, and the military</w:t>
      </w:r>
      <w:proofErr w:type="gramEnd"/>
      <w:r w:rsidRPr="00BC7D98">
        <w:rPr>
          <w:rFonts w:ascii="Garamond" w:eastAsia="Calibri" w:hAnsi="Garamond" w:cs="Times New Roman"/>
          <w:color w:val="000000" w:themeColor="text1"/>
          <w:sz w:val="24"/>
          <w:szCs w:val="24"/>
        </w:rPr>
        <w:t xml:space="preserve">. Corruption has been a part of the governing system. Rivalry among elite networks over the award of licenses, contracts, and credit lines has fuelled competition among and within the main political parties, and has on several occasions led to political and institutional blockages. The coups d’état toppling successive governments in 1974, 1996, 1999, and 2010 underline both the weakness of state institutions, and the army’s continued self-perception as the guardian of the state. In the north, a state whose presence had been largely reduced to its security </w:t>
      </w:r>
      <w:proofErr w:type="gramStart"/>
      <w:r w:rsidRPr="00BC7D98">
        <w:rPr>
          <w:rFonts w:ascii="Garamond" w:eastAsia="Calibri" w:hAnsi="Garamond" w:cs="Times New Roman"/>
          <w:color w:val="000000" w:themeColor="text1"/>
          <w:sz w:val="24"/>
          <w:szCs w:val="24"/>
        </w:rPr>
        <w:t>apparatus,</w:t>
      </w:r>
      <w:proofErr w:type="gramEnd"/>
      <w:r w:rsidRPr="00BC7D98">
        <w:rPr>
          <w:rFonts w:ascii="Garamond" w:eastAsia="Calibri" w:hAnsi="Garamond" w:cs="Times New Roman"/>
          <w:color w:val="000000" w:themeColor="text1"/>
          <w:sz w:val="24"/>
          <w:szCs w:val="24"/>
        </w:rPr>
        <w:t xml:space="preserve"> faced a broad-based rebellion from the </w:t>
      </w:r>
      <w:proofErr w:type="spellStart"/>
      <w:r w:rsidRPr="00BC7D98">
        <w:rPr>
          <w:rFonts w:ascii="Garamond" w:eastAsia="Calibri" w:hAnsi="Garamond" w:cs="Times New Roman"/>
          <w:color w:val="000000" w:themeColor="text1"/>
          <w:sz w:val="24"/>
          <w:szCs w:val="24"/>
        </w:rPr>
        <w:t>Tuareg</w:t>
      </w:r>
      <w:proofErr w:type="spellEnd"/>
      <w:r w:rsidRPr="00BC7D98">
        <w:rPr>
          <w:rFonts w:ascii="Garamond" w:eastAsia="Calibri" w:hAnsi="Garamond" w:cs="Times New Roman"/>
          <w:color w:val="000000" w:themeColor="text1"/>
          <w:sz w:val="24"/>
          <w:szCs w:val="24"/>
        </w:rPr>
        <w:t xml:space="preserve"> and </w:t>
      </w:r>
      <w:proofErr w:type="spellStart"/>
      <w:r w:rsidRPr="00BC7D98">
        <w:rPr>
          <w:rFonts w:ascii="Garamond" w:eastAsia="Calibri" w:hAnsi="Garamond" w:cs="Times New Roman"/>
          <w:color w:val="000000" w:themeColor="text1"/>
          <w:sz w:val="24"/>
          <w:szCs w:val="24"/>
        </w:rPr>
        <w:t>Toubu</w:t>
      </w:r>
      <w:proofErr w:type="spellEnd"/>
      <w:r w:rsidRPr="00BC7D98">
        <w:rPr>
          <w:rFonts w:ascii="Garamond" w:eastAsia="Calibri" w:hAnsi="Garamond" w:cs="Times New Roman"/>
          <w:color w:val="000000" w:themeColor="text1"/>
          <w:sz w:val="24"/>
          <w:szCs w:val="24"/>
        </w:rPr>
        <w:t xml:space="preserve"> from 1990 to 1995. A second, </w:t>
      </w:r>
      <w:proofErr w:type="gramStart"/>
      <w:r w:rsidRPr="00BC7D98">
        <w:rPr>
          <w:rFonts w:ascii="Garamond" w:eastAsia="Calibri" w:hAnsi="Garamond" w:cs="Times New Roman"/>
          <w:color w:val="000000" w:themeColor="text1"/>
          <w:sz w:val="24"/>
          <w:szCs w:val="24"/>
        </w:rPr>
        <w:t>narrowly-based</w:t>
      </w:r>
      <w:proofErr w:type="gramEnd"/>
      <w:r w:rsidRPr="00BC7D98">
        <w:rPr>
          <w:rFonts w:ascii="Garamond" w:eastAsia="Calibri" w:hAnsi="Garamond" w:cs="Times New Roman"/>
          <w:color w:val="000000" w:themeColor="text1"/>
          <w:sz w:val="24"/>
          <w:szCs w:val="24"/>
        </w:rPr>
        <w:t xml:space="preserve"> </w:t>
      </w:r>
      <w:proofErr w:type="spellStart"/>
      <w:r w:rsidRPr="00BC7D98">
        <w:rPr>
          <w:rFonts w:ascii="Garamond" w:eastAsia="Calibri" w:hAnsi="Garamond" w:cs="Times New Roman"/>
          <w:color w:val="000000" w:themeColor="text1"/>
          <w:sz w:val="24"/>
          <w:szCs w:val="24"/>
        </w:rPr>
        <w:t>Tuareg</w:t>
      </w:r>
      <w:proofErr w:type="spellEnd"/>
      <w:r w:rsidRPr="00BC7D98">
        <w:rPr>
          <w:rFonts w:ascii="Garamond" w:eastAsia="Calibri" w:hAnsi="Garamond" w:cs="Times New Roman"/>
          <w:color w:val="000000" w:themeColor="text1"/>
          <w:sz w:val="24"/>
          <w:szCs w:val="24"/>
        </w:rPr>
        <w:t xml:space="preserve"> rebellion from 2007 to 2009 was more short-lived, though it did serve as a reminder of the state’s tenuous control across Niger’s vast northern areas. </w:t>
      </w:r>
    </w:p>
    <w:p w:rsidR="00D87CC7" w:rsidRPr="00BC7D98" w:rsidRDefault="00D87CC7" w:rsidP="00D87CC7">
      <w:pPr>
        <w:spacing w:line="240" w:lineRule="auto"/>
        <w:rPr>
          <w:rFonts w:ascii="Garamond" w:eastAsia="Calibri" w:hAnsi="Garamond" w:cs="Times New Roman"/>
          <w:color w:val="000000" w:themeColor="text1"/>
          <w:sz w:val="24"/>
          <w:szCs w:val="24"/>
        </w:rPr>
      </w:pPr>
      <w:r w:rsidRPr="00BC7D98">
        <w:rPr>
          <w:rFonts w:ascii="Garamond" w:eastAsia="Calibri" w:hAnsi="Garamond" w:cs="Times New Roman"/>
          <w:color w:val="000000" w:themeColor="text1"/>
          <w:sz w:val="24"/>
          <w:szCs w:val="24"/>
        </w:rPr>
        <w:t xml:space="preserve">Lack of resources and structural governance deficits combine to erode state legitimacy in the eyes of the population. For example, there is widespread frustration over the inadequacy of the education and health systems, whose facilities often insufficiently cover cities and territory, and are in desperate need of equipment. The sustained power cuts in Niamey in mid-2013 also underlined the inadequacy of public infrastructure and service provision. Where the state cannot deliver, space opens up for alternative providers – such as the </w:t>
      </w:r>
      <w:proofErr w:type="spellStart"/>
      <w:r w:rsidRPr="00BC7D98">
        <w:rPr>
          <w:rFonts w:ascii="Garamond" w:eastAsia="Calibri" w:hAnsi="Garamond" w:cs="Times New Roman"/>
          <w:color w:val="000000" w:themeColor="text1"/>
          <w:sz w:val="24"/>
          <w:szCs w:val="24"/>
        </w:rPr>
        <w:t>Koranic</w:t>
      </w:r>
      <w:proofErr w:type="spellEnd"/>
      <w:r w:rsidRPr="00BC7D98">
        <w:rPr>
          <w:rFonts w:ascii="Garamond" w:eastAsia="Calibri" w:hAnsi="Garamond" w:cs="Times New Roman"/>
          <w:color w:val="000000" w:themeColor="text1"/>
          <w:sz w:val="24"/>
          <w:szCs w:val="24"/>
        </w:rPr>
        <w:t xml:space="preserve"> schools in the domain of education – further diminishing the role of the state in people’s daily lives. The inability of the state to meet population needs is not only undermining support for the current administration, but also for democracy in general, which many describe as “not working.” Similarly, an increase in threats emanating from outside Niger has led to a greater militarization of the northern region of </w:t>
      </w:r>
      <w:proofErr w:type="spellStart"/>
      <w:r w:rsidRPr="00BC7D98">
        <w:rPr>
          <w:rFonts w:ascii="Garamond" w:eastAsia="Calibri" w:hAnsi="Garamond" w:cs="Times New Roman"/>
          <w:color w:val="000000" w:themeColor="text1"/>
          <w:sz w:val="24"/>
          <w:szCs w:val="24"/>
        </w:rPr>
        <w:t>Agadez</w:t>
      </w:r>
      <w:proofErr w:type="spellEnd"/>
      <w:r w:rsidRPr="00BC7D98">
        <w:rPr>
          <w:rFonts w:ascii="Garamond" w:eastAsia="Calibri" w:hAnsi="Garamond" w:cs="Times New Roman"/>
          <w:color w:val="000000" w:themeColor="text1"/>
          <w:sz w:val="24"/>
          <w:szCs w:val="24"/>
        </w:rPr>
        <w:t>, reinforcing some of the grievances that led to the 1990s’ rebellion. Both of these concerns challenge the overall state-building process and facilitate an environment in which future instability is a concern.</w:t>
      </w:r>
    </w:p>
    <w:p w:rsidR="00D87CC7" w:rsidRPr="00BC7D98" w:rsidRDefault="00D87CC7" w:rsidP="00671ABC">
      <w:pPr>
        <w:spacing w:after="0" w:line="240" w:lineRule="auto"/>
        <w:rPr>
          <w:rFonts w:ascii="Garamond" w:eastAsia="Calibri" w:hAnsi="Garamond" w:cs="Times New Roman"/>
          <w:color w:val="000000" w:themeColor="text1"/>
          <w:sz w:val="24"/>
          <w:szCs w:val="24"/>
        </w:rPr>
      </w:pPr>
      <w:r w:rsidRPr="00BC7D98">
        <w:rPr>
          <w:rFonts w:ascii="Garamond" w:eastAsia="Calibri" w:hAnsi="Garamond" w:cs="Times New Roman"/>
          <w:color w:val="000000" w:themeColor="text1"/>
          <w:sz w:val="24"/>
          <w:szCs w:val="24"/>
        </w:rPr>
        <w:t xml:space="preserve">A number of Nigeriens, including men and women of all ages, believe that “democracy is not working in Niger” and that “democracy has not made things better” according to several USAID </w:t>
      </w:r>
      <w:proofErr w:type="spellStart"/>
      <w:r w:rsidRPr="00BC7D98">
        <w:rPr>
          <w:rFonts w:ascii="Garamond" w:eastAsia="Calibri" w:hAnsi="Garamond" w:cs="Times New Roman"/>
          <w:color w:val="000000" w:themeColor="text1"/>
          <w:sz w:val="24"/>
          <w:szCs w:val="24"/>
        </w:rPr>
        <w:t>sectoral</w:t>
      </w:r>
      <w:proofErr w:type="spellEnd"/>
      <w:r w:rsidRPr="00BC7D98">
        <w:rPr>
          <w:rFonts w:ascii="Garamond" w:eastAsia="Calibri" w:hAnsi="Garamond" w:cs="Times New Roman"/>
          <w:color w:val="000000" w:themeColor="text1"/>
          <w:sz w:val="24"/>
          <w:szCs w:val="24"/>
        </w:rPr>
        <w:t xml:space="preserve"> assessments.  Many say that democracy only benefit those in power and excludes others.  One Nigerien stated: “If you have connections, you can get by but if you do not - forget it, democracy will do nothing for you.”  </w:t>
      </w:r>
      <w:r w:rsidR="00671ABC" w:rsidRPr="00BC7D98">
        <w:rPr>
          <w:rFonts w:ascii="Garamond" w:eastAsia="Calibri" w:hAnsi="Garamond" w:cs="Times New Roman"/>
          <w:noProof/>
          <w:color w:val="000000" w:themeColor="text1"/>
          <w:sz w:val="24"/>
          <w:szCs w:val="24"/>
        </w:rPr>
        <w:t>Together, unmet citizen expectations have led to what Nigeriens call a ‘</w:t>
      </w:r>
      <w:r w:rsidR="00671ABC" w:rsidRPr="00BC7D98">
        <w:rPr>
          <w:rFonts w:ascii="Garamond" w:eastAsia="Calibri" w:hAnsi="Garamond" w:cs="Times New Roman"/>
          <w:i/>
          <w:noProof/>
          <w:color w:val="000000" w:themeColor="text1"/>
          <w:sz w:val="24"/>
          <w:szCs w:val="24"/>
        </w:rPr>
        <w:t xml:space="preserve">crise de confiance’ </w:t>
      </w:r>
      <w:r w:rsidR="00671ABC" w:rsidRPr="00BC7D98">
        <w:rPr>
          <w:rFonts w:ascii="Garamond" w:eastAsia="Calibri" w:hAnsi="Garamond" w:cs="Times New Roman"/>
          <w:noProof/>
          <w:color w:val="000000" w:themeColor="text1"/>
          <w:sz w:val="24"/>
          <w:szCs w:val="24"/>
        </w:rPr>
        <w:t>or ‘crisis of confidence’ between citizens and the state</w:t>
      </w:r>
      <w:r w:rsidR="00671ABC" w:rsidRPr="00BC7D98">
        <w:rPr>
          <w:rFonts w:ascii="Garamond" w:eastAsia="Calibri" w:hAnsi="Garamond" w:cs="Times New Roman"/>
          <w:b/>
          <w:noProof/>
          <w:color w:val="000000" w:themeColor="text1"/>
          <w:sz w:val="24"/>
          <w:szCs w:val="24"/>
        </w:rPr>
        <w:t xml:space="preserve">. </w:t>
      </w:r>
      <w:r w:rsidRPr="00BC7D98">
        <w:rPr>
          <w:rFonts w:ascii="Garamond" w:eastAsia="Calibri" w:hAnsi="Garamond" w:cs="Times New Roman"/>
          <w:color w:val="000000" w:themeColor="text1"/>
          <w:sz w:val="24"/>
          <w:szCs w:val="24"/>
        </w:rPr>
        <w:t xml:space="preserve">These feelings of exclusion leave the space open for actors, including the military and extremist elements, to contest the system. In a country with a history of military coups d’état, this is a real concern. </w:t>
      </w:r>
    </w:p>
    <w:p w:rsidR="00671ABC" w:rsidRPr="00BC7D98" w:rsidRDefault="00671ABC" w:rsidP="00671ABC">
      <w:pPr>
        <w:spacing w:after="0" w:line="240" w:lineRule="auto"/>
        <w:rPr>
          <w:rFonts w:ascii="Garamond" w:eastAsia="Calibri" w:hAnsi="Garamond" w:cs="Times New Roman"/>
          <w:color w:val="000000"/>
          <w:sz w:val="24"/>
          <w:szCs w:val="24"/>
        </w:rPr>
      </w:pPr>
    </w:p>
    <w:p w:rsidR="00671ABC" w:rsidRPr="00BC7D98" w:rsidRDefault="00671ABC" w:rsidP="00671ABC">
      <w:pPr>
        <w:spacing w:line="240" w:lineRule="auto"/>
        <w:rPr>
          <w:rFonts w:ascii="Garamond" w:eastAsia="Calibri" w:hAnsi="Garamond" w:cs="Calibri"/>
          <w:color w:val="000000"/>
          <w:sz w:val="24"/>
          <w:szCs w:val="24"/>
        </w:rPr>
      </w:pPr>
      <w:r w:rsidRPr="00BC7D98">
        <w:rPr>
          <w:rFonts w:ascii="Garamond" w:eastAsia="Calibri" w:hAnsi="Garamond" w:cs="Times New Roman"/>
          <w:color w:val="000000"/>
          <w:sz w:val="24"/>
          <w:szCs w:val="24"/>
        </w:rPr>
        <w:t>With r</w:t>
      </w:r>
      <w:r w:rsidRPr="00BC7D98">
        <w:rPr>
          <w:rFonts w:ascii="Garamond" w:eastAsia="Times New Roman" w:hAnsi="Garamond" w:cs="Times New Roman"/>
          <w:color w:val="000000"/>
          <w:sz w:val="24"/>
          <w:szCs w:val="24"/>
        </w:rPr>
        <w:t>egard to public administration and service delivery, a country as poor as Niger – particularly in light of explosive population growth – clearly suffers from insufficient financial resources, one of the most critical factors limiting the state’s ability to execute its responsibilities.  Also fundamental is the underlying problem of inefficient public administration processes, and in many cases low human resource capacity within government, leading to fundamental obstacles such as low budget execution rates, considerably limiting the use of the funds Niger does have.</w:t>
      </w:r>
    </w:p>
    <w:p w:rsidR="00671ABC" w:rsidRPr="00BC7D98" w:rsidRDefault="00671ABC" w:rsidP="00671ABC">
      <w:pPr>
        <w:spacing w:line="240" w:lineRule="auto"/>
        <w:rPr>
          <w:rFonts w:ascii="Garamond" w:eastAsia="Calibri" w:hAnsi="Garamond" w:cs="Calibri"/>
          <w:color w:val="000000"/>
          <w:sz w:val="24"/>
          <w:szCs w:val="24"/>
        </w:rPr>
      </w:pPr>
      <w:r w:rsidRPr="00BC7D98">
        <w:rPr>
          <w:rFonts w:ascii="Garamond" w:eastAsia="Times New Roman" w:hAnsi="Garamond" w:cs="Times New Roman"/>
          <w:color w:val="000000"/>
          <w:sz w:val="24"/>
          <w:szCs w:val="24"/>
        </w:rPr>
        <w:t xml:space="preserve">However, it must also be acknowledged that problems related to the equitable provision of quality public goods are hardly an issue of limited resources alone. Niger possesses far more resources than are being used for the benefit of the majority of average Nigeriens. </w:t>
      </w:r>
      <w:proofErr w:type="gramStart"/>
      <w:r w:rsidRPr="00BC7D98">
        <w:rPr>
          <w:rFonts w:ascii="Garamond" w:eastAsia="Times New Roman" w:hAnsi="Garamond" w:cs="Times New Roman"/>
          <w:color w:val="000000"/>
          <w:sz w:val="24"/>
          <w:szCs w:val="24"/>
        </w:rPr>
        <w:t>Public resources at all levels in Niger are commonly used by government officials, politicians and private citizens as well for private/</w:t>
      </w:r>
      <w:proofErr w:type="spellStart"/>
      <w:r w:rsidRPr="00BC7D98">
        <w:rPr>
          <w:rFonts w:ascii="Garamond" w:eastAsia="Times New Roman" w:hAnsi="Garamond" w:cs="Times New Roman"/>
          <w:color w:val="000000"/>
          <w:sz w:val="24"/>
          <w:szCs w:val="24"/>
        </w:rPr>
        <w:t>clientelistic</w:t>
      </w:r>
      <w:proofErr w:type="spellEnd"/>
      <w:r w:rsidRPr="00BC7D98">
        <w:rPr>
          <w:rFonts w:ascii="Garamond" w:eastAsia="Times New Roman" w:hAnsi="Garamond" w:cs="Times New Roman"/>
          <w:color w:val="000000"/>
          <w:sz w:val="24"/>
          <w:szCs w:val="24"/>
        </w:rPr>
        <w:t xml:space="preserve"> and political gain</w:t>
      </w:r>
      <w:proofErr w:type="gramEnd"/>
      <w:r w:rsidRPr="00BC7D98">
        <w:rPr>
          <w:rFonts w:ascii="Garamond" w:eastAsia="Times New Roman" w:hAnsi="Garamond" w:cs="Times New Roman"/>
          <w:color w:val="000000"/>
          <w:sz w:val="24"/>
          <w:szCs w:val="24"/>
        </w:rPr>
        <w:t xml:space="preserve">. This includes both what is often classified as “petty corruption” </w:t>
      </w:r>
      <w:proofErr w:type="gramStart"/>
      <w:r w:rsidRPr="00BC7D98">
        <w:rPr>
          <w:rFonts w:ascii="Garamond" w:eastAsia="Times New Roman" w:hAnsi="Garamond" w:cs="Times New Roman"/>
          <w:color w:val="000000"/>
          <w:sz w:val="24"/>
          <w:szCs w:val="24"/>
        </w:rPr>
        <w:t>–  exacting</w:t>
      </w:r>
      <w:proofErr w:type="gramEnd"/>
      <w:r w:rsidRPr="00BC7D98">
        <w:rPr>
          <w:rFonts w:ascii="Garamond" w:eastAsia="Times New Roman" w:hAnsi="Garamond" w:cs="Times New Roman"/>
          <w:color w:val="000000"/>
          <w:sz w:val="24"/>
          <w:szCs w:val="24"/>
        </w:rPr>
        <w:t xml:space="preserve"> and paying bribes for public services or through abuse of public servant authority – and “grand corruption” – embezzlement of public funds. At the same time, it also includes other dynamics revolving around political alliances and related enrichment schemes. Even when public administration policy and processes exist on the books with the intent of protecting public resources, informal dynamics of </w:t>
      </w:r>
      <w:proofErr w:type="spellStart"/>
      <w:r w:rsidRPr="00BC7D98">
        <w:rPr>
          <w:rFonts w:ascii="Garamond" w:eastAsia="Times New Roman" w:hAnsi="Garamond" w:cs="Times New Roman"/>
          <w:color w:val="000000"/>
          <w:sz w:val="24"/>
          <w:szCs w:val="24"/>
        </w:rPr>
        <w:t>clientelism</w:t>
      </w:r>
      <w:proofErr w:type="spellEnd"/>
      <w:r w:rsidRPr="00BC7D98">
        <w:rPr>
          <w:rFonts w:ascii="Garamond" w:eastAsia="Times New Roman" w:hAnsi="Garamond" w:cs="Times New Roman"/>
          <w:color w:val="000000"/>
          <w:sz w:val="24"/>
          <w:szCs w:val="24"/>
        </w:rPr>
        <w:t xml:space="preserve"> and nepotism serve the interests of those who hold elected, assigned, commercial and/or traditional power and those who have connections with these sources of power. In this way, these dynamics serve to redistribute resources in a limited way through political and kinship networks, but ultimately they end up leaving the vast majority of citizens outside of the game.</w:t>
      </w:r>
    </w:p>
    <w:p w:rsidR="00D87CC7" w:rsidRPr="00BC7D98" w:rsidRDefault="00D87CC7" w:rsidP="00D87CC7">
      <w:pPr>
        <w:spacing w:line="240" w:lineRule="auto"/>
        <w:rPr>
          <w:rFonts w:ascii="Garamond" w:eastAsia="Calibri" w:hAnsi="Garamond" w:cs="Times New Roman"/>
          <w:color w:val="000000" w:themeColor="text1"/>
          <w:sz w:val="24"/>
          <w:szCs w:val="24"/>
        </w:rPr>
      </w:pPr>
      <w:r w:rsidRPr="00BC7D98">
        <w:rPr>
          <w:rFonts w:ascii="Garamond" w:eastAsia="Calibri" w:hAnsi="Garamond" w:cs="Times New Roman"/>
          <w:color w:val="000000" w:themeColor="text1"/>
          <w:sz w:val="24"/>
          <w:szCs w:val="24"/>
        </w:rPr>
        <w:t xml:space="preserve">Niger’s next elections arrive in 2015 and 2016, and the election season has already begun. This is evident in many ways: high-level wrangling over National Assembly leadership, recent acts of violence against both ruling and opposition party offices and residences, opposition party member arrests and protest marches, the recent appearance of campaign posters in major towns. In the past, political parties and actors have used the election period to mobilize youth and women to serve as their foot soldiers either in support of their candidacy or to discredit competitors. There are already signs that this is happening again now. Politicians often provide youth with money, or promise of future benefits in return for acts of violence, intimidation, or disruption of competing protests and rallies. The exploitation of youth and women for political intimidation is especially important because the engagement of one political party tends to trigger counter actions by youth and women of the opposing party. The tit-for-tat nature of this violence coupled with the failure of election campaigns to give real credence and decision-making power to youth and women within the parties or to constructively address citizen priorities in party platforms could trigger more widespread violence, including by citizens challenging results gained through intimidation and violence. </w:t>
      </w:r>
    </w:p>
    <w:p w:rsidR="00073FEF" w:rsidRPr="00BC7D98" w:rsidRDefault="00D87CC7" w:rsidP="00D87CC7">
      <w:pPr>
        <w:spacing w:line="240" w:lineRule="auto"/>
        <w:rPr>
          <w:rFonts w:ascii="Garamond" w:eastAsia="Calibri" w:hAnsi="Garamond" w:cs="Times New Roman"/>
          <w:color w:val="000000" w:themeColor="text1"/>
          <w:sz w:val="24"/>
          <w:szCs w:val="24"/>
        </w:rPr>
      </w:pPr>
      <w:r w:rsidRPr="00BC7D98">
        <w:rPr>
          <w:rFonts w:ascii="Garamond" w:eastAsia="Calibri" w:hAnsi="Garamond" w:cs="Times New Roman"/>
          <w:color w:val="000000" w:themeColor="text1"/>
          <w:sz w:val="24"/>
          <w:szCs w:val="24"/>
        </w:rPr>
        <w:t xml:space="preserve">With </w:t>
      </w:r>
      <w:r w:rsidR="00B8021F">
        <w:rPr>
          <w:rFonts w:ascii="Garamond" w:eastAsia="Calibri" w:hAnsi="Garamond" w:cs="Times New Roman"/>
          <w:color w:val="000000" w:themeColor="text1"/>
          <w:sz w:val="24"/>
          <w:szCs w:val="24"/>
        </w:rPr>
        <w:t xml:space="preserve">national and </w:t>
      </w:r>
      <w:r w:rsidRPr="00BC7D98">
        <w:rPr>
          <w:rFonts w:ascii="Garamond" w:eastAsia="Calibri" w:hAnsi="Garamond" w:cs="Times New Roman"/>
          <w:color w:val="000000" w:themeColor="text1"/>
          <w:sz w:val="24"/>
          <w:szCs w:val="24"/>
        </w:rPr>
        <w:t>local elections scheduled for 2016</w:t>
      </w:r>
      <w:r w:rsidR="00073FEF" w:rsidRPr="00BC7D98">
        <w:rPr>
          <w:rFonts w:ascii="Garamond" w:eastAsia="Calibri" w:hAnsi="Garamond" w:cs="Times New Roman"/>
          <w:color w:val="000000" w:themeColor="text1"/>
          <w:sz w:val="24"/>
          <w:szCs w:val="24"/>
        </w:rPr>
        <w:t>,</w:t>
      </w:r>
      <w:r w:rsidRPr="00BC7D98">
        <w:rPr>
          <w:rFonts w:ascii="Garamond" w:eastAsia="Calibri" w:hAnsi="Garamond" w:cs="Times New Roman"/>
          <w:color w:val="000000" w:themeColor="text1"/>
          <w:sz w:val="24"/>
          <w:szCs w:val="24"/>
        </w:rPr>
        <w:t xml:space="preserve"> and less than </w:t>
      </w:r>
      <w:r w:rsidR="00B8021F">
        <w:rPr>
          <w:rFonts w:ascii="Garamond" w:eastAsia="Calibri" w:hAnsi="Garamond" w:cs="Times New Roman"/>
          <w:color w:val="000000" w:themeColor="text1"/>
          <w:sz w:val="24"/>
          <w:szCs w:val="24"/>
        </w:rPr>
        <w:t xml:space="preserve">a year </w:t>
      </w:r>
      <w:r w:rsidRPr="00BC7D98">
        <w:rPr>
          <w:rFonts w:ascii="Garamond" w:eastAsia="Calibri" w:hAnsi="Garamond" w:cs="Times New Roman"/>
          <w:color w:val="000000" w:themeColor="text1"/>
          <w:sz w:val="24"/>
          <w:szCs w:val="24"/>
        </w:rPr>
        <w:t>remaining for the implementation of the national Economic and Social Development Plan (</w:t>
      </w:r>
      <w:r w:rsidRPr="00BC7D98">
        <w:rPr>
          <w:rFonts w:ascii="Garamond" w:eastAsia="Calibri" w:hAnsi="Garamond" w:cs="Times New Roman"/>
          <w:i/>
          <w:color w:val="000000" w:themeColor="text1"/>
          <w:sz w:val="24"/>
          <w:szCs w:val="24"/>
        </w:rPr>
        <w:t xml:space="preserve">Plan </w:t>
      </w:r>
      <w:r w:rsidR="000A0A6B" w:rsidRPr="00BC7D98">
        <w:rPr>
          <w:rFonts w:ascii="Garamond" w:eastAsia="Calibri" w:hAnsi="Garamond" w:cs="Times New Roman"/>
          <w:i/>
          <w:color w:val="000000" w:themeColor="text1"/>
          <w:sz w:val="24"/>
          <w:szCs w:val="24"/>
        </w:rPr>
        <w:t xml:space="preserve">de </w:t>
      </w:r>
      <w:proofErr w:type="spellStart"/>
      <w:r w:rsidRPr="00BC7D98">
        <w:rPr>
          <w:rFonts w:ascii="Garamond" w:eastAsia="Calibri" w:hAnsi="Garamond" w:cs="Times New Roman"/>
          <w:i/>
          <w:color w:val="000000" w:themeColor="text1"/>
          <w:sz w:val="24"/>
          <w:szCs w:val="24"/>
        </w:rPr>
        <w:t>Developpement</w:t>
      </w:r>
      <w:proofErr w:type="spellEnd"/>
      <w:r w:rsidRPr="00BC7D98">
        <w:rPr>
          <w:rFonts w:ascii="Garamond" w:eastAsia="Calibri" w:hAnsi="Garamond" w:cs="Times New Roman"/>
          <w:i/>
          <w:color w:val="000000" w:themeColor="text1"/>
          <w:sz w:val="24"/>
          <w:szCs w:val="24"/>
        </w:rPr>
        <w:t xml:space="preserve"> </w:t>
      </w:r>
      <w:proofErr w:type="spellStart"/>
      <w:r w:rsidRPr="00BC7D98">
        <w:rPr>
          <w:rFonts w:ascii="Garamond" w:eastAsia="Calibri" w:hAnsi="Garamond" w:cs="Times New Roman"/>
          <w:i/>
          <w:color w:val="000000" w:themeColor="text1"/>
          <w:sz w:val="24"/>
          <w:szCs w:val="24"/>
        </w:rPr>
        <w:t>Economique</w:t>
      </w:r>
      <w:proofErr w:type="spellEnd"/>
      <w:r w:rsidRPr="00BC7D98">
        <w:rPr>
          <w:rFonts w:ascii="Garamond" w:eastAsia="Calibri" w:hAnsi="Garamond" w:cs="Times New Roman"/>
          <w:i/>
          <w:color w:val="000000" w:themeColor="text1"/>
          <w:sz w:val="24"/>
          <w:szCs w:val="24"/>
        </w:rPr>
        <w:t xml:space="preserve"> et Social</w:t>
      </w:r>
      <w:r w:rsidR="000A0A6B" w:rsidRPr="00BC7D98">
        <w:rPr>
          <w:rFonts w:ascii="Garamond" w:eastAsia="Calibri" w:hAnsi="Garamond" w:cs="Times New Roman"/>
          <w:i/>
          <w:color w:val="000000" w:themeColor="text1"/>
          <w:sz w:val="24"/>
          <w:szCs w:val="24"/>
        </w:rPr>
        <w:t>,</w:t>
      </w:r>
      <w:r w:rsidRPr="00BC7D98">
        <w:rPr>
          <w:rFonts w:ascii="Garamond" w:eastAsia="Calibri" w:hAnsi="Garamond" w:cs="Times New Roman"/>
          <w:color w:val="000000" w:themeColor="text1"/>
          <w:sz w:val="24"/>
          <w:szCs w:val="24"/>
        </w:rPr>
        <w:t xml:space="preserve"> PDES), the Government of Niger is facing growing pressure to accelerate reform implementation and deliver meaningful results to the population.  At the same time, opposition parties currently in parliament and preparing for the next election cycle are striving to make the case that they can do better. </w:t>
      </w:r>
    </w:p>
    <w:p w:rsidR="00D87CC7" w:rsidRPr="00BC7D98" w:rsidRDefault="00D87CC7" w:rsidP="00D87CC7">
      <w:pPr>
        <w:spacing w:line="240" w:lineRule="auto"/>
        <w:rPr>
          <w:rFonts w:ascii="Garamond" w:eastAsia="Calibri" w:hAnsi="Garamond" w:cs="Times New Roman"/>
          <w:color w:val="000000" w:themeColor="text1"/>
          <w:sz w:val="24"/>
          <w:szCs w:val="24"/>
        </w:rPr>
      </w:pPr>
      <w:r w:rsidRPr="00BC7D98">
        <w:rPr>
          <w:rFonts w:ascii="Garamond" w:eastAsia="Calibri" w:hAnsi="Garamond" w:cs="Times New Roman"/>
          <w:color w:val="000000" w:themeColor="text1"/>
          <w:sz w:val="24"/>
          <w:szCs w:val="24"/>
        </w:rPr>
        <w:t>In the context of the current political environment in Niger, it is probable that the 2016 elections will not be broadly competitive as major opposition party candidates may be prevented from running.  Given this, it will be all the more important to build political consensus around critical citizen priorities regardless of who is in power.</w:t>
      </w:r>
      <w:r w:rsidR="00F07327">
        <w:rPr>
          <w:rFonts w:ascii="Garamond" w:eastAsia="Calibri" w:hAnsi="Garamond" w:cs="Times New Roman"/>
          <w:color w:val="000000" w:themeColor="text1"/>
          <w:sz w:val="24"/>
          <w:szCs w:val="24"/>
        </w:rPr>
        <w:t xml:space="preserve"> I</w:t>
      </w:r>
      <w:r w:rsidRPr="00BC7D98">
        <w:rPr>
          <w:rFonts w:ascii="Garamond" w:eastAsia="Calibri" w:hAnsi="Garamond" w:cs="Times New Roman"/>
          <w:color w:val="000000" w:themeColor="text1"/>
          <w:sz w:val="24"/>
          <w:szCs w:val="24"/>
        </w:rPr>
        <w:t xml:space="preserve">t is </w:t>
      </w:r>
      <w:r w:rsidR="00F07327">
        <w:rPr>
          <w:rFonts w:ascii="Garamond" w:eastAsia="Calibri" w:hAnsi="Garamond" w:cs="Times New Roman"/>
          <w:color w:val="000000" w:themeColor="text1"/>
          <w:sz w:val="24"/>
          <w:szCs w:val="24"/>
        </w:rPr>
        <w:t xml:space="preserve">also </w:t>
      </w:r>
      <w:r w:rsidRPr="00BC7D98">
        <w:rPr>
          <w:rFonts w:ascii="Garamond" w:eastAsia="Calibri" w:hAnsi="Garamond" w:cs="Times New Roman"/>
          <w:color w:val="000000" w:themeColor="text1"/>
          <w:sz w:val="24"/>
          <w:szCs w:val="24"/>
        </w:rPr>
        <w:t>important to show how attention to citizen priorities should continue post elections as elected officials strive to make good on campaign promises, and multi-stakeholder collective action is critical to helping to do this. These efforts will also lay the groundwork for increased political competition in the future. </w:t>
      </w:r>
    </w:p>
    <w:p w:rsidR="00D87CC7" w:rsidRPr="00BC7D98" w:rsidRDefault="00D87CC7" w:rsidP="00D87CC7">
      <w:pPr>
        <w:spacing w:line="240" w:lineRule="auto"/>
        <w:rPr>
          <w:rFonts w:ascii="Garamond" w:eastAsia="Calibri" w:hAnsi="Garamond" w:cs="Times New Roman"/>
          <w:color w:val="000000" w:themeColor="text1"/>
          <w:sz w:val="24"/>
          <w:szCs w:val="24"/>
        </w:rPr>
      </w:pPr>
      <w:r w:rsidRPr="00BC7D98">
        <w:rPr>
          <w:rFonts w:ascii="Garamond" w:eastAsia="Calibri" w:hAnsi="Garamond" w:cs="Times New Roman"/>
          <w:color w:val="000000" w:themeColor="text1"/>
          <w:sz w:val="24"/>
          <w:szCs w:val="24"/>
        </w:rPr>
        <w:t xml:space="preserve">The </w:t>
      </w:r>
      <w:proofErr w:type="spellStart"/>
      <w:r w:rsidRPr="00BC7D98">
        <w:rPr>
          <w:rFonts w:ascii="Garamond" w:eastAsia="Calibri" w:hAnsi="Garamond" w:cs="Times New Roman"/>
          <w:color w:val="000000" w:themeColor="text1"/>
          <w:sz w:val="24"/>
          <w:szCs w:val="24"/>
        </w:rPr>
        <w:t>Afrobarometer</w:t>
      </w:r>
      <w:proofErr w:type="spellEnd"/>
      <w:r w:rsidRPr="00BC7D98">
        <w:rPr>
          <w:rFonts w:ascii="Garamond" w:eastAsia="Calibri" w:hAnsi="Garamond" w:cs="Times New Roman"/>
          <w:color w:val="000000" w:themeColor="text1"/>
          <w:sz w:val="24"/>
          <w:szCs w:val="24"/>
        </w:rPr>
        <w:t xml:space="preserve"> recently released data from its 2013 </w:t>
      </w:r>
      <w:proofErr w:type="gramStart"/>
      <w:r w:rsidRPr="00BC7D98">
        <w:rPr>
          <w:rFonts w:ascii="Garamond" w:eastAsia="Calibri" w:hAnsi="Garamond" w:cs="Times New Roman"/>
          <w:color w:val="000000" w:themeColor="text1"/>
          <w:sz w:val="24"/>
          <w:szCs w:val="24"/>
        </w:rPr>
        <w:t>survey which</w:t>
      </w:r>
      <w:proofErr w:type="gramEnd"/>
      <w:r w:rsidRPr="00BC7D98">
        <w:rPr>
          <w:rFonts w:ascii="Garamond" w:eastAsia="Calibri" w:hAnsi="Garamond" w:cs="Times New Roman"/>
          <w:color w:val="000000" w:themeColor="text1"/>
          <w:sz w:val="24"/>
          <w:szCs w:val="24"/>
        </w:rPr>
        <w:t xml:space="preserve"> focused on the theme of Democracy and Governance and has information on citizens' attitudes towards the governments and priorities regarding public service provision.  The data is nationally representative for Niger and reveals that the vast majority of average Nigerien citizens express that, regardless of who is in power, the President should obey the law, opposition parties should work collaboratively with the administration, and leaders should not favor their own group of origin to the detriment of the country. Moreover, the most important thing Nigerien democracy should provide according to citizens are public services and economic development.  </w:t>
      </w:r>
    </w:p>
    <w:p w:rsidR="00D87CC7" w:rsidRPr="00BC7D98" w:rsidRDefault="00D87CC7" w:rsidP="00D87CC7">
      <w:pPr>
        <w:spacing w:line="240" w:lineRule="auto"/>
        <w:rPr>
          <w:rFonts w:ascii="Garamond" w:eastAsia="Calibri" w:hAnsi="Garamond" w:cs="Times New Roman"/>
          <w:color w:val="000000" w:themeColor="text1"/>
          <w:sz w:val="24"/>
          <w:szCs w:val="24"/>
        </w:rPr>
      </w:pPr>
      <w:r w:rsidRPr="00BC7D98">
        <w:rPr>
          <w:rFonts w:ascii="Garamond" w:eastAsia="Calibri" w:hAnsi="Garamond" w:cs="Times New Roman"/>
          <w:color w:val="000000" w:themeColor="text1"/>
          <w:sz w:val="24"/>
          <w:szCs w:val="24"/>
        </w:rPr>
        <w:t xml:space="preserve">Surveys reveal a widespread belief that a democratic government ought to ensure universal employment, shrink the income gap, and provide necessities such as food, clothing, and housing.  Further, respondents identified food insecurity, social exclusion, </w:t>
      </w:r>
      <w:proofErr w:type="gramStart"/>
      <w:r w:rsidRPr="00BC7D98">
        <w:rPr>
          <w:rFonts w:ascii="Garamond" w:eastAsia="Calibri" w:hAnsi="Garamond" w:cs="Times New Roman"/>
          <w:color w:val="000000" w:themeColor="text1"/>
          <w:sz w:val="24"/>
          <w:szCs w:val="24"/>
        </w:rPr>
        <w:t>health</w:t>
      </w:r>
      <w:proofErr w:type="gramEnd"/>
      <w:r w:rsidRPr="00BC7D98">
        <w:rPr>
          <w:rFonts w:ascii="Garamond" w:eastAsia="Calibri" w:hAnsi="Garamond" w:cs="Times New Roman"/>
          <w:color w:val="000000" w:themeColor="text1"/>
          <w:sz w:val="24"/>
          <w:szCs w:val="24"/>
        </w:rPr>
        <w:t xml:space="preserve"> as the main problems in Niger and they feel that the government can and should provide solutions.  This is significant because it reveals the most urgent problems citizens themselves have identified - which they believe are important to democracy and stability in Niger.  Further, it demonstrates that investments in development and more particularly in social service sectors such as food security, agriculture, health, and education go a long way to changing and more importantly shaping citizens' perceptions and attitudes towards their society.</w:t>
      </w:r>
    </w:p>
    <w:p w:rsidR="00D87CC7" w:rsidRPr="00BC7D98" w:rsidRDefault="00D87CC7" w:rsidP="00D87CC7">
      <w:pPr>
        <w:spacing w:line="240" w:lineRule="auto"/>
        <w:rPr>
          <w:rFonts w:ascii="Garamond" w:eastAsia="Calibri" w:hAnsi="Garamond" w:cs="Times New Roman"/>
          <w:color w:val="000000" w:themeColor="text1"/>
          <w:sz w:val="24"/>
          <w:szCs w:val="24"/>
        </w:rPr>
      </w:pPr>
      <w:r w:rsidRPr="00BC7D98">
        <w:rPr>
          <w:rFonts w:ascii="Garamond" w:eastAsia="Calibri" w:hAnsi="Garamond" w:cs="Times New Roman"/>
          <w:color w:val="000000" w:themeColor="text1"/>
          <w:sz w:val="24"/>
          <w:szCs w:val="24"/>
        </w:rPr>
        <w:t xml:space="preserve">While Niger has nearly 15 years of experience with electoral democracy and a relatively well-developed civil society, participatory governance in the country is still quite new and these systems are rife with the same </w:t>
      </w:r>
      <w:proofErr w:type="spellStart"/>
      <w:r w:rsidRPr="00BC7D98">
        <w:rPr>
          <w:rFonts w:ascii="Garamond" w:eastAsia="Calibri" w:hAnsi="Garamond" w:cs="Times New Roman"/>
          <w:color w:val="000000" w:themeColor="text1"/>
          <w:sz w:val="24"/>
          <w:szCs w:val="24"/>
        </w:rPr>
        <w:t>clientelistic</w:t>
      </w:r>
      <w:proofErr w:type="spellEnd"/>
      <w:r w:rsidRPr="00BC7D98">
        <w:rPr>
          <w:rFonts w:ascii="Garamond" w:eastAsia="Calibri" w:hAnsi="Garamond" w:cs="Times New Roman"/>
          <w:color w:val="000000" w:themeColor="text1"/>
          <w:sz w:val="24"/>
          <w:szCs w:val="24"/>
        </w:rPr>
        <w:t xml:space="preserve"> tendencies as public administration.  The </w:t>
      </w:r>
      <w:proofErr w:type="spellStart"/>
      <w:r w:rsidRPr="00BC7D98">
        <w:rPr>
          <w:rFonts w:ascii="Garamond" w:eastAsia="Calibri" w:hAnsi="Garamond" w:cs="Times New Roman"/>
          <w:color w:val="000000" w:themeColor="text1"/>
          <w:sz w:val="24"/>
          <w:szCs w:val="24"/>
        </w:rPr>
        <w:t>clientelistic</w:t>
      </w:r>
      <w:proofErr w:type="spellEnd"/>
      <w:r w:rsidRPr="00BC7D98">
        <w:rPr>
          <w:rFonts w:ascii="Garamond" w:eastAsia="Calibri" w:hAnsi="Garamond" w:cs="Times New Roman"/>
          <w:color w:val="000000" w:themeColor="text1"/>
          <w:sz w:val="24"/>
          <w:szCs w:val="24"/>
        </w:rPr>
        <w:t xml:space="preserve"> nature of political processes, including both elections and the functioning of the elected bodies at the national and decentralized levels (National Assembly and city/regional councils), is in many ways at the heart of Niger’s governance challenges. The power of political parties and the complex systems of party financing</w:t>
      </w:r>
      <w:proofErr w:type="gramStart"/>
      <w:r w:rsidRPr="00BC7D98">
        <w:rPr>
          <w:rFonts w:ascii="Garamond" w:eastAsia="Calibri" w:hAnsi="Garamond" w:cs="Times New Roman"/>
          <w:color w:val="000000" w:themeColor="text1"/>
          <w:sz w:val="24"/>
          <w:szCs w:val="24"/>
        </w:rPr>
        <w:t>,  party</w:t>
      </w:r>
      <w:proofErr w:type="gramEnd"/>
      <w:r w:rsidRPr="00BC7D98">
        <w:rPr>
          <w:rFonts w:ascii="Garamond" w:eastAsia="Calibri" w:hAnsi="Garamond" w:cs="Times New Roman"/>
          <w:color w:val="000000" w:themeColor="text1"/>
          <w:sz w:val="24"/>
          <w:szCs w:val="24"/>
        </w:rPr>
        <w:t xml:space="preserve"> alliances, and pay-back obligations drive everything from ministerial appointments, to falsified primary school exam results, to complicity in organized criminal activities, particularly smuggling. At the same time, civic engagement in governance and issues of public interest could be stronger and itself better focused on finding ways of directly achieving citizen priorities, whether through organized public processes (e.g. participatory planning and budgeting); advocacy; or direct, citizen-led actions.</w:t>
      </w:r>
    </w:p>
    <w:p w:rsidR="00D87CC7" w:rsidRPr="00BC7D98" w:rsidRDefault="00D87CC7" w:rsidP="00D87CC7">
      <w:pPr>
        <w:spacing w:line="240" w:lineRule="auto"/>
        <w:rPr>
          <w:rFonts w:ascii="Garamond" w:eastAsia="Calibri" w:hAnsi="Garamond" w:cs="Times New Roman"/>
          <w:color w:val="000000" w:themeColor="text1"/>
          <w:sz w:val="24"/>
          <w:szCs w:val="24"/>
        </w:rPr>
      </w:pPr>
      <w:r w:rsidRPr="00BC7D98">
        <w:rPr>
          <w:rFonts w:ascii="Garamond" w:eastAsia="Calibri" w:hAnsi="Garamond" w:cs="Times New Roman"/>
          <w:color w:val="000000" w:themeColor="text1"/>
          <w:sz w:val="24"/>
          <w:szCs w:val="24"/>
        </w:rPr>
        <w:t xml:space="preserve">Increasing citizen participation in formal political processes and civic engagement in a more entrepreneurial and relational way with regard to government and civil society actors will be critical in the run up to the scheduled local and national elections and beyond in order to create more meaningful, broad-based participation and constructive </w:t>
      </w:r>
      <w:r w:rsidR="00073FEF" w:rsidRPr="00BC7D98">
        <w:rPr>
          <w:rFonts w:ascii="Garamond" w:eastAsia="Calibri" w:hAnsi="Garamond" w:cs="Times New Roman"/>
          <w:color w:val="000000" w:themeColor="text1"/>
          <w:sz w:val="24"/>
          <w:szCs w:val="24"/>
        </w:rPr>
        <w:t>collective</w:t>
      </w:r>
      <w:r w:rsidRPr="00BC7D98">
        <w:rPr>
          <w:rFonts w:ascii="Garamond" w:eastAsia="Calibri" w:hAnsi="Garamond" w:cs="Times New Roman"/>
          <w:color w:val="000000" w:themeColor="text1"/>
          <w:sz w:val="24"/>
          <w:szCs w:val="24"/>
        </w:rPr>
        <w:t xml:space="preserve"> action.</w:t>
      </w:r>
      <w:r w:rsidR="00073FEF" w:rsidRPr="00BC7D98">
        <w:rPr>
          <w:rFonts w:ascii="Garamond" w:eastAsia="Calibri" w:hAnsi="Garamond" w:cs="Times New Roman"/>
          <w:color w:val="000000" w:themeColor="text1"/>
          <w:sz w:val="24"/>
          <w:szCs w:val="24"/>
        </w:rPr>
        <w:t xml:space="preserve"> </w:t>
      </w:r>
      <w:r w:rsidRPr="00BC7D98">
        <w:rPr>
          <w:rFonts w:ascii="Garamond" w:eastAsia="Calibri" w:hAnsi="Garamond" w:cs="Times New Roman"/>
          <w:color w:val="000000" w:themeColor="text1"/>
          <w:sz w:val="24"/>
          <w:szCs w:val="24"/>
        </w:rPr>
        <w:t xml:space="preserve"> Participation in political processes means that citizens </w:t>
      </w:r>
      <w:r w:rsidR="00073FEF" w:rsidRPr="00BC7D98">
        <w:rPr>
          <w:rFonts w:ascii="Garamond" w:eastAsia="Calibri" w:hAnsi="Garamond" w:cs="Times New Roman"/>
          <w:color w:val="000000" w:themeColor="text1"/>
          <w:sz w:val="24"/>
          <w:szCs w:val="24"/>
        </w:rPr>
        <w:t xml:space="preserve">have their voices heard about the issues that matter most to them – whether directly or through traditional intermediaries such as traditional leaders – </w:t>
      </w:r>
      <w:r w:rsidRPr="00BC7D98">
        <w:rPr>
          <w:rFonts w:ascii="Garamond" w:eastAsia="Calibri" w:hAnsi="Garamond" w:cs="Times New Roman"/>
          <w:color w:val="000000" w:themeColor="text1"/>
          <w:sz w:val="24"/>
          <w:szCs w:val="24"/>
        </w:rPr>
        <w:t xml:space="preserve">and </w:t>
      </w:r>
      <w:r w:rsidR="00073FEF" w:rsidRPr="00BC7D98">
        <w:rPr>
          <w:rFonts w:ascii="Garamond" w:eastAsia="Calibri" w:hAnsi="Garamond" w:cs="Times New Roman"/>
          <w:color w:val="000000" w:themeColor="text1"/>
          <w:sz w:val="24"/>
          <w:szCs w:val="24"/>
        </w:rPr>
        <w:t xml:space="preserve">that they </w:t>
      </w:r>
      <w:r w:rsidRPr="00BC7D98">
        <w:rPr>
          <w:rFonts w:ascii="Garamond" w:eastAsia="Calibri" w:hAnsi="Garamond" w:cs="Times New Roman"/>
          <w:color w:val="000000" w:themeColor="text1"/>
          <w:sz w:val="24"/>
          <w:szCs w:val="24"/>
        </w:rPr>
        <w:t xml:space="preserve">make decisions in electing their leaders and representatives at the national, regional and local level – including the President, members of Parliament, mayors and municipal councils, and regional council members.  </w:t>
      </w:r>
    </w:p>
    <w:p w:rsidR="00671ABC" w:rsidRPr="00BC7D98" w:rsidRDefault="00671ABC" w:rsidP="00D87CC7">
      <w:pPr>
        <w:spacing w:line="240" w:lineRule="auto"/>
        <w:rPr>
          <w:rFonts w:ascii="Garamond" w:eastAsia="Calibri" w:hAnsi="Garamond" w:cs="Times New Roman"/>
          <w:color w:val="000000" w:themeColor="text1"/>
          <w:sz w:val="24"/>
          <w:szCs w:val="24"/>
        </w:rPr>
      </w:pPr>
      <w:r w:rsidRPr="00BC7D98">
        <w:rPr>
          <w:rFonts w:ascii="Garamond" w:eastAsia="Calibri" w:hAnsi="Garamond" w:cs="Times New Roman"/>
          <w:color w:val="000000" w:themeColor="text1"/>
          <w:sz w:val="24"/>
          <w:szCs w:val="24"/>
        </w:rPr>
        <w:t xml:space="preserve">Responsiveness is about hearing and understanding citizen priorities and delivering on ways that address them. Government alone cannot deliver; collective action is required to take practical, context-specific measures to actually move the needle on improving access to quality public services and opportunities for improving </w:t>
      </w:r>
      <w:proofErr w:type="gramStart"/>
      <w:r w:rsidRPr="00BC7D98">
        <w:rPr>
          <w:rFonts w:ascii="Garamond" w:eastAsia="Calibri" w:hAnsi="Garamond" w:cs="Times New Roman"/>
          <w:color w:val="000000" w:themeColor="text1"/>
          <w:sz w:val="24"/>
          <w:szCs w:val="24"/>
        </w:rPr>
        <w:t>well-being</w:t>
      </w:r>
      <w:proofErr w:type="gramEnd"/>
      <w:r w:rsidRPr="00BC7D98">
        <w:rPr>
          <w:rFonts w:ascii="Garamond" w:eastAsia="Calibri" w:hAnsi="Garamond" w:cs="Times New Roman"/>
          <w:color w:val="000000" w:themeColor="text1"/>
          <w:sz w:val="24"/>
          <w:szCs w:val="24"/>
        </w:rPr>
        <w:t>.</w:t>
      </w:r>
    </w:p>
    <w:p w:rsidR="00671ABC" w:rsidRDefault="00671ABC" w:rsidP="00671ABC">
      <w:pPr>
        <w:spacing w:line="240" w:lineRule="auto"/>
        <w:rPr>
          <w:rFonts w:ascii="Garamond" w:eastAsia="Calibri" w:hAnsi="Garamond" w:cs="Times New Roman"/>
          <w:color w:val="000000" w:themeColor="text1"/>
          <w:sz w:val="24"/>
          <w:szCs w:val="24"/>
        </w:rPr>
      </w:pPr>
      <w:r w:rsidRPr="00BC7D98">
        <w:rPr>
          <w:rFonts w:ascii="Garamond" w:eastAsia="Calibri" w:hAnsi="Garamond" w:cs="Times New Roman"/>
          <w:color w:val="000000" w:themeColor="text1"/>
          <w:sz w:val="24"/>
          <w:szCs w:val="24"/>
        </w:rPr>
        <w:t xml:space="preserve">In order for Nigeriens to believe that the democratic system can work – and in order for the system </w:t>
      </w:r>
      <w:r w:rsidRPr="00BC7D98">
        <w:rPr>
          <w:rFonts w:ascii="Garamond" w:eastAsia="Calibri" w:hAnsi="Garamond" w:cs="Times New Roman"/>
          <w:i/>
          <w:color w:val="000000" w:themeColor="text1"/>
          <w:sz w:val="24"/>
          <w:szCs w:val="24"/>
        </w:rPr>
        <w:t>to</w:t>
      </w:r>
      <w:r w:rsidRPr="00BC7D98">
        <w:rPr>
          <w:rFonts w:ascii="Garamond" w:eastAsia="Calibri" w:hAnsi="Garamond" w:cs="Times New Roman"/>
          <w:color w:val="000000" w:themeColor="text1"/>
          <w:sz w:val="24"/>
          <w:szCs w:val="24"/>
        </w:rPr>
        <w:t xml:space="preserve"> work – efforts are required at all levels to turn promises into reality. There is a real window of opportunity now to address concerns of citizens first through the electoral process, then providing a path to collective action supporting the effective implementation of public sector reforms to successfully address those concerns.</w:t>
      </w:r>
    </w:p>
    <w:p w:rsidR="00B8021F" w:rsidRPr="00BC7D98" w:rsidRDefault="00B8021F" w:rsidP="00671ABC">
      <w:pPr>
        <w:spacing w:line="240" w:lineRule="auto"/>
        <w:rPr>
          <w:rFonts w:ascii="Garamond" w:eastAsia="Calibri" w:hAnsi="Garamond" w:cs="Times New Roman"/>
          <w:b/>
          <w:color w:val="000000" w:themeColor="text1"/>
          <w:sz w:val="24"/>
          <w:szCs w:val="24"/>
        </w:rPr>
      </w:pPr>
    </w:p>
    <w:p w:rsidR="00F10EFD" w:rsidRPr="00B8021F" w:rsidRDefault="00F10EFD" w:rsidP="005A65E1">
      <w:pPr>
        <w:rPr>
          <w:rFonts w:ascii="Garamond" w:hAnsi="Garamond" w:cs="Times New Roman"/>
          <w:b/>
          <w:sz w:val="26"/>
          <w:szCs w:val="26"/>
        </w:rPr>
      </w:pPr>
      <w:r w:rsidRPr="00B8021F">
        <w:rPr>
          <w:rFonts w:ascii="Garamond" w:hAnsi="Garamond" w:cs="Times New Roman"/>
          <w:b/>
          <w:sz w:val="26"/>
          <w:szCs w:val="26"/>
        </w:rPr>
        <w:t xml:space="preserve">B. </w:t>
      </w:r>
      <w:r w:rsidR="005F57FE" w:rsidRPr="00B8021F">
        <w:rPr>
          <w:rFonts w:ascii="Garamond" w:hAnsi="Garamond" w:cs="Times New Roman"/>
          <w:b/>
          <w:sz w:val="26"/>
          <w:szCs w:val="26"/>
        </w:rPr>
        <w:t xml:space="preserve">PROJECT AND ACTIVITY </w:t>
      </w:r>
      <w:r w:rsidR="00D64CC3" w:rsidRPr="00B8021F">
        <w:rPr>
          <w:rFonts w:ascii="Garamond" w:hAnsi="Garamond" w:cs="Times New Roman"/>
          <w:b/>
          <w:sz w:val="26"/>
          <w:szCs w:val="26"/>
        </w:rPr>
        <w:t>REQUIREMENTS</w:t>
      </w:r>
    </w:p>
    <w:p w:rsidR="00FE79CF" w:rsidRPr="00347B68" w:rsidRDefault="00FE79CF" w:rsidP="00FE79CF">
      <w:pPr>
        <w:spacing w:after="120" w:line="240" w:lineRule="auto"/>
        <w:rPr>
          <w:rFonts w:ascii="Garamond" w:hAnsi="Garamond" w:cs="Times New Roman"/>
          <w:b/>
          <w:color w:val="0070C0"/>
          <w:sz w:val="26"/>
          <w:szCs w:val="26"/>
        </w:rPr>
      </w:pPr>
      <w:r w:rsidRPr="00347B68">
        <w:rPr>
          <w:rFonts w:ascii="Garamond" w:hAnsi="Garamond" w:cs="Times New Roman"/>
          <w:b/>
          <w:color w:val="0070C0"/>
          <w:sz w:val="26"/>
          <w:szCs w:val="26"/>
        </w:rPr>
        <w:t>B.1 P</w:t>
      </w:r>
      <w:r w:rsidR="00334601" w:rsidRPr="00347B68">
        <w:rPr>
          <w:rFonts w:ascii="Garamond" w:hAnsi="Garamond" w:cs="Times New Roman"/>
          <w:b/>
          <w:color w:val="0070C0"/>
          <w:sz w:val="26"/>
          <w:szCs w:val="26"/>
        </w:rPr>
        <w:t xml:space="preserve">articipatory, </w:t>
      </w:r>
      <w:r w:rsidRPr="00347B68">
        <w:rPr>
          <w:rFonts w:ascii="Garamond" w:hAnsi="Garamond" w:cs="Times New Roman"/>
          <w:b/>
          <w:color w:val="0070C0"/>
          <w:sz w:val="26"/>
          <w:szCs w:val="26"/>
        </w:rPr>
        <w:t>R</w:t>
      </w:r>
      <w:r w:rsidR="00334601" w:rsidRPr="00347B68">
        <w:rPr>
          <w:rFonts w:ascii="Garamond" w:hAnsi="Garamond" w:cs="Times New Roman"/>
          <w:b/>
          <w:color w:val="0070C0"/>
          <w:sz w:val="26"/>
          <w:szCs w:val="26"/>
        </w:rPr>
        <w:t xml:space="preserve">esponsive </w:t>
      </w:r>
      <w:r w:rsidRPr="00347B68">
        <w:rPr>
          <w:rFonts w:ascii="Garamond" w:hAnsi="Garamond" w:cs="Times New Roman"/>
          <w:b/>
          <w:color w:val="0070C0"/>
          <w:sz w:val="26"/>
          <w:szCs w:val="26"/>
        </w:rPr>
        <w:t>G</w:t>
      </w:r>
      <w:r w:rsidR="00334601" w:rsidRPr="00347B68">
        <w:rPr>
          <w:rFonts w:ascii="Garamond" w:hAnsi="Garamond" w:cs="Times New Roman"/>
          <w:b/>
          <w:color w:val="0070C0"/>
          <w:sz w:val="26"/>
          <w:szCs w:val="26"/>
        </w:rPr>
        <w:t>overnance</w:t>
      </w:r>
      <w:r w:rsidRPr="00347B68">
        <w:rPr>
          <w:rFonts w:ascii="Garamond" w:hAnsi="Garamond" w:cs="Times New Roman"/>
          <w:b/>
          <w:color w:val="0070C0"/>
          <w:sz w:val="26"/>
          <w:szCs w:val="26"/>
        </w:rPr>
        <w:t xml:space="preserve"> Project Overview </w:t>
      </w:r>
    </w:p>
    <w:p w:rsidR="00FE79CF" w:rsidRPr="00BC7D98" w:rsidRDefault="00FE79CF" w:rsidP="00FE79CF">
      <w:pPr>
        <w:pStyle w:val="NoSpacing"/>
        <w:rPr>
          <w:rFonts w:ascii="Garamond" w:hAnsi="Garamond" w:cs="Times New Roman"/>
          <w:color w:val="000000" w:themeColor="text1"/>
          <w:sz w:val="24"/>
          <w:szCs w:val="24"/>
        </w:rPr>
      </w:pPr>
      <w:r w:rsidRPr="00BC7D98">
        <w:rPr>
          <w:rFonts w:ascii="Garamond" w:hAnsi="Garamond" w:cs="Times New Roman"/>
          <w:color w:val="000000" w:themeColor="text1"/>
          <w:sz w:val="24"/>
          <w:szCs w:val="24"/>
        </w:rPr>
        <w:t xml:space="preserve">The </w:t>
      </w:r>
      <w:r w:rsidRPr="00BC7D98">
        <w:rPr>
          <w:rFonts w:ascii="Garamond" w:hAnsi="Garamond" w:cs="Times New Roman"/>
          <w:i/>
          <w:color w:val="000000" w:themeColor="text1"/>
          <w:sz w:val="24"/>
          <w:szCs w:val="24"/>
        </w:rPr>
        <w:t xml:space="preserve">Participatory and Responsive Governance </w:t>
      </w:r>
      <w:r w:rsidR="00334601" w:rsidRPr="00BC7D98">
        <w:rPr>
          <w:rFonts w:ascii="Garamond" w:hAnsi="Garamond" w:cs="Times New Roman"/>
          <w:color w:val="000000" w:themeColor="text1"/>
          <w:sz w:val="24"/>
          <w:szCs w:val="24"/>
        </w:rPr>
        <w:t>(PRG) P</w:t>
      </w:r>
      <w:r w:rsidRPr="00BC7D98">
        <w:rPr>
          <w:rFonts w:ascii="Garamond" w:hAnsi="Garamond" w:cs="Times New Roman"/>
          <w:color w:val="000000" w:themeColor="text1"/>
          <w:sz w:val="24"/>
          <w:szCs w:val="24"/>
        </w:rPr>
        <w:t xml:space="preserve">roject </w:t>
      </w:r>
      <w:r w:rsidR="00650F50" w:rsidRPr="00BC7D98">
        <w:rPr>
          <w:rFonts w:ascii="Garamond" w:hAnsi="Garamond" w:cs="Times New Roman"/>
          <w:color w:val="000000" w:themeColor="text1"/>
          <w:sz w:val="24"/>
          <w:szCs w:val="24"/>
        </w:rPr>
        <w:t xml:space="preserve">is a new </w:t>
      </w:r>
      <w:r w:rsidR="003A6393" w:rsidRPr="00BC7D98">
        <w:rPr>
          <w:rFonts w:ascii="Garamond" w:hAnsi="Garamond" w:cs="Times New Roman"/>
          <w:color w:val="000000" w:themeColor="text1"/>
          <w:sz w:val="24"/>
          <w:szCs w:val="24"/>
        </w:rPr>
        <w:t>USAID</w:t>
      </w:r>
      <w:r w:rsidR="0061234A" w:rsidRPr="00BC7D98">
        <w:rPr>
          <w:rFonts w:ascii="Garamond" w:hAnsi="Garamond" w:cs="Times New Roman"/>
          <w:color w:val="000000" w:themeColor="text1"/>
          <w:sz w:val="24"/>
          <w:szCs w:val="24"/>
        </w:rPr>
        <w:t xml:space="preserve"> project</w:t>
      </w:r>
      <w:r w:rsidR="00650F50" w:rsidRPr="00BC7D98">
        <w:rPr>
          <w:rFonts w:ascii="Garamond" w:hAnsi="Garamond" w:cs="Times New Roman"/>
          <w:color w:val="000000" w:themeColor="text1"/>
          <w:sz w:val="24"/>
          <w:szCs w:val="24"/>
        </w:rPr>
        <w:t xml:space="preserve"> with a holistic, multi-faceted approach to achieving improved governance and stability objectives in Niger. Within this Project will be several Activities and related awards. This section outlines the framework for the entire PRG Project as </w:t>
      </w:r>
      <w:r w:rsidR="0061234A" w:rsidRPr="00BC7D98">
        <w:rPr>
          <w:rFonts w:ascii="Garamond" w:hAnsi="Garamond" w:cs="Times New Roman"/>
          <w:color w:val="000000" w:themeColor="text1"/>
          <w:sz w:val="24"/>
          <w:szCs w:val="24"/>
        </w:rPr>
        <w:t>essential</w:t>
      </w:r>
      <w:r w:rsidR="00650F50" w:rsidRPr="00BC7D98">
        <w:rPr>
          <w:rFonts w:ascii="Garamond" w:hAnsi="Garamond" w:cs="Times New Roman"/>
          <w:color w:val="000000" w:themeColor="text1"/>
          <w:sz w:val="24"/>
          <w:szCs w:val="24"/>
        </w:rPr>
        <w:t xml:space="preserve"> context for the PRG Principal Activity</w:t>
      </w:r>
      <w:r w:rsidR="003A6393" w:rsidRPr="00BC7D98">
        <w:rPr>
          <w:rFonts w:ascii="Garamond" w:hAnsi="Garamond" w:cs="Times New Roman"/>
          <w:color w:val="000000" w:themeColor="text1"/>
          <w:sz w:val="24"/>
          <w:szCs w:val="24"/>
        </w:rPr>
        <w:t xml:space="preserve"> that is the object of the proposed </w:t>
      </w:r>
      <w:r w:rsidR="00650F50" w:rsidRPr="00BC7D98">
        <w:rPr>
          <w:rFonts w:ascii="Garamond" w:hAnsi="Garamond" w:cs="Times New Roman"/>
          <w:color w:val="000000" w:themeColor="text1"/>
          <w:sz w:val="24"/>
          <w:szCs w:val="24"/>
        </w:rPr>
        <w:t xml:space="preserve">new </w:t>
      </w:r>
      <w:r w:rsidR="003A6393" w:rsidRPr="00BC7D98">
        <w:rPr>
          <w:rFonts w:ascii="Garamond" w:hAnsi="Garamond" w:cs="Times New Roman"/>
          <w:color w:val="000000" w:themeColor="text1"/>
          <w:sz w:val="24"/>
          <w:szCs w:val="24"/>
        </w:rPr>
        <w:t xml:space="preserve">GCSS </w:t>
      </w:r>
      <w:r w:rsidR="00650F50" w:rsidRPr="00BC7D98">
        <w:rPr>
          <w:rFonts w:ascii="Garamond" w:hAnsi="Garamond" w:cs="Times New Roman"/>
          <w:color w:val="000000" w:themeColor="text1"/>
          <w:sz w:val="24"/>
          <w:szCs w:val="24"/>
        </w:rPr>
        <w:t>Award.</w:t>
      </w:r>
      <w:r w:rsidR="003A6393" w:rsidRPr="00BC7D98">
        <w:rPr>
          <w:rFonts w:ascii="Garamond" w:hAnsi="Garamond" w:cs="Times New Roman"/>
          <w:color w:val="000000" w:themeColor="text1"/>
          <w:sz w:val="24"/>
          <w:szCs w:val="24"/>
        </w:rPr>
        <w:t xml:space="preserve"> Note that this Project is designed to</w:t>
      </w:r>
      <w:r w:rsidR="0061234A" w:rsidRPr="00BC7D98">
        <w:rPr>
          <w:rFonts w:ascii="Garamond" w:hAnsi="Garamond" w:cs="Times New Roman"/>
          <w:color w:val="000000" w:themeColor="text1"/>
          <w:sz w:val="24"/>
          <w:szCs w:val="24"/>
        </w:rPr>
        <w:t xml:space="preserve"> strongly</w:t>
      </w:r>
      <w:r w:rsidR="003A6393" w:rsidRPr="00BC7D98">
        <w:rPr>
          <w:rFonts w:ascii="Garamond" w:hAnsi="Garamond" w:cs="Times New Roman"/>
          <w:color w:val="000000" w:themeColor="text1"/>
          <w:sz w:val="24"/>
          <w:szCs w:val="24"/>
        </w:rPr>
        <w:t xml:space="preserve"> encourage and require collaboration between Activities, which are all to be working towards the same </w:t>
      </w:r>
      <w:r w:rsidR="00671ABC" w:rsidRPr="00BC7D98">
        <w:rPr>
          <w:rFonts w:ascii="Garamond" w:hAnsi="Garamond" w:cs="Times New Roman"/>
          <w:color w:val="000000" w:themeColor="text1"/>
          <w:sz w:val="24"/>
          <w:szCs w:val="24"/>
        </w:rPr>
        <w:t>project purpose and outcomes</w:t>
      </w:r>
      <w:r w:rsidR="003A6393" w:rsidRPr="00BC7D98">
        <w:rPr>
          <w:rFonts w:ascii="Garamond" w:hAnsi="Garamond" w:cs="Times New Roman"/>
          <w:color w:val="000000" w:themeColor="text1"/>
          <w:sz w:val="24"/>
          <w:szCs w:val="24"/>
        </w:rPr>
        <w:t>.</w:t>
      </w:r>
    </w:p>
    <w:p w:rsidR="00FE79CF" w:rsidRPr="00BC7D98" w:rsidRDefault="00FE79CF" w:rsidP="00FE79CF">
      <w:pPr>
        <w:spacing w:after="120" w:line="240" w:lineRule="auto"/>
        <w:rPr>
          <w:rFonts w:ascii="Garamond" w:hAnsi="Garamond" w:cs="Times New Roman"/>
          <w:b/>
          <w:sz w:val="24"/>
          <w:szCs w:val="24"/>
        </w:rPr>
      </w:pPr>
    </w:p>
    <w:p w:rsidR="00B01882" w:rsidRPr="00BC7D98" w:rsidRDefault="00D64CC3" w:rsidP="00B01882">
      <w:pPr>
        <w:spacing w:after="120" w:line="240" w:lineRule="auto"/>
        <w:rPr>
          <w:rFonts w:ascii="Garamond" w:hAnsi="Garamond" w:cs="Times New Roman"/>
          <w:b/>
          <w:i/>
          <w:sz w:val="24"/>
          <w:szCs w:val="24"/>
        </w:rPr>
      </w:pPr>
      <w:r w:rsidRPr="00BC7D98">
        <w:rPr>
          <w:rFonts w:ascii="Garamond" w:hAnsi="Garamond" w:cs="Times New Roman"/>
          <w:b/>
          <w:i/>
          <w:sz w:val="24"/>
          <w:szCs w:val="24"/>
        </w:rPr>
        <w:t xml:space="preserve">B.1.1 Project </w:t>
      </w:r>
      <w:r w:rsidR="005F57FE" w:rsidRPr="00BC7D98">
        <w:rPr>
          <w:rFonts w:ascii="Garamond" w:hAnsi="Garamond" w:cs="Times New Roman"/>
          <w:b/>
          <w:i/>
          <w:sz w:val="24"/>
          <w:szCs w:val="24"/>
        </w:rPr>
        <w:t>O</w:t>
      </w:r>
      <w:r w:rsidR="00B01882" w:rsidRPr="00BC7D98">
        <w:rPr>
          <w:rFonts w:ascii="Garamond" w:hAnsi="Garamond" w:cs="Times New Roman"/>
          <w:b/>
          <w:i/>
          <w:sz w:val="24"/>
          <w:szCs w:val="24"/>
        </w:rPr>
        <w:t>bjectives</w:t>
      </w:r>
      <w:r w:rsidRPr="00BC7D98">
        <w:rPr>
          <w:rFonts w:ascii="Garamond" w:hAnsi="Garamond" w:cs="Times New Roman"/>
          <w:b/>
          <w:i/>
          <w:sz w:val="24"/>
          <w:szCs w:val="24"/>
        </w:rPr>
        <w:t xml:space="preserve"> &amp; Results Framework</w:t>
      </w:r>
    </w:p>
    <w:p w:rsidR="00D82546" w:rsidRPr="00BC7D98" w:rsidRDefault="00B01882" w:rsidP="00671ABC">
      <w:pPr>
        <w:pStyle w:val="NoSpacing"/>
        <w:spacing w:after="160"/>
        <w:rPr>
          <w:rFonts w:ascii="Garamond" w:eastAsia="Times New Roman" w:hAnsi="Garamond" w:cs="Times New Roman"/>
          <w:color w:val="000000" w:themeColor="text1"/>
          <w:sz w:val="24"/>
          <w:szCs w:val="24"/>
        </w:rPr>
      </w:pPr>
      <w:r w:rsidRPr="00BC7D98">
        <w:rPr>
          <w:rFonts w:ascii="Garamond" w:eastAsia="Times New Roman" w:hAnsi="Garamond" w:cs="Times New Roman"/>
          <w:color w:val="000000" w:themeColor="text1"/>
          <w:sz w:val="24"/>
          <w:szCs w:val="24"/>
        </w:rPr>
        <w:t xml:space="preserve">The purpose of the PRG </w:t>
      </w:r>
      <w:r w:rsidR="003A6393" w:rsidRPr="00BC7D98">
        <w:rPr>
          <w:rFonts w:ascii="Garamond" w:eastAsia="Times New Roman" w:hAnsi="Garamond" w:cs="Times New Roman"/>
          <w:color w:val="000000" w:themeColor="text1"/>
          <w:sz w:val="24"/>
          <w:szCs w:val="24"/>
        </w:rPr>
        <w:t>P</w:t>
      </w:r>
      <w:r w:rsidRPr="00BC7D98">
        <w:rPr>
          <w:rFonts w:ascii="Garamond" w:eastAsia="Times New Roman" w:hAnsi="Garamond" w:cs="Times New Roman"/>
          <w:color w:val="000000" w:themeColor="text1"/>
          <w:sz w:val="24"/>
          <w:szCs w:val="24"/>
        </w:rPr>
        <w:t xml:space="preserve">roject is to </w:t>
      </w:r>
      <w:r w:rsidR="00D82546" w:rsidRPr="00BC7D98">
        <w:rPr>
          <w:rFonts w:ascii="Garamond" w:eastAsia="Times New Roman" w:hAnsi="Garamond" w:cs="Times New Roman"/>
          <w:b/>
          <w:color w:val="000000" w:themeColor="text1"/>
          <w:sz w:val="24"/>
          <w:szCs w:val="24"/>
        </w:rPr>
        <w:t>improve collective responsiveness (</w:t>
      </w:r>
      <w:r w:rsidR="0047332E" w:rsidRPr="00BC7D98">
        <w:rPr>
          <w:rFonts w:ascii="Garamond" w:eastAsia="Times New Roman" w:hAnsi="Garamond" w:cs="Times New Roman"/>
          <w:b/>
          <w:color w:val="auto"/>
          <w:sz w:val="24"/>
          <w:szCs w:val="24"/>
        </w:rPr>
        <w:t>government and non-government</w:t>
      </w:r>
      <w:r w:rsidR="00D82546" w:rsidRPr="00BC7D98">
        <w:rPr>
          <w:rFonts w:ascii="Garamond" w:eastAsia="Times New Roman" w:hAnsi="Garamond" w:cs="Times New Roman"/>
          <w:b/>
          <w:color w:val="000000" w:themeColor="text1"/>
          <w:sz w:val="24"/>
          <w:szCs w:val="24"/>
        </w:rPr>
        <w:t>) to priority public needs in order to increase citizen confidence in the state amongst target populations</w:t>
      </w:r>
      <w:r w:rsidR="00D82546" w:rsidRPr="00BC7D98">
        <w:rPr>
          <w:rFonts w:ascii="Garamond" w:eastAsia="Times New Roman" w:hAnsi="Garamond" w:cs="Times New Roman"/>
          <w:color w:val="000000" w:themeColor="text1"/>
          <w:sz w:val="24"/>
          <w:szCs w:val="24"/>
        </w:rPr>
        <w:t xml:space="preserve">. </w:t>
      </w:r>
    </w:p>
    <w:p w:rsidR="00D82546" w:rsidRPr="00BC7D98" w:rsidRDefault="00D82546" w:rsidP="00D82546">
      <w:pPr>
        <w:spacing w:line="240" w:lineRule="auto"/>
        <w:rPr>
          <w:rFonts w:ascii="Garamond" w:hAnsi="Garamond"/>
          <w:color w:val="000000" w:themeColor="text1"/>
          <w:sz w:val="24"/>
          <w:szCs w:val="24"/>
        </w:rPr>
      </w:pPr>
      <w:r w:rsidRPr="00BC7D98">
        <w:rPr>
          <w:rFonts w:ascii="Garamond" w:eastAsia="Times New Roman" w:hAnsi="Garamond" w:cs="Times New Roman"/>
          <w:color w:val="000000" w:themeColor="text1"/>
          <w:sz w:val="24"/>
          <w:szCs w:val="24"/>
        </w:rPr>
        <w:t xml:space="preserve">To achieve the project purpose, it is anticipated that the proposed project activities will lead to the achievement of three main project outcomes, each to be reached through the achievement of several respective results: </w:t>
      </w:r>
    </w:p>
    <w:p w:rsidR="00D82546" w:rsidRPr="00BC7D98" w:rsidRDefault="00D82546" w:rsidP="00D82546">
      <w:pPr>
        <w:spacing w:after="160" w:line="240" w:lineRule="auto"/>
        <w:rPr>
          <w:rFonts w:ascii="Garamond" w:eastAsia="Times New Roman" w:hAnsi="Garamond" w:cs="Times New Roman"/>
          <w:b/>
          <w:i/>
          <w:color w:val="000000" w:themeColor="text1"/>
          <w:sz w:val="24"/>
          <w:szCs w:val="24"/>
        </w:rPr>
      </w:pPr>
      <w:r w:rsidRPr="00BC7D98">
        <w:rPr>
          <w:rFonts w:ascii="Garamond" w:eastAsia="Times New Roman" w:hAnsi="Garamond" w:cs="Times New Roman"/>
          <w:b/>
          <w:i/>
          <w:color w:val="000000" w:themeColor="text1"/>
          <w:sz w:val="24"/>
          <w:szCs w:val="24"/>
        </w:rPr>
        <w:t>Outcome 1: Political party campaigns are more responsive to priority public needs</w:t>
      </w:r>
    </w:p>
    <w:p w:rsidR="00D82546" w:rsidRPr="00BC7D98" w:rsidRDefault="00D82546" w:rsidP="00B401F9">
      <w:pPr>
        <w:pStyle w:val="ListParagraph"/>
        <w:numPr>
          <w:ilvl w:val="1"/>
          <w:numId w:val="15"/>
        </w:numPr>
        <w:spacing w:after="160" w:line="259" w:lineRule="auto"/>
        <w:contextualSpacing w:val="0"/>
        <w:rPr>
          <w:rFonts w:ascii="Garamond" w:eastAsia="Times New Roman" w:hAnsi="Garamond" w:cs="Times New Roman"/>
          <w:color w:val="000000" w:themeColor="text1"/>
          <w:sz w:val="24"/>
          <w:szCs w:val="24"/>
        </w:rPr>
      </w:pPr>
      <w:r w:rsidRPr="00BC7D98">
        <w:rPr>
          <w:rFonts w:ascii="Garamond" w:eastAsia="Times New Roman" w:hAnsi="Garamond" w:cs="Times New Roman"/>
          <w:color w:val="000000" w:themeColor="text1"/>
          <w:sz w:val="24"/>
          <w:szCs w:val="24"/>
        </w:rPr>
        <w:t>Political parties are better equipped to respond to their constituents’ public priorities</w:t>
      </w:r>
    </w:p>
    <w:p w:rsidR="00D82546" w:rsidRPr="00BC7D98" w:rsidRDefault="00D82546" w:rsidP="00B401F9">
      <w:pPr>
        <w:pStyle w:val="ListParagraph"/>
        <w:numPr>
          <w:ilvl w:val="1"/>
          <w:numId w:val="15"/>
        </w:numPr>
        <w:spacing w:after="160" w:line="259" w:lineRule="auto"/>
        <w:contextualSpacing w:val="0"/>
        <w:rPr>
          <w:rFonts w:ascii="Garamond" w:eastAsia="Times New Roman" w:hAnsi="Garamond" w:cs="Times New Roman"/>
          <w:color w:val="000000" w:themeColor="text1"/>
          <w:sz w:val="24"/>
          <w:szCs w:val="24"/>
        </w:rPr>
      </w:pPr>
      <w:r w:rsidRPr="00BC7D98">
        <w:rPr>
          <w:rFonts w:ascii="Garamond" w:eastAsia="Times New Roman" w:hAnsi="Garamond" w:cs="Times New Roman"/>
          <w:color w:val="000000" w:themeColor="text1"/>
          <w:sz w:val="24"/>
          <w:szCs w:val="24"/>
        </w:rPr>
        <w:t>Youth and women are more constructively engaged in political party activities</w:t>
      </w:r>
    </w:p>
    <w:p w:rsidR="00D82546" w:rsidRPr="00BC7D98" w:rsidRDefault="00D82546" w:rsidP="00B401F9">
      <w:pPr>
        <w:pStyle w:val="ListParagraph"/>
        <w:numPr>
          <w:ilvl w:val="1"/>
          <w:numId w:val="15"/>
        </w:numPr>
        <w:spacing w:after="160" w:line="259" w:lineRule="auto"/>
        <w:contextualSpacing w:val="0"/>
        <w:rPr>
          <w:rFonts w:ascii="Garamond" w:eastAsia="Times New Roman" w:hAnsi="Garamond" w:cs="Times New Roman"/>
          <w:color w:val="000000" w:themeColor="text1"/>
          <w:sz w:val="24"/>
          <w:szCs w:val="24"/>
        </w:rPr>
      </w:pPr>
      <w:r w:rsidRPr="00BC7D98">
        <w:rPr>
          <w:rFonts w:ascii="Garamond" w:eastAsia="Times New Roman" w:hAnsi="Garamond" w:cs="Times New Roman"/>
          <w:color w:val="000000" w:themeColor="text1"/>
          <w:sz w:val="24"/>
          <w:szCs w:val="24"/>
        </w:rPr>
        <w:t xml:space="preserve">Increased ability of political parties to apply the formal electoral “rules of the game” </w:t>
      </w:r>
    </w:p>
    <w:p w:rsidR="00D82546" w:rsidRPr="00BC7D98" w:rsidRDefault="00D82546" w:rsidP="00B401F9">
      <w:pPr>
        <w:numPr>
          <w:ilvl w:val="1"/>
          <w:numId w:val="15"/>
        </w:numPr>
        <w:spacing w:after="160" w:line="240" w:lineRule="auto"/>
        <w:rPr>
          <w:rFonts w:ascii="Garamond" w:eastAsia="Times New Roman" w:hAnsi="Garamond" w:cs="Times New Roman"/>
          <w:color w:val="000000" w:themeColor="text1"/>
          <w:sz w:val="24"/>
          <w:szCs w:val="24"/>
        </w:rPr>
      </w:pPr>
      <w:r w:rsidRPr="00BC7D98">
        <w:rPr>
          <w:rFonts w:ascii="Garamond" w:eastAsia="Times New Roman" w:hAnsi="Garamond" w:cs="Times New Roman"/>
          <w:color w:val="000000" w:themeColor="text1"/>
          <w:sz w:val="24"/>
          <w:szCs w:val="24"/>
        </w:rPr>
        <w:t>Increased media coverage of citizen priorities as relates to the elections</w:t>
      </w:r>
    </w:p>
    <w:p w:rsidR="00D82546" w:rsidRPr="00BC7D98" w:rsidRDefault="00D82546" w:rsidP="00D82546">
      <w:pPr>
        <w:spacing w:after="160" w:line="240" w:lineRule="auto"/>
        <w:rPr>
          <w:rFonts w:ascii="Garamond" w:eastAsia="Times New Roman" w:hAnsi="Garamond" w:cs="Times New Roman"/>
          <w:b/>
          <w:i/>
          <w:color w:val="000000" w:themeColor="text1"/>
          <w:sz w:val="24"/>
          <w:szCs w:val="24"/>
        </w:rPr>
      </w:pPr>
      <w:r w:rsidRPr="00BC7D98">
        <w:rPr>
          <w:rFonts w:ascii="Garamond" w:eastAsia="Times New Roman" w:hAnsi="Garamond" w:cs="Times New Roman"/>
          <w:b/>
          <w:i/>
          <w:color w:val="000000" w:themeColor="text1"/>
          <w:sz w:val="24"/>
          <w:szCs w:val="24"/>
        </w:rPr>
        <w:t xml:space="preserve">Outcome 2: Improved multi-stakeholder (government, non-government, donor, etc.) contribution to specific elements of reform implementation for targeted citizen priorities </w:t>
      </w:r>
    </w:p>
    <w:p w:rsidR="00D82546" w:rsidRPr="00BC7D98" w:rsidRDefault="00D82546" w:rsidP="00B401F9">
      <w:pPr>
        <w:pStyle w:val="ListParagraph"/>
        <w:numPr>
          <w:ilvl w:val="1"/>
          <w:numId w:val="16"/>
        </w:numPr>
        <w:spacing w:after="160" w:line="240" w:lineRule="auto"/>
        <w:rPr>
          <w:rFonts w:ascii="Garamond" w:eastAsia="Times New Roman" w:hAnsi="Garamond" w:cs="Times New Roman"/>
          <w:b/>
          <w:i/>
          <w:color w:val="000000" w:themeColor="text1"/>
          <w:sz w:val="24"/>
          <w:szCs w:val="24"/>
        </w:rPr>
      </w:pPr>
      <w:r w:rsidRPr="00BC7D98">
        <w:rPr>
          <w:rFonts w:ascii="Garamond" w:eastAsia="Times New Roman" w:hAnsi="Garamond" w:cs="Times New Roman"/>
          <w:color w:val="000000" w:themeColor="text1"/>
          <w:sz w:val="24"/>
          <w:szCs w:val="24"/>
        </w:rPr>
        <w:t>Public dialogue on targeted citizen priorities increased</w:t>
      </w:r>
    </w:p>
    <w:p w:rsidR="00D82546" w:rsidRPr="00C65222" w:rsidRDefault="00D82546" w:rsidP="00B401F9">
      <w:pPr>
        <w:numPr>
          <w:ilvl w:val="1"/>
          <w:numId w:val="16"/>
        </w:numPr>
        <w:spacing w:after="160" w:line="240" w:lineRule="auto"/>
        <w:rPr>
          <w:rFonts w:ascii="Garamond" w:eastAsia="Times New Roman" w:hAnsi="Garamond" w:cs="Times New Roman"/>
          <w:b/>
          <w:i/>
          <w:color w:val="000000" w:themeColor="text1"/>
          <w:sz w:val="24"/>
          <w:szCs w:val="24"/>
        </w:rPr>
      </w:pPr>
      <w:r w:rsidRPr="00BC7D98">
        <w:rPr>
          <w:rFonts w:ascii="Garamond" w:eastAsia="Times New Roman" w:hAnsi="Garamond" w:cs="Times New Roman"/>
          <w:color w:val="000000" w:themeColor="text1"/>
          <w:sz w:val="24"/>
          <w:szCs w:val="24"/>
        </w:rPr>
        <w:t>Availability of information on targeted citizen priorities increased</w:t>
      </w:r>
    </w:p>
    <w:p w:rsidR="00C65222" w:rsidRPr="00BC7D98" w:rsidRDefault="00C65222" w:rsidP="00C65222">
      <w:pPr>
        <w:numPr>
          <w:ilvl w:val="1"/>
          <w:numId w:val="16"/>
        </w:numPr>
        <w:spacing w:after="160" w:line="240" w:lineRule="auto"/>
        <w:rPr>
          <w:rFonts w:ascii="Garamond" w:eastAsia="Times New Roman" w:hAnsi="Garamond" w:cs="Times New Roman"/>
          <w:b/>
          <w:i/>
          <w:color w:val="000000" w:themeColor="text1"/>
          <w:sz w:val="24"/>
          <w:szCs w:val="24"/>
        </w:rPr>
      </w:pPr>
      <w:r w:rsidRPr="00BC7D98">
        <w:rPr>
          <w:rFonts w:ascii="Garamond" w:eastAsia="Times New Roman" w:hAnsi="Garamond" w:cs="Times New Roman"/>
          <w:color w:val="000000" w:themeColor="text1"/>
          <w:sz w:val="24"/>
          <w:szCs w:val="24"/>
        </w:rPr>
        <w:t xml:space="preserve">Increased stated commitment of targeted actors to take collective action on targeted citizen priorities </w:t>
      </w:r>
    </w:p>
    <w:p w:rsidR="00C65222" w:rsidRPr="00BC7D98" w:rsidRDefault="00C65222" w:rsidP="00B401F9">
      <w:pPr>
        <w:numPr>
          <w:ilvl w:val="1"/>
          <w:numId w:val="16"/>
        </w:numPr>
        <w:spacing w:after="160" w:line="240" w:lineRule="auto"/>
        <w:rPr>
          <w:rFonts w:ascii="Garamond" w:eastAsia="Times New Roman" w:hAnsi="Garamond" w:cs="Times New Roman"/>
          <w:b/>
          <w:i/>
          <w:color w:val="000000" w:themeColor="text1"/>
          <w:sz w:val="24"/>
          <w:szCs w:val="24"/>
        </w:rPr>
      </w:pPr>
    </w:p>
    <w:p w:rsidR="00D82546" w:rsidRPr="00BC7D98" w:rsidRDefault="00D82546" w:rsidP="00B401F9">
      <w:pPr>
        <w:numPr>
          <w:ilvl w:val="1"/>
          <w:numId w:val="16"/>
        </w:numPr>
        <w:spacing w:after="160" w:line="240" w:lineRule="auto"/>
        <w:rPr>
          <w:rFonts w:ascii="Garamond" w:eastAsia="Times New Roman" w:hAnsi="Garamond" w:cs="Times New Roman"/>
          <w:b/>
          <w:i/>
          <w:color w:val="000000" w:themeColor="text1"/>
          <w:sz w:val="24"/>
          <w:szCs w:val="24"/>
        </w:rPr>
      </w:pPr>
      <w:r w:rsidRPr="00BC7D98">
        <w:rPr>
          <w:rFonts w:ascii="Garamond" w:eastAsia="Times New Roman" w:hAnsi="Garamond" w:cs="Times New Roman"/>
          <w:color w:val="000000" w:themeColor="text1"/>
          <w:sz w:val="24"/>
          <w:szCs w:val="24"/>
        </w:rPr>
        <w:t xml:space="preserve">Increased contributions to public sector actor (legislature, central </w:t>
      </w:r>
      <w:proofErr w:type="spellStart"/>
      <w:r w:rsidRPr="00BC7D98">
        <w:rPr>
          <w:rFonts w:ascii="Garamond" w:eastAsia="Times New Roman" w:hAnsi="Garamond" w:cs="Times New Roman"/>
          <w:color w:val="000000" w:themeColor="text1"/>
          <w:sz w:val="24"/>
          <w:szCs w:val="24"/>
        </w:rPr>
        <w:t>gov’t</w:t>
      </w:r>
      <w:proofErr w:type="spellEnd"/>
      <w:r w:rsidRPr="00BC7D98">
        <w:rPr>
          <w:rFonts w:ascii="Garamond" w:eastAsia="Times New Roman" w:hAnsi="Garamond" w:cs="Times New Roman"/>
          <w:color w:val="000000" w:themeColor="text1"/>
          <w:sz w:val="24"/>
          <w:szCs w:val="24"/>
        </w:rPr>
        <w:t xml:space="preserve">, judicial, local </w:t>
      </w:r>
      <w:proofErr w:type="spellStart"/>
      <w:r w:rsidRPr="00BC7D98">
        <w:rPr>
          <w:rFonts w:ascii="Garamond" w:eastAsia="Times New Roman" w:hAnsi="Garamond" w:cs="Times New Roman"/>
          <w:color w:val="000000" w:themeColor="text1"/>
          <w:sz w:val="24"/>
          <w:szCs w:val="24"/>
        </w:rPr>
        <w:t>gov’t</w:t>
      </w:r>
      <w:proofErr w:type="spellEnd"/>
      <w:r w:rsidRPr="00BC7D98">
        <w:rPr>
          <w:rFonts w:ascii="Garamond" w:eastAsia="Times New Roman" w:hAnsi="Garamond" w:cs="Times New Roman"/>
          <w:color w:val="000000" w:themeColor="text1"/>
          <w:sz w:val="24"/>
          <w:szCs w:val="24"/>
        </w:rPr>
        <w:t>) measures enacted to improve the targeted citizen priorities</w:t>
      </w:r>
    </w:p>
    <w:p w:rsidR="00D82546" w:rsidRPr="00BC7D98" w:rsidRDefault="00D82546" w:rsidP="00B401F9">
      <w:pPr>
        <w:numPr>
          <w:ilvl w:val="1"/>
          <w:numId w:val="16"/>
        </w:numPr>
        <w:spacing w:after="160" w:line="240" w:lineRule="auto"/>
        <w:rPr>
          <w:rFonts w:ascii="Garamond" w:eastAsia="Times New Roman" w:hAnsi="Garamond" w:cs="Times New Roman"/>
          <w:b/>
          <w:i/>
          <w:color w:val="000000" w:themeColor="text1"/>
          <w:sz w:val="24"/>
          <w:szCs w:val="24"/>
        </w:rPr>
      </w:pPr>
      <w:r w:rsidRPr="00BC7D98">
        <w:rPr>
          <w:rFonts w:ascii="Garamond" w:eastAsia="Times New Roman" w:hAnsi="Garamond" w:cs="Times New Roman"/>
          <w:color w:val="000000" w:themeColor="text1"/>
          <w:sz w:val="24"/>
          <w:szCs w:val="24"/>
        </w:rPr>
        <w:t>Increased non-governmental (NGO/CSO, citizen, traditional leader or private-sector, etc.) measures enacted to improve the targeted citizen priorities</w:t>
      </w:r>
    </w:p>
    <w:p w:rsidR="00D82546" w:rsidRPr="00BC7D98" w:rsidRDefault="00D82546" w:rsidP="00B401F9">
      <w:pPr>
        <w:numPr>
          <w:ilvl w:val="1"/>
          <w:numId w:val="16"/>
        </w:numPr>
        <w:spacing w:after="160" w:line="240" w:lineRule="auto"/>
        <w:rPr>
          <w:rFonts w:ascii="Garamond" w:eastAsia="Times New Roman" w:hAnsi="Garamond" w:cs="Times New Roman"/>
          <w:b/>
          <w:i/>
          <w:color w:val="000000" w:themeColor="text1"/>
          <w:sz w:val="24"/>
          <w:szCs w:val="24"/>
        </w:rPr>
      </w:pPr>
      <w:r w:rsidRPr="00BC7D98">
        <w:rPr>
          <w:rFonts w:ascii="Garamond" w:eastAsia="Times New Roman" w:hAnsi="Garamond" w:cs="Times New Roman"/>
          <w:color w:val="000000" w:themeColor="text1"/>
          <w:sz w:val="24"/>
          <w:szCs w:val="24"/>
        </w:rPr>
        <w:t>Cultural actor engagement in public reflection and dialogue on governance/civic engagement issues increased</w:t>
      </w:r>
    </w:p>
    <w:p w:rsidR="00D82546" w:rsidRPr="00BC7D98" w:rsidRDefault="00D82546" w:rsidP="00B401F9">
      <w:pPr>
        <w:numPr>
          <w:ilvl w:val="1"/>
          <w:numId w:val="16"/>
        </w:numPr>
        <w:spacing w:after="160" w:line="240" w:lineRule="auto"/>
        <w:rPr>
          <w:rFonts w:ascii="Garamond" w:eastAsia="Times New Roman" w:hAnsi="Garamond" w:cs="Times New Roman"/>
          <w:b/>
          <w:i/>
          <w:color w:val="000000" w:themeColor="text1"/>
          <w:sz w:val="24"/>
          <w:szCs w:val="24"/>
        </w:rPr>
      </w:pPr>
      <w:r w:rsidRPr="00BC7D98">
        <w:rPr>
          <w:rFonts w:ascii="Garamond" w:eastAsia="Times New Roman" w:hAnsi="Garamond" w:cs="Times New Roman"/>
          <w:color w:val="000000" w:themeColor="text1"/>
          <w:sz w:val="24"/>
          <w:szCs w:val="24"/>
        </w:rPr>
        <w:t>Accountability mechanisms strengthened or established on targeted citizen priorities in targeted geographical areas</w:t>
      </w:r>
    </w:p>
    <w:p w:rsidR="00D82546" w:rsidRPr="00BC7D98" w:rsidRDefault="00D82546" w:rsidP="00D82546">
      <w:pPr>
        <w:spacing w:after="0" w:line="240" w:lineRule="auto"/>
        <w:rPr>
          <w:rFonts w:ascii="Garamond" w:eastAsia="Times New Roman" w:hAnsi="Garamond" w:cs="Times New Roman"/>
          <w:i/>
          <w:color w:val="000000" w:themeColor="text1"/>
          <w:sz w:val="24"/>
          <w:szCs w:val="24"/>
        </w:rPr>
      </w:pPr>
    </w:p>
    <w:p w:rsidR="00D82546" w:rsidRPr="00BC7D98" w:rsidRDefault="00D82546" w:rsidP="00D82546">
      <w:pPr>
        <w:spacing w:after="160" w:line="240" w:lineRule="auto"/>
        <w:rPr>
          <w:rFonts w:ascii="Garamond" w:eastAsia="Times New Roman" w:hAnsi="Garamond" w:cs="Times New Roman"/>
          <w:b/>
          <w:i/>
          <w:color w:val="000000" w:themeColor="text1"/>
          <w:sz w:val="24"/>
          <w:szCs w:val="24"/>
        </w:rPr>
      </w:pPr>
      <w:r w:rsidRPr="00BC7D98">
        <w:rPr>
          <w:rFonts w:ascii="Garamond" w:eastAsia="Times New Roman" w:hAnsi="Garamond" w:cs="Times New Roman"/>
          <w:b/>
          <w:i/>
          <w:color w:val="000000" w:themeColor="text1"/>
          <w:sz w:val="24"/>
          <w:szCs w:val="24"/>
        </w:rPr>
        <w:t>Contributing to Outcomes 1 and 2:</w:t>
      </w:r>
    </w:p>
    <w:p w:rsidR="00D82546" w:rsidRPr="00BC7D98" w:rsidRDefault="00D82546" w:rsidP="00D82546">
      <w:pPr>
        <w:spacing w:after="160" w:line="240" w:lineRule="auto"/>
        <w:ind w:left="720"/>
        <w:rPr>
          <w:rFonts w:ascii="Garamond" w:eastAsia="Times New Roman" w:hAnsi="Garamond" w:cs="Times New Roman"/>
          <w:b/>
          <w:i/>
          <w:color w:val="000000" w:themeColor="text1"/>
          <w:sz w:val="24"/>
          <w:szCs w:val="24"/>
        </w:rPr>
      </w:pPr>
      <w:r w:rsidRPr="00BC7D98">
        <w:rPr>
          <w:rFonts w:ascii="Garamond" w:eastAsia="Times New Roman" w:hAnsi="Garamond" w:cs="Times New Roman"/>
          <w:color w:val="000000" w:themeColor="text1"/>
          <w:sz w:val="24"/>
          <w:szCs w:val="24"/>
        </w:rPr>
        <w:t xml:space="preserve">PEA Action-Research Result: Locally grounded </w:t>
      </w:r>
      <w:proofErr w:type="gramStart"/>
      <w:r w:rsidRPr="00BC7D98">
        <w:rPr>
          <w:rFonts w:ascii="Garamond" w:eastAsia="Times New Roman" w:hAnsi="Garamond" w:cs="Times New Roman"/>
          <w:color w:val="000000" w:themeColor="text1"/>
          <w:sz w:val="24"/>
          <w:szCs w:val="24"/>
        </w:rPr>
        <w:t>analysis providing</w:t>
      </w:r>
      <w:proofErr w:type="gramEnd"/>
      <w:r w:rsidRPr="00BC7D98">
        <w:rPr>
          <w:rFonts w:ascii="Garamond" w:eastAsia="Times New Roman" w:hAnsi="Garamond" w:cs="Times New Roman"/>
          <w:color w:val="000000" w:themeColor="text1"/>
          <w:sz w:val="24"/>
          <w:szCs w:val="24"/>
        </w:rPr>
        <w:t xml:space="preserve"> recommendations for action regarding responsive elections and targeted citizen priorities</w:t>
      </w:r>
    </w:p>
    <w:p w:rsidR="00D82546" w:rsidRPr="00BC7D98" w:rsidRDefault="00D82546" w:rsidP="00D82546">
      <w:pPr>
        <w:spacing w:after="0" w:line="240" w:lineRule="auto"/>
        <w:rPr>
          <w:rFonts w:ascii="Garamond" w:eastAsia="Times New Roman" w:hAnsi="Garamond" w:cs="Times New Roman"/>
          <w:i/>
          <w:color w:val="000000" w:themeColor="text1"/>
          <w:sz w:val="24"/>
          <w:szCs w:val="24"/>
        </w:rPr>
      </w:pPr>
    </w:p>
    <w:p w:rsidR="00D82546" w:rsidRPr="00BC7D98" w:rsidRDefault="00D82546" w:rsidP="00D82546">
      <w:pPr>
        <w:spacing w:after="160" w:line="240" w:lineRule="auto"/>
        <w:rPr>
          <w:rFonts w:ascii="Garamond" w:eastAsia="Times New Roman" w:hAnsi="Garamond" w:cs="Times New Roman"/>
          <w:b/>
          <w:i/>
          <w:color w:val="000000" w:themeColor="text1"/>
          <w:sz w:val="24"/>
          <w:szCs w:val="24"/>
        </w:rPr>
      </w:pPr>
      <w:r w:rsidRPr="00BC7D98">
        <w:rPr>
          <w:rFonts w:ascii="Garamond" w:eastAsia="Times New Roman" w:hAnsi="Garamond" w:cs="Times New Roman"/>
          <w:b/>
          <w:i/>
          <w:color w:val="000000" w:themeColor="text1"/>
          <w:sz w:val="24"/>
          <w:szCs w:val="24"/>
        </w:rPr>
        <w:t xml:space="preserve">Outcome 3: Increased capacity of key actors to promote participatory governance </w:t>
      </w:r>
    </w:p>
    <w:p w:rsidR="00D82546" w:rsidRPr="00BC7D98" w:rsidRDefault="00D82546" w:rsidP="00705812">
      <w:pPr>
        <w:pStyle w:val="ListParagraph"/>
        <w:numPr>
          <w:ilvl w:val="1"/>
          <w:numId w:val="36"/>
        </w:numPr>
        <w:spacing w:after="160" w:line="240" w:lineRule="auto"/>
        <w:rPr>
          <w:rFonts w:ascii="Garamond" w:eastAsia="Times New Roman" w:hAnsi="Garamond" w:cs="Times New Roman"/>
          <w:b/>
          <w:i/>
          <w:color w:val="000000" w:themeColor="text1"/>
          <w:sz w:val="24"/>
          <w:szCs w:val="24"/>
        </w:rPr>
      </w:pPr>
      <w:r w:rsidRPr="00BC7D98">
        <w:rPr>
          <w:rFonts w:ascii="Garamond" w:eastAsia="Times New Roman" w:hAnsi="Garamond" w:cs="Times New Roman"/>
          <w:color w:val="000000" w:themeColor="text1"/>
          <w:sz w:val="24"/>
          <w:szCs w:val="24"/>
        </w:rPr>
        <w:t>Local resource entities (think tanks/research firms, university units, NGOs, government units, local consultants, etc.) are able to conduct PEA-based action-research to inform public sector reform</w:t>
      </w:r>
    </w:p>
    <w:p w:rsidR="00705812" w:rsidRPr="00BC7D98" w:rsidRDefault="00705812" w:rsidP="00705812">
      <w:pPr>
        <w:pStyle w:val="ListParagraph"/>
        <w:spacing w:after="160" w:line="240" w:lineRule="auto"/>
        <w:ind w:left="1080"/>
        <w:rPr>
          <w:rFonts w:ascii="Garamond" w:eastAsia="Times New Roman" w:hAnsi="Garamond" w:cs="Times New Roman"/>
          <w:b/>
          <w:i/>
          <w:color w:val="000000" w:themeColor="text1"/>
          <w:sz w:val="24"/>
          <w:szCs w:val="24"/>
        </w:rPr>
      </w:pPr>
    </w:p>
    <w:p w:rsidR="00E7534F" w:rsidRPr="00BC7D98" w:rsidRDefault="00E7534F" w:rsidP="00705812">
      <w:pPr>
        <w:pStyle w:val="ListParagraph"/>
        <w:rPr>
          <w:rFonts w:ascii="Garamond" w:eastAsia="Times New Roman" w:hAnsi="Garamond" w:cs="Times New Roman"/>
          <w:color w:val="000000" w:themeColor="text1"/>
          <w:sz w:val="24"/>
          <w:szCs w:val="24"/>
        </w:rPr>
      </w:pPr>
      <w:r w:rsidRPr="00BC7D98">
        <w:rPr>
          <w:rFonts w:ascii="Garamond" w:eastAsia="Times New Roman" w:hAnsi="Garamond" w:cs="Times New Roman"/>
          <w:color w:val="000000" w:themeColor="text1"/>
          <w:sz w:val="24"/>
          <w:szCs w:val="24"/>
        </w:rPr>
        <w:t>3.3 Targeted actors have increased capacity in collective action approaches and tools</w:t>
      </w:r>
    </w:p>
    <w:p w:rsidR="00E7534F" w:rsidRPr="00BC7D98" w:rsidRDefault="00E7534F" w:rsidP="00705812">
      <w:pPr>
        <w:pStyle w:val="ListParagraph"/>
        <w:rPr>
          <w:rFonts w:ascii="Garamond" w:eastAsia="Times New Roman" w:hAnsi="Garamond" w:cs="Times New Roman"/>
          <w:b/>
          <w:i/>
          <w:color w:val="000000" w:themeColor="text1"/>
          <w:sz w:val="24"/>
          <w:szCs w:val="24"/>
        </w:rPr>
      </w:pPr>
    </w:p>
    <w:p w:rsidR="00D82546" w:rsidRPr="00BC7D98" w:rsidRDefault="00D82546" w:rsidP="00705812">
      <w:pPr>
        <w:pStyle w:val="ListParagraph"/>
        <w:numPr>
          <w:ilvl w:val="1"/>
          <w:numId w:val="36"/>
        </w:numPr>
        <w:spacing w:after="160" w:line="240" w:lineRule="auto"/>
        <w:rPr>
          <w:rFonts w:ascii="Garamond" w:eastAsia="Times New Roman" w:hAnsi="Garamond" w:cs="Times New Roman"/>
          <w:b/>
          <w:i/>
          <w:color w:val="000000" w:themeColor="text1"/>
          <w:sz w:val="24"/>
          <w:szCs w:val="24"/>
        </w:rPr>
      </w:pPr>
      <w:r w:rsidRPr="00BC7D98">
        <w:rPr>
          <w:rFonts w:ascii="Garamond" w:eastAsia="Times New Roman" w:hAnsi="Garamond" w:cs="Times New Roman"/>
          <w:color w:val="000000" w:themeColor="text1"/>
          <w:sz w:val="24"/>
          <w:szCs w:val="24"/>
        </w:rPr>
        <w:t>Media are more effective in facilitating public dialogue and providing reliable information on governance/civic engagement issues</w:t>
      </w:r>
    </w:p>
    <w:p w:rsidR="00705812" w:rsidRPr="00BC7D98" w:rsidRDefault="00705812" w:rsidP="00705812">
      <w:pPr>
        <w:pStyle w:val="ListParagraph"/>
        <w:rPr>
          <w:rFonts w:ascii="Garamond" w:eastAsia="Times New Roman" w:hAnsi="Garamond" w:cs="Times New Roman"/>
          <w:b/>
          <w:i/>
          <w:color w:val="000000" w:themeColor="text1"/>
          <w:sz w:val="24"/>
          <w:szCs w:val="24"/>
        </w:rPr>
      </w:pPr>
    </w:p>
    <w:p w:rsidR="00D82546" w:rsidRPr="00BC7D98" w:rsidRDefault="00D82546" w:rsidP="00705812">
      <w:pPr>
        <w:pStyle w:val="ListParagraph"/>
        <w:numPr>
          <w:ilvl w:val="1"/>
          <w:numId w:val="36"/>
        </w:numPr>
        <w:spacing w:after="160" w:line="240" w:lineRule="auto"/>
        <w:rPr>
          <w:rFonts w:ascii="Garamond" w:eastAsia="Times New Roman" w:hAnsi="Garamond" w:cs="Times New Roman"/>
          <w:b/>
          <w:i/>
          <w:color w:val="000000" w:themeColor="text1"/>
          <w:sz w:val="24"/>
          <w:szCs w:val="24"/>
        </w:rPr>
      </w:pPr>
      <w:r w:rsidRPr="00BC7D98">
        <w:rPr>
          <w:rFonts w:ascii="Garamond" w:eastAsia="Times New Roman" w:hAnsi="Garamond" w:cs="Times New Roman"/>
          <w:color w:val="000000" w:themeColor="text1"/>
          <w:sz w:val="24"/>
          <w:szCs w:val="24"/>
        </w:rPr>
        <w:t>Increased organizational capacity of targeted non-governmental entities</w:t>
      </w:r>
    </w:p>
    <w:p w:rsidR="001F5135" w:rsidRPr="00BC7D98" w:rsidRDefault="001F5135" w:rsidP="008D5B00">
      <w:pPr>
        <w:pStyle w:val="NoSpacing"/>
        <w:spacing w:after="160"/>
        <w:rPr>
          <w:rFonts w:ascii="Garamond" w:hAnsi="Garamond" w:cs="Times New Roman"/>
          <w:color w:val="000000" w:themeColor="text1"/>
          <w:sz w:val="24"/>
          <w:szCs w:val="24"/>
        </w:rPr>
      </w:pPr>
    </w:p>
    <w:p w:rsidR="00860AF9" w:rsidRPr="00BC7D98" w:rsidRDefault="00F54B27" w:rsidP="00F54B27">
      <w:pPr>
        <w:rPr>
          <w:rFonts w:ascii="Garamond" w:eastAsia="Times New Roman" w:hAnsi="Garamond" w:cs="Times New Roman"/>
          <w:b/>
          <w:color w:val="000000" w:themeColor="text1"/>
          <w:sz w:val="24"/>
          <w:szCs w:val="24"/>
        </w:rPr>
      </w:pPr>
      <w:r w:rsidRPr="00BC7D98">
        <w:rPr>
          <w:rFonts w:ascii="Garamond" w:eastAsia="Times New Roman" w:hAnsi="Garamond" w:cs="Times New Roman"/>
          <w:color w:val="000000" w:themeColor="text1"/>
          <w:sz w:val="24"/>
          <w:szCs w:val="24"/>
        </w:rPr>
        <w:t>The results f</w:t>
      </w:r>
      <w:r w:rsidR="00860AF9" w:rsidRPr="00BC7D98">
        <w:rPr>
          <w:rFonts w:ascii="Garamond" w:eastAsia="Times New Roman" w:hAnsi="Garamond" w:cs="Times New Roman"/>
          <w:color w:val="000000" w:themeColor="text1"/>
          <w:sz w:val="24"/>
          <w:szCs w:val="24"/>
        </w:rPr>
        <w:t>ramework for the Participatory, Responsive Governance Project</w:t>
      </w:r>
      <w:r w:rsidRPr="00BC7D98">
        <w:rPr>
          <w:rFonts w:ascii="Garamond" w:eastAsia="Times New Roman" w:hAnsi="Garamond" w:cs="Times New Roman"/>
          <w:color w:val="000000" w:themeColor="text1"/>
          <w:sz w:val="24"/>
          <w:szCs w:val="24"/>
        </w:rPr>
        <w:t xml:space="preserve"> is presented on the following page.</w:t>
      </w:r>
    </w:p>
    <w:p w:rsidR="00860AF9" w:rsidRPr="00BC7D98" w:rsidRDefault="00860AF9" w:rsidP="00860AF9">
      <w:pPr>
        <w:pStyle w:val="NoSpacing"/>
        <w:spacing w:after="160"/>
        <w:rPr>
          <w:rFonts w:ascii="Garamond" w:eastAsia="Times New Roman" w:hAnsi="Garamond" w:cs="Times New Roman"/>
          <w:b/>
          <w:color w:val="000000" w:themeColor="text1"/>
          <w:sz w:val="24"/>
          <w:szCs w:val="24"/>
        </w:rPr>
      </w:pPr>
    </w:p>
    <w:p w:rsidR="00F54B27" w:rsidRPr="00BC7D98" w:rsidRDefault="00F54B27">
      <w:pPr>
        <w:rPr>
          <w:rFonts w:ascii="Garamond" w:eastAsia="Times New Roman" w:hAnsi="Garamond" w:cs="Times New Roman"/>
          <w:b/>
          <w:color w:val="000000" w:themeColor="text1"/>
          <w:sz w:val="24"/>
          <w:szCs w:val="24"/>
        </w:rPr>
      </w:pPr>
      <w:r w:rsidRPr="00BC7D98">
        <w:rPr>
          <w:rFonts w:ascii="Garamond" w:eastAsia="Times New Roman" w:hAnsi="Garamond" w:cs="Times New Roman"/>
          <w:b/>
          <w:color w:val="000000" w:themeColor="text1"/>
          <w:sz w:val="24"/>
          <w:szCs w:val="24"/>
        </w:rPr>
        <w:br w:type="page"/>
      </w:r>
      <w:r w:rsidR="006923C7">
        <w:rPr>
          <w:rFonts w:ascii="Garamond" w:eastAsia="Times New Roman" w:hAnsi="Garamond" w:cs="Times New Roman"/>
          <w:noProof/>
          <w:color w:val="000000" w:themeColor="text1"/>
          <w:sz w:val="24"/>
          <w:szCs w:val="24"/>
        </w:rPr>
        <w:drawing>
          <wp:anchor distT="0" distB="0" distL="114300" distR="114300" simplePos="0" relativeHeight="251658240" behindDoc="0" locked="0" layoutInCell="1" allowOverlap="1">
            <wp:simplePos x="0" y="0"/>
            <wp:positionH relativeFrom="margin">
              <wp:posOffset>-715645</wp:posOffset>
            </wp:positionH>
            <wp:positionV relativeFrom="margin">
              <wp:posOffset>432435</wp:posOffset>
            </wp:positionV>
            <wp:extent cx="7432675" cy="5829935"/>
            <wp:effectExtent l="19050" t="19050" r="15875" b="184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432675" cy="5829935"/>
                    </a:xfrm>
                    <a:prstGeom prst="rect">
                      <a:avLst/>
                    </a:prstGeom>
                    <a:noFill/>
                    <a:ln>
                      <a:solidFill>
                        <a:schemeClr val="tx1"/>
                      </a:solidFill>
                    </a:ln>
                  </pic:spPr>
                </pic:pic>
              </a:graphicData>
            </a:graphic>
          </wp:anchor>
        </w:drawing>
      </w:r>
      <w:r w:rsidRPr="00BC7D98">
        <w:rPr>
          <w:rFonts w:ascii="Garamond" w:eastAsia="Times New Roman" w:hAnsi="Garamond" w:cs="Times New Roman"/>
          <w:b/>
          <w:color w:val="000000" w:themeColor="text1"/>
          <w:sz w:val="24"/>
          <w:szCs w:val="24"/>
        </w:rPr>
        <w:t xml:space="preserve"> Participatory, Responsive Governance Project Results Framework </w:t>
      </w:r>
    </w:p>
    <w:p w:rsidR="00E7534F" w:rsidRDefault="00E7534F" w:rsidP="00F54B27">
      <w:pPr>
        <w:rPr>
          <w:rFonts w:ascii="Garamond" w:eastAsia="Times New Roman" w:hAnsi="Garamond" w:cs="Times New Roman"/>
          <w:noProof/>
          <w:color w:val="000000" w:themeColor="text1"/>
          <w:sz w:val="24"/>
          <w:szCs w:val="24"/>
        </w:rPr>
      </w:pPr>
    </w:p>
    <w:p w:rsidR="006923C7" w:rsidRDefault="006923C7" w:rsidP="00F54B27">
      <w:pPr>
        <w:rPr>
          <w:rFonts w:ascii="Garamond" w:eastAsia="Times New Roman" w:hAnsi="Garamond" w:cs="Times New Roman"/>
          <w:noProof/>
          <w:color w:val="000000" w:themeColor="text1"/>
          <w:sz w:val="24"/>
          <w:szCs w:val="24"/>
        </w:rPr>
      </w:pPr>
    </w:p>
    <w:p w:rsidR="006923C7" w:rsidRPr="00BC7D98" w:rsidRDefault="006923C7" w:rsidP="00F54B27">
      <w:pPr>
        <w:rPr>
          <w:rFonts w:ascii="Garamond" w:eastAsia="Times New Roman" w:hAnsi="Garamond" w:cs="Times New Roman"/>
          <w:color w:val="000000" w:themeColor="text1"/>
          <w:sz w:val="24"/>
          <w:szCs w:val="24"/>
        </w:rPr>
        <w:sectPr w:rsidR="006923C7" w:rsidRPr="00BC7D98">
          <w:footerReference w:type="default" r:id="rId9"/>
          <w:headerReference w:type="first" r:id="rId10"/>
          <w:pgSz w:w="12240" w:h="15840"/>
          <w:pgMar w:top="1440" w:right="1440" w:bottom="1440" w:left="1440" w:gutter="0"/>
          <w:titlePg/>
          <w:docGrid w:linePitch="360"/>
        </w:sectPr>
      </w:pPr>
    </w:p>
    <w:p w:rsidR="00650F50" w:rsidRPr="00BC7D98" w:rsidRDefault="00650F50" w:rsidP="00650F50">
      <w:pPr>
        <w:pStyle w:val="NoSpacing"/>
        <w:rPr>
          <w:rFonts w:ascii="Garamond" w:hAnsi="Garamond" w:cs="Times New Roman"/>
          <w:b/>
          <w:i/>
          <w:color w:val="000000" w:themeColor="text1"/>
          <w:sz w:val="24"/>
          <w:szCs w:val="24"/>
        </w:rPr>
      </w:pPr>
      <w:r w:rsidRPr="00BC7D98">
        <w:rPr>
          <w:rFonts w:ascii="Garamond" w:eastAsia="Times New Roman" w:hAnsi="Garamond" w:cs="Times New Roman"/>
          <w:b/>
          <w:i/>
          <w:color w:val="000000" w:themeColor="text1"/>
          <w:sz w:val="24"/>
          <w:szCs w:val="24"/>
        </w:rPr>
        <w:t>B.1.2 PRG Project Activities and Awards</w:t>
      </w:r>
    </w:p>
    <w:p w:rsidR="00B01882" w:rsidRPr="00BC7D98" w:rsidRDefault="00B01882" w:rsidP="00B01882">
      <w:pPr>
        <w:pStyle w:val="NoSpacing"/>
        <w:rPr>
          <w:rFonts w:ascii="Garamond" w:hAnsi="Garamond" w:cs="Times New Roman"/>
          <w:b/>
          <w:noProof/>
          <w:color w:val="000000" w:themeColor="text1"/>
          <w:sz w:val="24"/>
          <w:szCs w:val="24"/>
        </w:rPr>
      </w:pPr>
    </w:p>
    <w:p w:rsidR="008D5B00" w:rsidRPr="00BC7D98" w:rsidRDefault="008D5B00" w:rsidP="008D5B00">
      <w:pPr>
        <w:spacing w:line="240" w:lineRule="auto"/>
        <w:rPr>
          <w:rFonts w:ascii="Garamond" w:eastAsia="Times New Roman" w:hAnsi="Garamond" w:cs="Times New Roman"/>
          <w:color w:val="000000" w:themeColor="text1"/>
          <w:sz w:val="24"/>
          <w:szCs w:val="24"/>
        </w:rPr>
      </w:pPr>
      <w:r w:rsidRPr="00BC7D98">
        <w:rPr>
          <w:rFonts w:ascii="Garamond" w:eastAsia="Times New Roman" w:hAnsi="Garamond" w:cs="Times New Roman"/>
          <w:color w:val="000000" w:themeColor="text1"/>
          <w:sz w:val="24"/>
          <w:szCs w:val="24"/>
        </w:rPr>
        <w:t>The PRG project consists of four activities:</w:t>
      </w:r>
    </w:p>
    <w:p w:rsidR="008D5B00" w:rsidRPr="00BC7D98" w:rsidRDefault="00BA65AC" w:rsidP="00B401F9">
      <w:pPr>
        <w:pStyle w:val="ListParagraph"/>
        <w:numPr>
          <w:ilvl w:val="0"/>
          <w:numId w:val="19"/>
        </w:numPr>
        <w:spacing w:line="240" w:lineRule="auto"/>
        <w:rPr>
          <w:rFonts w:ascii="Garamond" w:eastAsia="Times New Roman" w:hAnsi="Garamond" w:cs="Times New Roman"/>
          <w:color w:val="000000" w:themeColor="text1"/>
          <w:sz w:val="24"/>
          <w:szCs w:val="24"/>
        </w:rPr>
      </w:pPr>
      <w:r w:rsidRPr="00BC7D98">
        <w:rPr>
          <w:rFonts w:ascii="Garamond" w:eastAsia="Times New Roman" w:hAnsi="Garamond" w:cs="Times New Roman"/>
          <w:color w:val="000000" w:themeColor="text1"/>
          <w:sz w:val="24"/>
          <w:szCs w:val="24"/>
        </w:rPr>
        <w:t xml:space="preserve">Initial </w:t>
      </w:r>
      <w:r w:rsidR="008D5B00" w:rsidRPr="00BC7D98">
        <w:rPr>
          <w:rFonts w:ascii="Garamond" w:eastAsia="Times New Roman" w:hAnsi="Garamond" w:cs="Times New Roman"/>
          <w:color w:val="000000" w:themeColor="text1"/>
          <w:sz w:val="24"/>
          <w:szCs w:val="24"/>
        </w:rPr>
        <w:t xml:space="preserve">Political Economy </w:t>
      </w:r>
      <w:r w:rsidR="001B3E93" w:rsidRPr="00BC7D98">
        <w:rPr>
          <w:rFonts w:ascii="Garamond" w:eastAsia="Times New Roman" w:hAnsi="Garamond" w:cs="Times New Roman"/>
          <w:color w:val="000000" w:themeColor="text1"/>
          <w:sz w:val="24"/>
          <w:szCs w:val="24"/>
        </w:rPr>
        <w:t xml:space="preserve">Analysis </w:t>
      </w:r>
      <w:r w:rsidR="008D5B00" w:rsidRPr="00BC7D98">
        <w:rPr>
          <w:rFonts w:ascii="Garamond" w:eastAsia="Times New Roman" w:hAnsi="Garamond" w:cs="Times New Roman"/>
          <w:color w:val="000000" w:themeColor="text1"/>
          <w:sz w:val="24"/>
          <w:szCs w:val="24"/>
        </w:rPr>
        <w:t>Action Research</w:t>
      </w:r>
      <w:r w:rsidR="00420097" w:rsidRPr="00BC7D98">
        <w:rPr>
          <w:rFonts w:ascii="Garamond" w:eastAsia="Times New Roman" w:hAnsi="Garamond" w:cs="Times New Roman"/>
          <w:color w:val="000000" w:themeColor="text1"/>
          <w:sz w:val="24"/>
          <w:szCs w:val="24"/>
        </w:rPr>
        <w:t xml:space="preserve"> Activity</w:t>
      </w:r>
    </w:p>
    <w:p w:rsidR="008D5B00" w:rsidRPr="00BC7D98" w:rsidRDefault="008D5B00" w:rsidP="00B401F9">
      <w:pPr>
        <w:pStyle w:val="ListParagraph"/>
        <w:numPr>
          <w:ilvl w:val="0"/>
          <w:numId w:val="19"/>
        </w:numPr>
        <w:spacing w:line="240" w:lineRule="auto"/>
        <w:rPr>
          <w:rFonts w:ascii="Garamond" w:eastAsia="Times New Roman" w:hAnsi="Garamond" w:cs="Times New Roman"/>
          <w:color w:val="000000" w:themeColor="text1"/>
          <w:sz w:val="24"/>
          <w:szCs w:val="24"/>
        </w:rPr>
      </w:pPr>
      <w:r w:rsidRPr="00BC7D98">
        <w:rPr>
          <w:rFonts w:ascii="Garamond" w:eastAsia="Times New Roman" w:hAnsi="Garamond" w:cs="Times New Roman"/>
          <w:color w:val="000000" w:themeColor="text1"/>
          <w:sz w:val="24"/>
          <w:szCs w:val="24"/>
        </w:rPr>
        <w:t>Local Capacity Strengthening</w:t>
      </w:r>
      <w:r w:rsidR="00420097" w:rsidRPr="00BC7D98">
        <w:rPr>
          <w:rFonts w:ascii="Garamond" w:eastAsia="Times New Roman" w:hAnsi="Garamond" w:cs="Times New Roman"/>
          <w:color w:val="000000" w:themeColor="text1"/>
          <w:sz w:val="24"/>
          <w:szCs w:val="24"/>
        </w:rPr>
        <w:t xml:space="preserve"> Initial Activity</w:t>
      </w:r>
    </w:p>
    <w:p w:rsidR="008D5B00" w:rsidRPr="00BC7D98" w:rsidRDefault="008D5B00" w:rsidP="00B401F9">
      <w:pPr>
        <w:pStyle w:val="ListParagraph"/>
        <w:numPr>
          <w:ilvl w:val="0"/>
          <w:numId w:val="19"/>
        </w:numPr>
        <w:spacing w:line="240" w:lineRule="auto"/>
        <w:rPr>
          <w:rFonts w:ascii="Garamond" w:eastAsia="Times New Roman" w:hAnsi="Garamond" w:cs="Times New Roman"/>
          <w:color w:val="000000" w:themeColor="text1"/>
          <w:sz w:val="24"/>
          <w:szCs w:val="24"/>
        </w:rPr>
      </w:pPr>
      <w:r w:rsidRPr="00BC7D98">
        <w:rPr>
          <w:rFonts w:ascii="Garamond" w:eastAsia="Times New Roman" w:hAnsi="Garamond" w:cs="Times New Roman"/>
          <w:color w:val="000000" w:themeColor="text1"/>
          <w:sz w:val="24"/>
          <w:szCs w:val="24"/>
        </w:rPr>
        <w:t xml:space="preserve">Participatory, Responsive Political Parties </w:t>
      </w:r>
      <w:r w:rsidR="00420097" w:rsidRPr="00BC7D98">
        <w:rPr>
          <w:rFonts w:ascii="Garamond" w:eastAsia="Times New Roman" w:hAnsi="Garamond" w:cs="Times New Roman"/>
          <w:color w:val="000000" w:themeColor="text1"/>
          <w:sz w:val="24"/>
          <w:szCs w:val="24"/>
        </w:rPr>
        <w:t>Activity</w:t>
      </w:r>
    </w:p>
    <w:p w:rsidR="008D5B00" w:rsidRPr="00BC7D98" w:rsidRDefault="008D5B00" w:rsidP="00B401F9">
      <w:pPr>
        <w:pStyle w:val="ListParagraph"/>
        <w:numPr>
          <w:ilvl w:val="0"/>
          <w:numId w:val="19"/>
        </w:numPr>
        <w:spacing w:line="240" w:lineRule="auto"/>
        <w:rPr>
          <w:rFonts w:ascii="Garamond" w:eastAsia="Times New Roman" w:hAnsi="Garamond" w:cs="Times New Roman"/>
          <w:color w:val="000000" w:themeColor="text1"/>
          <w:sz w:val="24"/>
          <w:szCs w:val="24"/>
        </w:rPr>
      </w:pPr>
      <w:r w:rsidRPr="00BC7D98">
        <w:rPr>
          <w:rFonts w:ascii="Garamond" w:eastAsia="Times New Roman" w:hAnsi="Garamond" w:cs="Times New Roman"/>
          <w:color w:val="000000" w:themeColor="text1"/>
          <w:sz w:val="24"/>
          <w:szCs w:val="24"/>
        </w:rPr>
        <w:t>Participatory, Responsive Governance Principal Activity</w:t>
      </w:r>
    </w:p>
    <w:p w:rsidR="008D5B00" w:rsidRPr="00BC7D98" w:rsidRDefault="008D5B00" w:rsidP="008D5B00">
      <w:pPr>
        <w:spacing w:line="240" w:lineRule="auto"/>
        <w:rPr>
          <w:rFonts w:ascii="Garamond" w:eastAsia="Times New Roman" w:hAnsi="Garamond" w:cs="Times New Roman"/>
          <w:color w:val="000000" w:themeColor="text1"/>
          <w:sz w:val="24"/>
          <w:szCs w:val="24"/>
        </w:rPr>
      </w:pPr>
      <w:r w:rsidRPr="00BC7D98">
        <w:rPr>
          <w:rFonts w:ascii="Garamond" w:eastAsia="Times New Roman" w:hAnsi="Garamond" w:cs="Times New Roman"/>
          <w:color w:val="000000" w:themeColor="text1"/>
          <w:sz w:val="24"/>
          <w:szCs w:val="24"/>
        </w:rPr>
        <w:t xml:space="preserve">These four activities of the PRG project </w:t>
      </w:r>
      <w:r w:rsidR="001B3E93" w:rsidRPr="00BC7D98">
        <w:rPr>
          <w:rFonts w:ascii="Garamond" w:eastAsia="Times New Roman" w:hAnsi="Garamond" w:cs="Times New Roman"/>
          <w:color w:val="000000" w:themeColor="text1"/>
          <w:sz w:val="24"/>
          <w:szCs w:val="24"/>
        </w:rPr>
        <w:t xml:space="preserve">together </w:t>
      </w:r>
      <w:r w:rsidRPr="00BC7D98">
        <w:rPr>
          <w:rFonts w:ascii="Garamond" w:eastAsia="Times New Roman" w:hAnsi="Garamond" w:cs="Times New Roman"/>
          <w:color w:val="000000" w:themeColor="text1"/>
          <w:sz w:val="24"/>
          <w:szCs w:val="24"/>
        </w:rPr>
        <w:t xml:space="preserve">constitute a major new USAID contribution to the Niger development objective of increasing citizen confidence in the state in target areas. </w:t>
      </w:r>
    </w:p>
    <w:p w:rsidR="008D5B00" w:rsidRPr="00BC7D98" w:rsidRDefault="00420097" w:rsidP="001B3E93">
      <w:pPr>
        <w:spacing w:line="240" w:lineRule="auto"/>
        <w:rPr>
          <w:rFonts w:ascii="Garamond" w:hAnsi="Garamond" w:cs="Times New Roman"/>
          <w:noProof/>
          <w:color w:val="000000" w:themeColor="text1"/>
          <w:sz w:val="24"/>
          <w:szCs w:val="24"/>
        </w:rPr>
      </w:pPr>
      <w:r w:rsidRPr="00BC7D98">
        <w:rPr>
          <w:rFonts w:ascii="Garamond" w:eastAsia="Times New Roman" w:hAnsi="Garamond" w:cs="Times New Roman"/>
          <w:color w:val="000000" w:themeColor="text1"/>
          <w:sz w:val="24"/>
          <w:szCs w:val="24"/>
        </w:rPr>
        <w:t>Th</w:t>
      </w:r>
      <w:r w:rsidR="008D5B00" w:rsidRPr="00BC7D98">
        <w:rPr>
          <w:rFonts w:ascii="Garamond" w:eastAsia="Times New Roman" w:hAnsi="Garamond" w:cs="Times New Roman"/>
          <w:color w:val="000000" w:themeColor="text1"/>
          <w:sz w:val="24"/>
          <w:szCs w:val="24"/>
        </w:rPr>
        <w:t xml:space="preserve">e PRG project purpose will be achieved through mainly through the </w:t>
      </w:r>
      <w:r w:rsidR="001B3E93" w:rsidRPr="00BC7D98">
        <w:rPr>
          <w:rFonts w:ascii="Garamond" w:eastAsia="Times New Roman" w:hAnsi="Garamond" w:cs="Times New Roman"/>
          <w:color w:val="000000" w:themeColor="text1"/>
          <w:sz w:val="24"/>
          <w:szCs w:val="24"/>
        </w:rPr>
        <w:t>PRG P</w:t>
      </w:r>
      <w:r w:rsidR="008D5B00" w:rsidRPr="00BC7D98">
        <w:rPr>
          <w:rFonts w:ascii="Garamond" w:eastAsia="Times New Roman" w:hAnsi="Garamond" w:cs="Times New Roman"/>
          <w:color w:val="000000" w:themeColor="text1"/>
          <w:sz w:val="24"/>
          <w:szCs w:val="24"/>
        </w:rPr>
        <w:t xml:space="preserve">rincipal </w:t>
      </w:r>
      <w:r w:rsidR="001B3E93" w:rsidRPr="00BC7D98">
        <w:rPr>
          <w:rFonts w:ascii="Garamond" w:eastAsia="Times New Roman" w:hAnsi="Garamond" w:cs="Times New Roman"/>
          <w:color w:val="000000" w:themeColor="text1"/>
          <w:sz w:val="24"/>
          <w:szCs w:val="24"/>
        </w:rPr>
        <w:t>A</w:t>
      </w:r>
      <w:r w:rsidR="008D5B00" w:rsidRPr="00BC7D98">
        <w:rPr>
          <w:rFonts w:ascii="Garamond" w:eastAsia="Times New Roman" w:hAnsi="Garamond" w:cs="Times New Roman"/>
          <w:color w:val="000000" w:themeColor="text1"/>
          <w:sz w:val="24"/>
          <w:szCs w:val="24"/>
        </w:rPr>
        <w:t xml:space="preserve">ctivity centered on work before and after the upcoming Nigerien elections, supported by </w:t>
      </w:r>
      <w:r w:rsidR="001B3E93" w:rsidRPr="00BC7D98">
        <w:rPr>
          <w:rFonts w:ascii="Garamond" w:eastAsia="Times New Roman" w:hAnsi="Garamond" w:cs="Times New Roman"/>
          <w:color w:val="000000" w:themeColor="text1"/>
          <w:sz w:val="24"/>
          <w:szCs w:val="24"/>
        </w:rPr>
        <w:t xml:space="preserve">the other </w:t>
      </w:r>
      <w:r w:rsidR="008D5B00" w:rsidRPr="00BC7D98">
        <w:rPr>
          <w:rFonts w:ascii="Garamond" w:eastAsia="Times New Roman" w:hAnsi="Garamond" w:cs="Times New Roman"/>
          <w:color w:val="000000" w:themeColor="text1"/>
          <w:sz w:val="24"/>
          <w:szCs w:val="24"/>
        </w:rPr>
        <w:t>three</w:t>
      </w:r>
      <w:r w:rsidR="001B3E93" w:rsidRPr="00BC7D98">
        <w:rPr>
          <w:rFonts w:ascii="Garamond" w:eastAsia="Times New Roman" w:hAnsi="Garamond" w:cs="Times New Roman"/>
          <w:color w:val="000000" w:themeColor="text1"/>
          <w:sz w:val="24"/>
          <w:szCs w:val="24"/>
        </w:rPr>
        <w:t>,</w:t>
      </w:r>
      <w:r w:rsidR="008D5B00" w:rsidRPr="00BC7D98">
        <w:rPr>
          <w:rFonts w:ascii="Garamond" w:eastAsia="Times New Roman" w:hAnsi="Garamond" w:cs="Times New Roman"/>
          <w:color w:val="000000" w:themeColor="text1"/>
          <w:sz w:val="24"/>
          <w:szCs w:val="24"/>
        </w:rPr>
        <w:t xml:space="preserve"> smaller activities</w:t>
      </w:r>
      <w:r w:rsidR="001B3E93" w:rsidRPr="00BC7D98">
        <w:rPr>
          <w:rFonts w:ascii="Garamond" w:eastAsia="Times New Roman" w:hAnsi="Garamond" w:cs="Times New Roman"/>
          <w:color w:val="000000" w:themeColor="text1"/>
          <w:sz w:val="24"/>
          <w:szCs w:val="24"/>
        </w:rPr>
        <w:t xml:space="preserve">. </w:t>
      </w:r>
      <w:r w:rsidR="008D5B00" w:rsidRPr="00BC7D98">
        <w:rPr>
          <w:rFonts w:ascii="Garamond" w:hAnsi="Garamond" w:cs="Times New Roman"/>
          <w:noProof/>
          <w:color w:val="000000" w:themeColor="text1"/>
          <w:sz w:val="24"/>
          <w:szCs w:val="24"/>
        </w:rPr>
        <w:t xml:space="preserve">The </w:t>
      </w:r>
      <w:r w:rsidR="001B3E93" w:rsidRPr="00BC7D98">
        <w:rPr>
          <w:rFonts w:ascii="Garamond" w:eastAsia="Times New Roman" w:hAnsi="Garamond" w:cs="Times New Roman"/>
          <w:color w:val="000000" w:themeColor="text1"/>
          <w:sz w:val="24"/>
          <w:szCs w:val="24"/>
        </w:rPr>
        <w:t xml:space="preserve">Initial Political Economy Analysis (PEA) Action Research Activity is a 6-month activity that will begin in mid-2015 </w:t>
      </w:r>
      <w:r w:rsidR="008D5B00" w:rsidRPr="00BC7D98">
        <w:rPr>
          <w:rFonts w:ascii="Garamond" w:hAnsi="Garamond" w:cs="Times New Roman"/>
          <w:noProof/>
          <w:color w:val="000000" w:themeColor="text1"/>
          <w:sz w:val="24"/>
          <w:szCs w:val="24"/>
        </w:rPr>
        <w:t xml:space="preserve">and will serve to inform the strategic direction and programmatic focus of the principal activities under PRG. The </w:t>
      </w:r>
      <w:r w:rsidR="001B3E93" w:rsidRPr="00BC7D98">
        <w:rPr>
          <w:rFonts w:ascii="Garamond" w:hAnsi="Garamond" w:cs="Times New Roman"/>
          <w:noProof/>
          <w:color w:val="000000" w:themeColor="text1"/>
          <w:sz w:val="24"/>
          <w:szCs w:val="24"/>
        </w:rPr>
        <w:t xml:space="preserve">year-long </w:t>
      </w:r>
      <w:r w:rsidR="008D5B00" w:rsidRPr="00BC7D98">
        <w:rPr>
          <w:rFonts w:ascii="Garamond" w:hAnsi="Garamond" w:cs="Times New Roman"/>
          <w:noProof/>
          <w:color w:val="000000" w:themeColor="text1"/>
          <w:sz w:val="24"/>
          <w:szCs w:val="24"/>
        </w:rPr>
        <w:t xml:space="preserve">Local Capacity Strengthening </w:t>
      </w:r>
      <w:r w:rsidR="001B3E93" w:rsidRPr="00BC7D98">
        <w:rPr>
          <w:rFonts w:ascii="Garamond" w:hAnsi="Garamond" w:cs="Times New Roman"/>
          <w:noProof/>
          <w:color w:val="000000" w:themeColor="text1"/>
          <w:sz w:val="24"/>
          <w:szCs w:val="24"/>
        </w:rPr>
        <w:t>Initial A</w:t>
      </w:r>
      <w:r w:rsidR="008D5B00" w:rsidRPr="00BC7D98">
        <w:rPr>
          <w:rFonts w:ascii="Garamond" w:hAnsi="Garamond" w:cs="Times New Roman"/>
          <w:noProof/>
          <w:color w:val="000000" w:themeColor="text1"/>
          <w:sz w:val="24"/>
          <w:szCs w:val="24"/>
        </w:rPr>
        <w:t>ctivity</w:t>
      </w:r>
      <w:r w:rsidR="001B3E93" w:rsidRPr="00BC7D98">
        <w:rPr>
          <w:rFonts w:ascii="Garamond" w:hAnsi="Garamond" w:cs="Times New Roman"/>
          <w:noProof/>
          <w:color w:val="000000" w:themeColor="text1"/>
          <w:sz w:val="24"/>
          <w:szCs w:val="24"/>
        </w:rPr>
        <w:t xml:space="preserve"> also beginning in mid-2015</w:t>
      </w:r>
      <w:r w:rsidR="008D5B00" w:rsidRPr="00BC7D98">
        <w:rPr>
          <w:rFonts w:ascii="Garamond" w:hAnsi="Garamond" w:cs="Times New Roman"/>
          <w:noProof/>
          <w:color w:val="000000" w:themeColor="text1"/>
          <w:sz w:val="24"/>
          <w:szCs w:val="24"/>
        </w:rPr>
        <w:t xml:space="preserve"> </w:t>
      </w:r>
      <w:r w:rsidR="001B3E93" w:rsidRPr="00BC7D98">
        <w:rPr>
          <w:rFonts w:ascii="Garamond" w:hAnsi="Garamond" w:cs="Times New Roman"/>
          <w:noProof/>
          <w:color w:val="000000" w:themeColor="text1"/>
          <w:sz w:val="24"/>
          <w:szCs w:val="24"/>
        </w:rPr>
        <w:t>will work in the first year of PRG to help strengthen the organizational foundation of local groups that may become USAID partners under PRG’s other activities or other efforts in the future. F</w:t>
      </w:r>
      <w:r w:rsidR="008D5B00" w:rsidRPr="00BC7D98">
        <w:rPr>
          <w:rFonts w:ascii="Garamond" w:hAnsi="Garamond" w:cs="Times New Roman"/>
          <w:noProof/>
          <w:color w:val="000000" w:themeColor="text1"/>
          <w:sz w:val="24"/>
          <w:szCs w:val="24"/>
        </w:rPr>
        <w:t xml:space="preserve">inally, the </w:t>
      </w:r>
      <w:r w:rsidR="001B3E93" w:rsidRPr="00BC7D98">
        <w:rPr>
          <w:rFonts w:ascii="Garamond" w:eastAsia="Times New Roman" w:hAnsi="Garamond" w:cs="Times New Roman"/>
          <w:color w:val="000000" w:themeColor="text1"/>
          <w:sz w:val="24"/>
          <w:szCs w:val="24"/>
        </w:rPr>
        <w:t xml:space="preserve">Participatory, Responsive Political Parties Activity </w:t>
      </w:r>
      <w:r w:rsidR="008D5B00" w:rsidRPr="00BC7D98">
        <w:rPr>
          <w:rFonts w:ascii="Garamond" w:hAnsi="Garamond" w:cs="Times New Roman"/>
          <w:noProof/>
          <w:color w:val="000000" w:themeColor="text1"/>
          <w:sz w:val="24"/>
          <w:szCs w:val="24"/>
        </w:rPr>
        <w:t xml:space="preserve">will specifically work </w:t>
      </w:r>
      <w:r w:rsidR="001B3E93" w:rsidRPr="00BC7D98">
        <w:rPr>
          <w:rFonts w:ascii="Garamond" w:hAnsi="Garamond" w:cs="Times New Roman"/>
          <w:noProof/>
          <w:color w:val="000000" w:themeColor="text1"/>
          <w:sz w:val="24"/>
          <w:szCs w:val="24"/>
        </w:rPr>
        <w:t xml:space="preserve">directly </w:t>
      </w:r>
      <w:r w:rsidR="008D5B00" w:rsidRPr="00BC7D98">
        <w:rPr>
          <w:rFonts w:ascii="Garamond" w:hAnsi="Garamond" w:cs="Times New Roman"/>
          <w:noProof/>
          <w:color w:val="000000" w:themeColor="text1"/>
          <w:sz w:val="24"/>
          <w:szCs w:val="24"/>
        </w:rPr>
        <w:t xml:space="preserve">with political parties </w:t>
      </w:r>
      <w:r w:rsidR="001B3E93" w:rsidRPr="00BC7D98">
        <w:rPr>
          <w:rFonts w:ascii="Garamond" w:hAnsi="Garamond" w:cs="Times New Roman"/>
          <w:noProof/>
          <w:color w:val="000000" w:themeColor="text1"/>
          <w:sz w:val="24"/>
          <w:szCs w:val="24"/>
        </w:rPr>
        <w:t>during the electoral period in direct collaboration with the PRG Principal Activity</w:t>
      </w:r>
      <w:r w:rsidR="008D5B00" w:rsidRPr="00BC7D98">
        <w:rPr>
          <w:rFonts w:ascii="Garamond" w:hAnsi="Garamond" w:cs="Times New Roman"/>
          <w:noProof/>
          <w:color w:val="000000" w:themeColor="text1"/>
          <w:sz w:val="24"/>
          <w:szCs w:val="24"/>
        </w:rPr>
        <w:t>.</w:t>
      </w:r>
    </w:p>
    <w:p w:rsidR="000651EB" w:rsidRPr="00BC7D98" w:rsidRDefault="000651EB" w:rsidP="000651EB">
      <w:pPr>
        <w:pStyle w:val="NoSpacing"/>
        <w:rPr>
          <w:rFonts w:ascii="Garamond" w:hAnsi="Garamond" w:cs="Times New Roman"/>
          <w:b/>
          <w:i/>
          <w:color w:val="000000" w:themeColor="text1"/>
          <w:sz w:val="24"/>
          <w:szCs w:val="24"/>
        </w:rPr>
      </w:pPr>
      <w:r w:rsidRPr="00BC7D98">
        <w:rPr>
          <w:rFonts w:ascii="Garamond" w:eastAsia="Times New Roman" w:hAnsi="Garamond" w:cs="Times New Roman"/>
          <w:b/>
          <w:i/>
          <w:color w:val="000000" w:themeColor="text1"/>
          <w:sz w:val="24"/>
          <w:szCs w:val="24"/>
        </w:rPr>
        <w:t>B.1.3 PRG Project Partner Collaboration Requirements</w:t>
      </w:r>
    </w:p>
    <w:p w:rsidR="001B3260" w:rsidRPr="00BC7D98" w:rsidRDefault="001B3260" w:rsidP="006E5BED">
      <w:pPr>
        <w:spacing w:after="120" w:line="240" w:lineRule="auto"/>
        <w:rPr>
          <w:rFonts w:ascii="Garamond" w:hAnsi="Garamond" w:cs="Times New Roman"/>
          <w:sz w:val="24"/>
          <w:szCs w:val="24"/>
        </w:rPr>
      </w:pPr>
    </w:p>
    <w:p w:rsidR="001B3260" w:rsidRPr="00BC7D98" w:rsidRDefault="001B3260" w:rsidP="00C02865">
      <w:pPr>
        <w:spacing w:after="0" w:line="240" w:lineRule="auto"/>
        <w:rPr>
          <w:rFonts w:ascii="Garamond" w:hAnsi="Garamond" w:cs="Times New Roman"/>
          <w:sz w:val="24"/>
          <w:szCs w:val="24"/>
        </w:rPr>
      </w:pPr>
      <w:r w:rsidRPr="00BC7D98">
        <w:rPr>
          <w:rFonts w:ascii="Garamond" w:hAnsi="Garamond" w:cs="Times New Roman"/>
          <w:sz w:val="24"/>
          <w:szCs w:val="24"/>
        </w:rPr>
        <w:t>Because the Participatory, Responsive Governance Project is conceived as a single initiative with multiple Activities, it will be necessary for the different Activities to coordinate and collaborate very closely together. This synchronization will be driven in a number of ways including but not limited to:</w:t>
      </w:r>
    </w:p>
    <w:p w:rsidR="00C02865" w:rsidRPr="00BC7D98" w:rsidRDefault="00C02865" w:rsidP="00C02865">
      <w:pPr>
        <w:spacing w:after="0" w:line="240" w:lineRule="auto"/>
        <w:rPr>
          <w:rFonts w:ascii="Garamond" w:hAnsi="Garamond" w:cs="Times New Roman"/>
          <w:sz w:val="24"/>
          <w:szCs w:val="24"/>
        </w:rPr>
      </w:pPr>
    </w:p>
    <w:p w:rsidR="002E783A" w:rsidRPr="00BC7D98" w:rsidRDefault="000651EB" w:rsidP="00C02865">
      <w:pPr>
        <w:pStyle w:val="ListParagraph"/>
        <w:numPr>
          <w:ilvl w:val="0"/>
          <w:numId w:val="17"/>
        </w:numPr>
        <w:spacing w:after="0" w:line="240" w:lineRule="auto"/>
        <w:contextualSpacing w:val="0"/>
        <w:rPr>
          <w:rFonts w:ascii="Garamond" w:hAnsi="Garamond" w:cs="Times New Roman"/>
          <w:sz w:val="24"/>
          <w:szCs w:val="24"/>
        </w:rPr>
      </w:pPr>
      <w:r w:rsidRPr="00BC7D98">
        <w:rPr>
          <w:rFonts w:ascii="Garamond" w:hAnsi="Garamond" w:cs="Times New Roman"/>
          <w:sz w:val="24"/>
          <w:szCs w:val="24"/>
        </w:rPr>
        <w:t xml:space="preserve">Collaborative </w:t>
      </w:r>
      <w:r w:rsidR="002E783A" w:rsidRPr="00BC7D98">
        <w:rPr>
          <w:rFonts w:ascii="Garamond" w:hAnsi="Garamond" w:cs="Times New Roman"/>
          <w:sz w:val="24"/>
          <w:szCs w:val="24"/>
        </w:rPr>
        <w:t xml:space="preserve">application </w:t>
      </w:r>
      <w:r w:rsidRPr="00BC7D98">
        <w:rPr>
          <w:rFonts w:ascii="Garamond" w:hAnsi="Garamond" w:cs="Times New Roman"/>
          <w:sz w:val="24"/>
          <w:szCs w:val="24"/>
        </w:rPr>
        <w:t>development</w:t>
      </w:r>
      <w:r w:rsidR="002E783A" w:rsidRPr="00BC7D98">
        <w:rPr>
          <w:rFonts w:ascii="Garamond" w:hAnsi="Garamond" w:cs="Times New Roman"/>
          <w:sz w:val="24"/>
          <w:szCs w:val="24"/>
        </w:rPr>
        <w:t xml:space="preserve"> between the PRG Principal Activity and the Participatory, Responsive Political Party Activity;</w:t>
      </w:r>
    </w:p>
    <w:p w:rsidR="002E783A" w:rsidRPr="00BC7D98" w:rsidRDefault="002E783A" w:rsidP="00C02865">
      <w:pPr>
        <w:pStyle w:val="ListParagraph"/>
        <w:numPr>
          <w:ilvl w:val="0"/>
          <w:numId w:val="17"/>
        </w:numPr>
        <w:spacing w:after="0" w:line="240" w:lineRule="auto"/>
        <w:contextualSpacing w:val="0"/>
        <w:rPr>
          <w:rFonts w:ascii="Garamond" w:hAnsi="Garamond" w:cs="Times New Roman"/>
          <w:sz w:val="24"/>
          <w:szCs w:val="24"/>
        </w:rPr>
      </w:pPr>
      <w:r w:rsidRPr="00BC7D98">
        <w:rPr>
          <w:rFonts w:ascii="Garamond" w:hAnsi="Garamond" w:cs="Times New Roman"/>
          <w:sz w:val="24"/>
          <w:szCs w:val="24"/>
        </w:rPr>
        <w:t xml:space="preserve">Elaboration of a single Project Performance Monitoring Plan (PMP), with separate Activity </w:t>
      </w:r>
      <w:proofErr w:type="spellStart"/>
      <w:r w:rsidRPr="00BC7D98">
        <w:rPr>
          <w:rFonts w:ascii="Garamond" w:hAnsi="Garamond" w:cs="Times New Roman"/>
          <w:sz w:val="24"/>
          <w:szCs w:val="24"/>
        </w:rPr>
        <w:t>PMPs</w:t>
      </w:r>
      <w:proofErr w:type="spellEnd"/>
      <w:r w:rsidRPr="00BC7D98">
        <w:rPr>
          <w:rFonts w:ascii="Garamond" w:hAnsi="Garamond" w:cs="Times New Roman"/>
          <w:sz w:val="24"/>
          <w:szCs w:val="24"/>
        </w:rPr>
        <w:t xml:space="preserve"> feeding in to it</w:t>
      </w:r>
      <w:ins w:id="0" w:author="Alena Stern" w:date="2015-04-28T14:18:00Z">
        <w:r w:rsidR="00F66CBE">
          <w:rPr>
            <w:rFonts w:ascii="Garamond" w:hAnsi="Garamond" w:cs="Times New Roman"/>
            <w:sz w:val="24"/>
            <w:szCs w:val="24"/>
          </w:rPr>
          <w:t xml:space="preserve"> and coordination with the Impact Evaluation Team</w:t>
        </w:r>
      </w:ins>
      <w:r w:rsidRPr="00BC7D98">
        <w:rPr>
          <w:rFonts w:ascii="Garamond" w:hAnsi="Garamond" w:cs="Times New Roman"/>
          <w:sz w:val="24"/>
          <w:szCs w:val="24"/>
        </w:rPr>
        <w:t>;</w:t>
      </w:r>
      <w:r w:rsidR="00F66CBE">
        <w:rPr>
          <w:rFonts w:ascii="Garamond" w:hAnsi="Garamond" w:cs="Times New Roman"/>
          <w:sz w:val="24"/>
          <w:szCs w:val="24"/>
        </w:rPr>
        <w:t xml:space="preserve"> </w:t>
      </w:r>
    </w:p>
    <w:p w:rsidR="000651EB" w:rsidRPr="00BC7D98" w:rsidRDefault="000651EB" w:rsidP="00C02865">
      <w:pPr>
        <w:pStyle w:val="ListParagraph"/>
        <w:numPr>
          <w:ilvl w:val="0"/>
          <w:numId w:val="17"/>
        </w:numPr>
        <w:spacing w:after="0" w:line="240" w:lineRule="auto"/>
        <w:contextualSpacing w:val="0"/>
        <w:rPr>
          <w:rFonts w:ascii="Garamond" w:hAnsi="Garamond" w:cs="Times New Roman"/>
          <w:sz w:val="24"/>
          <w:szCs w:val="24"/>
        </w:rPr>
      </w:pPr>
      <w:r w:rsidRPr="00BC7D98">
        <w:rPr>
          <w:rFonts w:ascii="Garamond" w:hAnsi="Garamond" w:cs="Times New Roman"/>
          <w:sz w:val="24"/>
          <w:szCs w:val="24"/>
        </w:rPr>
        <w:t>Collaborative annual work-planning</w:t>
      </w:r>
      <w:r w:rsidR="002E783A" w:rsidRPr="00BC7D98">
        <w:rPr>
          <w:rFonts w:ascii="Garamond" w:hAnsi="Garamond" w:cs="Times New Roman"/>
          <w:sz w:val="24"/>
          <w:szCs w:val="24"/>
        </w:rPr>
        <w:t xml:space="preserve"> and mid-year </w:t>
      </w:r>
      <w:proofErr w:type="spellStart"/>
      <w:r w:rsidR="002E783A" w:rsidRPr="00BC7D98">
        <w:rPr>
          <w:rFonts w:ascii="Garamond" w:hAnsi="Garamond" w:cs="Times New Roman"/>
          <w:sz w:val="24"/>
          <w:szCs w:val="24"/>
        </w:rPr>
        <w:t>workplan</w:t>
      </w:r>
      <w:proofErr w:type="spellEnd"/>
      <w:r w:rsidR="002E783A" w:rsidRPr="00BC7D98">
        <w:rPr>
          <w:rFonts w:ascii="Garamond" w:hAnsi="Garamond" w:cs="Times New Roman"/>
          <w:sz w:val="24"/>
          <w:szCs w:val="24"/>
        </w:rPr>
        <w:t xml:space="preserve"> reviews;</w:t>
      </w:r>
    </w:p>
    <w:p w:rsidR="000651EB" w:rsidRPr="00BC7D98" w:rsidRDefault="000651EB" w:rsidP="00C02865">
      <w:pPr>
        <w:pStyle w:val="ListParagraph"/>
        <w:numPr>
          <w:ilvl w:val="0"/>
          <w:numId w:val="17"/>
        </w:numPr>
        <w:spacing w:after="0" w:line="240" w:lineRule="auto"/>
        <w:contextualSpacing w:val="0"/>
        <w:rPr>
          <w:rFonts w:ascii="Garamond" w:hAnsi="Garamond" w:cs="Times New Roman"/>
          <w:sz w:val="24"/>
          <w:szCs w:val="24"/>
        </w:rPr>
      </w:pPr>
      <w:r w:rsidRPr="00BC7D98">
        <w:rPr>
          <w:rFonts w:ascii="Garamond" w:hAnsi="Garamond" w:cs="Times New Roman"/>
          <w:sz w:val="24"/>
          <w:szCs w:val="24"/>
        </w:rPr>
        <w:t xml:space="preserve">Collaborative </w:t>
      </w:r>
      <w:r w:rsidR="002E783A" w:rsidRPr="00BC7D98">
        <w:rPr>
          <w:rFonts w:ascii="Garamond" w:hAnsi="Garamond" w:cs="Times New Roman"/>
          <w:sz w:val="24"/>
          <w:szCs w:val="24"/>
        </w:rPr>
        <w:t xml:space="preserve">annual </w:t>
      </w:r>
      <w:r w:rsidRPr="00BC7D98">
        <w:rPr>
          <w:rFonts w:ascii="Garamond" w:hAnsi="Garamond" w:cs="Times New Roman"/>
          <w:sz w:val="24"/>
          <w:szCs w:val="24"/>
        </w:rPr>
        <w:t>project review</w:t>
      </w:r>
      <w:r w:rsidR="002E783A" w:rsidRPr="00BC7D98">
        <w:rPr>
          <w:rFonts w:ascii="Garamond" w:hAnsi="Garamond" w:cs="Times New Roman"/>
          <w:sz w:val="24"/>
          <w:szCs w:val="24"/>
        </w:rPr>
        <w:t>s</w:t>
      </w:r>
    </w:p>
    <w:p w:rsidR="00C02865" w:rsidRPr="00BC7D98" w:rsidRDefault="00C02865" w:rsidP="00C02865">
      <w:pPr>
        <w:pStyle w:val="ListParagraph"/>
        <w:spacing w:after="0" w:line="240" w:lineRule="auto"/>
        <w:contextualSpacing w:val="0"/>
        <w:rPr>
          <w:rFonts w:ascii="Garamond" w:hAnsi="Garamond" w:cs="Times New Roman"/>
          <w:sz w:val="24"/>
          <w:szCs w:val="24"/>
        </w:rPr>
      </w:pPr>
    </w:p>
    <w:p w:rsidR="002E783A" w:rsidRPr="00BC7D98" w:rsidRDefault="002E783A" w:rsidP="00C02865">
      <w:pPr>
        <w:spacing w:after="0" w:line="240" w:lineRule="auto"/>
        <w:rPr>
          <w:rFonts w:ascii="Garamond" w:hAnsi="Garamond" w:cs="Times New Roman"/>
          <w:sz w:val="24"/>
          <w:szCs w:val="24"/>
        </w:rPr>
      </w:pPr>
      <w:r w:rsidRPr="00BC7D98">
        <w:rPr>
          <w:rFonts w:ascii="Garamond" w:hAnsi="Garamond" w:cs="Times New Roman"/>
          <w:sz w:val="24"/>
          <w:szCs w:val="24"/>
        </w:rPr>
        <w:t>Among the particular areas of coordination and collaboration to emphasize:</w:t>
      </w:r>
    </w:p>
    <w:p w:rsidR="002E783A" w:rsidRPr="00BC7D98" w:rsidRDefault="002E783A" w:rsidP="00C02865">
      <w:pPr>
        <w:pStyle w:val="ListParagraph"/>
        <w:numPr>
          <w:ilvl w:val="0"/>
          <w:numId w:val="18"/>
        </w:numPr>
        <w:spacing w:after="0" w:line="240" w:lineRule="auto"/>
        <w:contextualSpacing w:val="0"/>
        <w:rPr>
          <w:rFonts w:ascii="Garamond" w:hAnsi="Garamond" w:cs="Times New Roman"/>
          <w:sz w:val="24"/>
          <w:szCs w:val="24"/>
        </w:rPr>
      </w:pPr>
      <w:r w:rsidRPr="00BC7D98">
        <w:rPr>
          <w:rFonts w:ascii="Garamond" w:hAnsi="Garamond" w:cs="Times New Roman"/>
          <w:sz w:val="24"/>
          <w:szCs w:val="24"/>
        </w:rPr>
        <w:t xml:space="preserve">Incorporation of the findings from the </w:t>
      </w:r>
      <w:r w:rsidR="00C02865" w:rsidRPr="00BC7D98">
        <w:rPr>
          <w:rFonts w:ascii="Garamond" w:hAnsi="Garamond" w:cs="Times New Roman"/>
          <w:sz w:val="24"/>
          <w:szCs w:val="24"/>
        </w:rPr>
        <w:t xml:space="preserve">Initial </w:t>
      </w:r>
      <w:r w:rsidRPr="00BC7D98">
        <w:rPr>
          <w:rFonts w:ascii="Garamond" w:hAnsi="Garamond" w:cs="Times New Roman"/>
          <w:sz w:val="24"/>
          <w:szCs w:val="24"/>
        </w:rPr>
        <w:t>PEA Action Research into the efforts of the PRG Principal Activity and the Participatory, Responsive Political Party Activity;</w:t>
      </w:r>
    </w:p>
    <w:p w:rsidR="002E783A" w:rsidRPr="00BC7D98" w:rsidRDefault="002E783A" w:rsidP="00C02865">
      <w:pPr>
        <w:pStyle w:val="ListParagraph"/>
        <w:numPr>
          <w:ilvl w:val="0"/>
          <w:numId w:val="18"/>
        </w:numPr>
        <w:spacing w:after="0" w:line="240" w:lineRule="auto"/>
        <w:contextualSpacing w:val="0"/>
        <w:rPr>
          <w:rFonts w:ascii="Garamond" w:hAnsi="Garamond" w:cs="Times New Roman"/>
          <w:sz w:val="24"/>
          <w:szCs w:val="24"/>
        </w:rPr>
      </w:pPr>
      <w:r w:rsidRPr="00BC7D98">
        <w:rPr>
          <w:rFonts w:ascii="Garamond" w:hAnsi="Garamond" w:cs="Times New Roman"/>
          <w:sz w:val="24"/>
          <w:szCs w:val="24"/>
        </w:rPr>
        <w:t>Complementary efforts between the PRG Principal Activity and Participatory, Responsive Political Part</w:t>
      </w:r>
      <w:r w:rsidR="0023259A" w:rsidRPr="00BC7D98">
        <w:rPr>
          <w:rFonts w:ascii="Garamond" w:hAnsi="Garamond" w:cs="Times New Roman"/>
          <w:sz w:val="24"/>
          <w:szCs w:val="24"/>
        </w:rPr>
        <w:t>ies</w:t>
      </w:r>
      <w:r w:rsidRPr="00BC7D98">
        <w:rPr>
          <w:rFonts w:ascii="Garamond" w:hAnsi="Garamond" w:cs="Times New Roman"/>
          <w:sz w:val="24"/>
          <w:szCs w:val="24"/>
        </w:rPr>
        <w:t xml:space="preserve"> Activity around the elections;</w:t>
      </w:r>
    </w:p>
    <w:p w:rsidR="002E783A" w:rsidRDefault="002E783A" w:rsidP="00C02865">
      <w:pPr>
        <w:pStyle w:val="ListParagraph"/>
        <w:numPr>
          <w:ilvl w:val="0"/>
          <w:numId w:val="18"/>
        </w:numPr>
        <w:spacing w:after="0" w:line="240" w:lineRule="auto"/>
        <w:contextualSpacing w:val="0"/>
        <w:rPr>
          <w:ins w:id="1" w:author="Alena Stern" w:date="2015-04-28T14:19:00Z"/>
          <w:rFonts w:ascii="Garamond" w:hAnsi="Garamond" w:cs="Times New Roman"/>
          <w:sz w:val="24"/>
          <w:szCs w:val="24"/>
        </w:rPr>
      </w:pPr>
      <w:r w:rsidRPr="00BC7D98">
        <w:rPr>
          <w:rFonts w:ascii="Garamond" w:hAnsi="Garamond" w:cs="Times New Roman"/>
          <w:sz w:val="24"/>
          <w:szCs w:val="24"/>
        </w:rPr>
        <w:t>Complementary efforts between the Local Capacity Strengthening Activity and the PRG Principal Activity</w:t>
      </w:r>
      <w:ins w:id="2" w:author="Alena Stern" w:date="2015-04-28T14:21:00Z">
        <w:r w:rsidR="00F66CBE">
          <w:rPr>
            <w:rFonts w:ascii="Garamond" w:hAnsi="Garamond" w:cs="Times New Roman"/>
            <w:sz w:val="24"/>
            <w:szCs w:val="24"/>
          </w:rPr>
          <w:t>;</w:t>
        </w:r>
      </w:ins>
    </w:p>
    <w:p w:rsidR="00F66CBE" w:rsidRPr="00BC7D98" w:rsidRDefault="00F66CBE" w:rsidP="00C02865">
      <w:pPr>
        <w:pStyle w:val="ListParagraph"/>
        <w:numPr>
          <w:ilvl w:val="0"/>
          <w:numId w:val="18"/>
        </w:numPr>
        <w:spacing w:after="0" w:line="240" w:lineRule="auto"/>
        <w:contextualSpacing w:val="0"/>
        <w:rPr>
          <w:rFonts w:ascii="Garamond" w:hAnsi="Garamond" w:cs="Times New Roman"/>
          <w:sz w:val="24"/>
          <w:szCs w:val="24"/>
        </w:rPr>
      </w:pPr>
      <w:ins w:id="3" w:author="Alena Stern" w:date="2015-04-28T14:19:00Z">
        <w:r>
          <w:rPr>
            <w:rFonts w:ascii="Garamond" w:hAnsi="Garamond" w:cs="Times New Roman"/>
            <w:sz w:val="24"/>
            <w:szCs w:val="24"/>
          </w:rPr>
          <w:t xml:space="preserve">Coordination between PRG Principal Activity and Impact Evaluation Team on program design, </w:t>
        </w:r>
        <w:proofErr w:type="gramStart"/>
        <w:r>
          <w:rPr>
            <w:rFonts w:ascii="Garamond" w:hAnsi="Garamond" w:cs="Times New Roman"/>
            <w:sz w:val="24"/>
            <w:szCs w:val="24"/>
          </w:rPr>
          <w:t>roll-out</w:t>
        </w:r>
        <w:proofErr w:type="gramEnd"/>
        <w:r>
          <w:rPr>
            <w:rFonts w:ascii="Garamond" w:hAnsi="Garamond" w:cs="Times New Roman"/>
            <w:sz w:val="24"/>
            <w:szCs w:val="24"/>
          </w:rPr>
          <w:t>, and data collection.</w:t>
        </w:r>
      </w:ins>
    </w:p>
    <w:p w:rsidR="00C02865" w:rsidRPr="00BC7D98" w:rsidRDefault="00C02865" w:rsidP="000651EB">
      <w:pPr>
        <w:spacing w:after="160" w:line="240" w:lineRule="auto"/>
        <w:rPr>
          <w:rFonts w:ascii="Garamond" w:hAnsi="Garamond" w:cs="Times New Roman"/>
          <w:sz w:val="24"/>
          <w:szCs w:val="24"/>
        </w:rPr>
      </w:pPr>
    </w:p>
    <w:p w:rsidR="00C02865" w:rsidRPr="00BC7D98" w:rsidRDefault="00C02865" w:rsidP="000651EB">
      <w:pPr>
        <w:spacing w:after="160" w:line="240" w:lineRule="auto"/>
        <w:rPr>
          <w:rFonts w:ascii="Garamond" w:hAnsi="Garamond" w:cs="Times New Roman"/>
          <w:sz w:val="24"/>
          <w:szCs w:val="24"/>
        </w:rPr>
      </w:pPr>
      <w:r w:rsidRPr="00BC7D98">
        <w:rPr>
          <w:rFonts w:ascii="Garamond" w:hAnsi="Garamond" w:cs="Times New Roman"/>
          <w:sz w:val="24"/>
          <w:szCs w:val="24"/>
        </w:rPr>
        <w:t xml:space="preserve">During the electoral period, additional coordination </w:t>
      </w:r>
      <w:r w:rsidR="0023259A" w:rsidRPr="00BC7D98">
        <w:rPr>
          <w:rFonts w:ascii="Garamond" w:hAnsi="Garamond" w:cs="Times New Roman"/>
          <w:sz w:val="24"/>
          <w:szCs w:val="24"/>
        </w:rPr>
        <w:t xml:space="preserve">will be required between the PRG Principal Activity; the Participatory, Responsive Political Parties Activity, and </w:t>
      </w:r>
      <w:proofErr w:type="spellStart"/>
      <w:r w:rsidRPr="00BC7D98">
        <w:rPr>
          <w:rFonts w:ascii="Garamond" w:eastAsia="Times New Roman" w:hAnsi="Garamond" w:cs="Times New Roman"/>
          <w:color w:val="000000" w:themeColor="text1"/>
          <w:sz w:val="24"/>
          <w:szCs w:val="24"/>
        </w:rPr>
        <w:t>USAID’s</w:t>
      </w:r>
      <w:proofErr w:type="spellEnd"/>
      <w:r w:rsidRPr="00BC7D98">
        <w:rPr>
          <w:rFonts w:ascii="Garamond" w:eastAsia="Times New Roman" w:hAnsi="Garamond" w:cs="Times New Roman"/>
          <w:color w:val="000000" w:themeColor="text1"/>
          <w:sz w:val="24"/>
          <w:szCs w:val="24"/>
        </w:rPr>
        <w:t xml:space="preserve"> regional Peace through Elections (P-Elect) Project as it is implemented in Niger</w:t>
      </w:r>
      <w:r w:rsidR="001E0BFE" w:rsidRPr="00BC7D98">
        <w:rPr>
          <w:rFonts w:ascii="Garamond" w:eastAsia="Times New Roman" w:hAnsi="Garamond" w:cs="Times New Roman"/>
          <w:color w:val="000000" w:themeColor="text1"/>
          <w:sz w:val="24"/>
          <w:szCs w:val="24"/>
        </w:rPr>
        <w:t xml:space="preserve">. This will be </w:t>
      </w:r>
      <w:r w:rsidR="0023259A" w:rsidRPr="00BC7D98">
        <w:rPr>
          <w:rFonts w:ascii="Garamond" w:eastAsia="Times New Roman" w:hAnsi="Garamond" w:cs="Times New Roman"/>
          <w:color w:val="000000" w:themeColor="text1"/>
          <w:sz w:val="24"/>
          <w:szCs w:val="24"/>
        </w:rPr>
        <w:t>primarily in helping to respond to recommendations emanating from Niger’s National Early Warning System for electoral violence as aligns with the mandate</w:t>
      </w:r>
      <w:r w:rsidR="001E0BFE" w:rsidRPr="00BC7D98">
        <w:rPr>
          <w:rFonts w:ascii="Garamond" w:eastAsia="Times New Roman" w:hAnsi="Garamond" w:cs="Times New Roman"/>
          <w:color w:val="000000" w:themeColor="text1"/>
          <w:sz w:val="24"/>
          <w:szCs w:val="24"/>
        </w:rPr>
        <w:t>s, expected results, and means of the PRG Activities</w:t>
      </w:r>
      <w:r w:rsidRPr="00BC7D98">
        <w:rPr>
          <w:rFonts w:ascii="Garamond" w:eastAsia="Times New Roman" w:hAnsi="Garamond" w:cs="Times New Roman"/>
          <w:color w:val="000000" w:themeColor="text1"/>
          <w:sz w:val="24"/>
          <w:szCs w:val="24"/>
        </w:rPr>
        <w:t xml:space="preserve">. </w:t>
      </w:r>
      <w:proofErr w:type="gramStart"/>
      <w:r w:rsidRPr="00BC7D98">
        <w:rPr>
          <w:rFonts w:ascii="Garamond" w:eastAsia="Times New Roman" w:hAnsi="Garamond" w:cs="Times New Roman"/>
          <w:color w:val="000000" w:themeColor="text1"/>
          <w:sz w:val="24"/>
          <w:szCs w:val="24"/>
        </w:rPr>
        <w:t xml:space="preserve">More on </w:t>
      </w:r>
      <w:r w:rsidR="0023259A" w:rsidRPr="00BC7D98">
        <w:rPr>
          <w:rFonts w:ascii="Garamond" w:eastAsia="Times New Roman" w:hAnsi="Garamond" w:cs="Times New Roman"/>
          <w:color w:val="000000" w:themeColor="text1"/>
          <w:sz w:val="24"/>
          <w:szCs w:val="24"/>
        </w:rPr>
        <w:t xml:space="preserve">P-Elect </w:t>
      </w:r>
      <w:r w:rsidRPr="00BC7D98">
        <w:rPr>
          <w:rFonts w:ascii="Garamond" w:eastAsia="Times New Roman" w:hAnsi="Garamond" w:cs="Times New Roman"/>
          <w:color w:val="000000" w:themeColor="text1"/>
          <w:sz w:val="24"/>
          <w:szCs w:val="24"/>
        </w:rPr>
        <w:t>below.</w:t>
      </w:r>
      <w:proofErr w:type="gramEnd"/>
    </w:p>
    <w:p w:rsidR="00C02865" w:rsidRPr="00BC7D98" w:rsidRDefault="00C02865" w:rsidP="00E45352">
      <w:pPr>
        <w:spacing w:after="0" w:line="240" w:lineRule="auto"/>
        <w:rPr>
          <w:rFonts w:ascii="Garamond" w:eastAsia="Times New Roman" w:hAnsi="Garamond" w:cs="Times New Roman"/>
          <w:b/>
          <w:i/>
          <w:sz w:val="24"/>
          <w:szCs w:val="24"/>
        </w:rPr>
      </w:pPr>
    </w:p>
    <w:p w:rsidR="00E45352" w:rsidRPr="00BC7D98" w:rsidRDefault="00E45352" w:rsidP="00E45352">
      <w:pPr>
        <w:spacing w:after="0" w:line="240" w:lineRule="auto"/>
        <w:rPr>
          <w:rFonts w:ascii="Garamond" w:eastAsia="Times New Roman" w:hAnsi="Garamond" w:cs="Times New Roman"/>
          <w:b/>
          <w:i/>
          <w:sz w:val="24"/>
          <w:szCs w:val="24"/>
        </w:rPr>
      </w:pPr>
      <w:r w:rsidRPr="00BC7D98">
        <w:rPr>
          <w:rFonts w:ascii="Garamond" w:eastAsia="Times New Roman" w:hAnsi="Garamond" w:cs="Times New Roman"/>
          <w:b/>
          <w:i/>
          <w:sz w:val="24"/>
          <w:szCs w:val="24"/>
        </w:rPr>
        <w:t xml:space="preserve">B.1.4 Relationship to </w:t>
      </w:r>
      <w:r w:rsidR="002A228C" w:rsidRPr="00BC7D98">
        <w:rPr>
          <w:rFonts w:ascii="Garamond" w:eastAsia="Times New Roman" w:hAnsi="Garamond" w:cs="Times New Roman"/>
          <w:b/>
          <w:i/>
          <w:sz w:val="24"/>
          <w:szCs w:val="24"/>
        </w:rPr>
        <w:t xml:space="preserve">Other USAID Strategies </w:t>
      </w:r>
      <w:r w:rsidR="00C76FC0" w:rsidRPr="00BC7D98">
        <w:rPr>
          <w:rFonts w:ascii="Garamond" w:eastAsia="Times New Roman" w:hAnsi="Garamond" w:cs="Times New Roman"/>
          <w:b/>
          <w:i/>
          <w:sz w:val="24"/>
          <w:szCs w:val="24"/>
        </w:rPr>
        <w:t>and Initiatives</w:t>
      </w:r>
    </w:p>
    <w:p w:rsidR="002A228C" w:rsidRPr="00BC7D98" w:rsidRDefault="002A228C" w:rsidP="00E45352">
      <w:pPr>
        <w:spacing w:after="0" w:line="240" w:lineRule="auto"/>
        <w:rPr>
          <w:rFonts w:ascii="Garamond" w:eastAsia="Times New Roman" w:hAnsi="Garamond" w:cs="Times New Roman"/>
          <w:b/>
          <w:i/>
          <w:sz w:val="24"/>
          <w:szCs w:val="24"/>
        </w:rPr>
      </w:pPr>
    </w:p>
    <w:p w:rsidR="00C76FC0" w:rsidRPr="00BC7D98" w:rsidRDefault="00C76FC0" w:rsidP="004670A7">
      <w:pPr>
        <w:spacing w:after="0" w:line="240" w:lineRule="auto"/>
        <w:rPr>
          <w:rFonts w:ascii="Garamond" w:eastAsia="Calibri" w:hAnsi="Garamond" w:cs="Times New Roman"/>
          <w:color w:val="000000"/>
          <w:sz w:val="24"/>
          <w:szCs w:val="24"/>
        </w:rPr>
      </w:pPr>
      <w:bookmarkStart w:id="4" w:name="h.8yfw88yw2txt" w:colFirst="0" w:colLast="0"/>
      <w:bookmarkEnd w:id="4"/>
      <w:r w:rsidRPr="00BC7D98">
        <w:rPr>
          <w:rFonts w:ascii="Garamond" w:eastAsia="Calibri" w:hAnsi="Garamond" w:cs="Times New Roman"/>
          <w:color w:val="000000"/>
          <w:sz w:val="24"/>
          <w:szCs w:val="24"/>
        </w:rPr>
        <w:t xml:space="preserve">The PRG Project’s objectives and approach are tied to </w:t>
      </w:r>
      <w:proofErr w:type="spellStart"/>
      <w:r w:rsidRPr="00BC7D98">
        <w:rPr>
          <w:rFonts w:ascii="Garamond" w:eastAsia="Calibri" w:hAnsi="Garamond" w:cs="Times New Roman"/>
          <w:color w:val="000000"/>
          <w:sz w:val="24"/>
          <w:szCs w:val="24"/>
        </w:rPr>
        <w:t>USAID’s</w:t>
      </w:r>
      <w:proofErr w:type="spellEnd"/>
      <w:r w:rsidRPr="00BC7D98">
        <w:rPr>
          <w:rFonts w:ascii="Garamond" w:eastAsia="Calibri" w:hAnsi="Garamond" w:cs="Times New Roman"/>
          <w:color w:val="000000"/>
          <w:sz w:val="24"/>
          <w:szCs w:val="24"/>
        </w:rPr>
        <w:t xml:space="preserve"> larger vision to achieve significant development outcomes in resilience and stability in Niger.  The governance approach that targets research, dialogue, and action on targeted citizen priorities will have ripple effects and catalyze benefits </w:t>
      </w:r>
      <w:proofErr w:type="gramStart"/>
      <w:r w:rsidRPr="00BC7D98">
        <w:rPr>
          <w:rFonts w:ascii="Garamond" w:eastAsia="Calibri" w:hAnsi="Garamond" w:cs="Times New Roman"/>
          <w:color w:val="000000"/>
          <w:sz w:val="24"/>
          <w:szCs w:val="24"/>
        </w:rPr>
        <w:t>that are</w:t>
      </w:r>
      <w:proofErr w:type="gramEnd"/>
      <w:r w:rsidRPr="00BC7D98">
        <w:rPr>
          <w:rFonts w:ascii="Garamond" w:eastAsia="Calibri" w:hAnsi="Garamond" w:cs="Times New Roman"/>
          <w:color w:val="000000"/>
          <w:sz w:val="24"/>
          <w:szCs w:val="24"/>
        </w:rPr>
        <w:t xml:space="preserve"> critical to ensuring resilience </w:t>
      </w:r>
      <w:r w:rsidR="002E783A" w:rsidRPr="00BC7D98">
        <w:rPr>
          <w:rFonts w:ascii="Garamond" w:eastAsia="Calibri" w:hAnsi="Garamond" w:cs="Times New Roman"/>
          <w:color w:val="000000"/>
          <w:sz w:val="24"/>
          <w:szCs w:val="24"/>
        </w:rPr>
        <w:t xml:space="preserve">and stability </w:t>
      </w:r>
      <w:r w:rsidRPr="00BC7D98">
        <w:rPr>
          <w:rFonts w:ascii="Garamond" w:eastAsia="Calibri" w:hAnsi="Garamond" w:cs="Times New Roman"/>
          <w:color w:val="000000"/>
          <w:sz w:val="24"/>
          <w:szCs w:val="24"/>
        </w:rPr>
        <w:t xml:space="preserve">in the communities in which other USAID-supported activities are active. </w:t>
      </w:r>
      <w:r w:rsidR="002E783A" w:rsidRPr="00BC7D98">
        <w:rPr>
          <w:rFonts w:ascii="Garamond" w:eastAsia="Calibri" w:hAnsi="Garamond" w:cs="Times New Roman"/>
          <w:color w:val="000000"/>
          <w:sz w:val="24"/>
          <w:szCs w:val="24"/>
        </w:rPr>
        <w:t xml:space="preserve">At the same time, the </w:t>
      </w:r>
      <w:proofErr w:type="spellStart"/>
      <w:r w:rsidR="002E783A" w:rsidRPr="00BC7D98">
        <w:rPr>
          <w:rFonts w:ascii="Garamond" w:eastAsia="Calibri" w:hAnsi="Garamond" w:cs="Times New Roman"/>
          <w:color w:val="000000"/>
          <w:sz w:val="24"/>
          <w:szCs w:val="24"/>
        </w:rPr>
        <w:t>sectoral</w:t>
      </w:r>
      <w:proofErr w:type="spellEnd"/>
      <w:r w:rsidR="002E783A" w:rsidRPr="00BC7D98">
        <w:rPr>
          <w:rFonts w:ascii="Garamond" w:eastAsia="Calibri" w:hAnsi="Garamond" w:cs="Times New Roman"/>
          <w:color w:val="000000"/>
          <w:sz w:val="24"/>
          <w:szCs w:val="24"/>
        </w:rPr>
        <w:t xml:space="preserve"> expertise lodged </w:t>
      </w:r>
      <w:r w:rsidR="00003CAF" w:rsidRPr="00BC7D98">
        <w:rPr>
          <w:rFonts w:ascii="Garamond" w:eastAsia="Calibri" w:hAnsi="Garamond" w:cs="Times New Roman"/>
          <w:color w:val="000000"/>
          <w:sz w:val="24"/>
          <w:szCs w:val="24"/>
        </w:rPr>
        <w:t>with</w:t>
      </w:r>
      <w:r w:rsidR="002E783A" w:rsidRPr="00BC7D98">
        <w:rPr>
          <w:rFonts w:ascii="Garamond" w:eastAsia="Calibri" w:hAnsi="Garamond" w:cs="Times New Roman"/>
          <w:color w:val="000000"/>
          <w:sz w:val="24"/>
          <w:szCs w:val="24"/>
        </w:rPr>
        <w:t xml:space="preserve">in </w:t>
      </w:r>
      <w:proofErr w:type="spellStart"/>
      <w:r w:rsidR="00003CAF" w:rsidRPr="00BC7D98">
        <w:rPr>
          <w:rFonts w:ascii="Garamond" w:eastAsia="Calibri" w:hAnsi="Garamond" w:cs="Times New Roman"/>
          <w:color w:val="000000"/>
          <w:sz w:val="24"/>
          <w:szCs w:val="24"/>
        </w:rPr>
        <w:t>USAID’s</w:t>
      </w:r>
      <w:proofErr w:type="spellEnd"/>
      <w:r w:rsidR="00003CAF" w:rsidRPr="00BC7D98">
        <w:rPr>
          <w:rFonts w:ascii="Garamond" w:eastAsia="Calibri" w:hAnsi="Garamond" w:cs="Times New Roman"/>
          <w:color w:val="000000"/>
          <w:sz w:val="24"/>
          <w:szCs w:val="24"/>
        </w:rPr>
        <w:t xml:space="preserve"> </w:t>
      </w:r>
      <w:r w:rsidR="002E783A" w:rsidRPr="00BC7D98">
        <w:rPr>
          <w:rFonts w:ascii="Garamond" w:eastAsia="Calibri" w:hAnsi="Garamond" w:cs="Times New Roman"/>
          <w:color w:val="000000"/>
          <w:sz w:val="24"/>
          <w:szCs w:val="24"/>
        </w:rPr>
        <w:t>resilience and stability programming</w:t>
      </w:r>
      <w:r w:rsidR="00003CAF" w:rsidRPr="00BC7D98">
        <w:rPr>
          <w:rFonts w:ascii="Garamond" w:eastAsia="Calibri" w:hAnsi="Garamond" w:cs="Times New Roman"/>
          <w:color w:val="000000"/>
          <w:sz w:val="24"/>
          <w:szCs w:val="24"/>
        </w:rPr>
        <w:t xml:space="preserve"> (which includes support to food security, economic growth, health, education, and countering violent extremism) should be used as resources to inform the analysis, dialogue, and collective action on related citizen priorities targeted by the PRG Project.</w:t>
      </w:r>
      <w:r w:rsidR="002E783A" w:rsidRPr="00BC7D98">
        <w:rPr>
          <w:rFonts w:ascii="Garamond" w:eastAsia="Calibri" w:hAnsi="Garamond" w:cs="Times New Roman"/>
          <w:color w:val="000000"/>
          <w:sz w:val="24"/>
          <w:szCs w:val="24"/>
        </w:rPr>
        <w:t xml:space="preserve"> </w:t>
      </w:r>
      <w:r w:rsidRPr="00BC7D98">
        <w:rPr>
          <w:rFonts w:ascii="Garamond" w:eastAsia="Calibri" w:hAnsi="Garamond" w:cs="Times New Roman"/>
          <w:color w:val="000000"/>
          <w:sz w:val="24"/>
          <w:szCs w:val="24"/>
        </w:rPr>
        <w:t xml:space="preserve"> </w:t>
      </w:r>
    </w:p>
    <w:p w:rsidR="004670A7" w:rsidRPr="00BC7D98" w:rsidRDefault="004670A7" w:rsidP="004670A7">
      <w:pPr>
        <w:rPr>
          <w:rFonts w:ascii="Garamond" w:eastAsia="Cambria" w:hAnsi="Garamond" w:cs="Times New Roman"/>
          <w:b/>
          <w:sz w:val="24"/>
          <w:szCs w:val="24"/>
        </w:rPr>
      </w:pPr>
      <w:bookmarkStart w:id="5" w:name="h.6jjofrz4cttx" w:colFirst="0" w:colLast="0"/>
      <w:bookmarkStart w:id="6" w:name="_Toc401217512"/>
      <w:bookmarkEnd w:id="5"/>
    </w:p>
    <w:p w:rsidR="00C76FC0" w:rsidRPr="00BC7D98" w:rsidRDefault="00C76FC0" w:rsidP="004670A7">
      <w:pPr>
        <w:rPr>
          <w:rFonts w:ascii="Garamond" w:eastAsia="Cambria" w:hAnsi="Garamond" w:cs="Times New Roman"/>
          <w:b/>
          <w:sz w:val="24"/>
          <w:szCs w:val="24"/>
        </w:rPr>
      </w:pPr>
      <w:r w:rsidRPr="00BC7D98">
        <w:rPr>
          <w:rFonts w:ascii="Garamond" w:eastAsia="Cambria" w:hAnsi="Garamond" w:cs="Times New Roman"/>
          <w:b/>
          <w:sz w:val="24"/>
          <w:szCs w:val="24"/>
        </w:rPr>
        <w:t>USAID Niger Operational Framework and Relationship to USAID Projects</w:t>
      </w:r>
      <w:bookmarkEnd w:id="6"/>
    </w:p>
    <w:p w:rsidR="00C7291E" w:rsidRPr="00BC7D98" w:rsidRDefault="00C7291E" w:rsidP="00C7291E">
      <w:pPr>
        <w:spacing w:after="0" w:line="240" w:lineRule="auto"/>
        <w:rPr>
          <w:rFonts w:ascii="Garamond" w:eastAsia="Cambria" w:hAnsi="Garamond" w:cs="Times New Roman"/>
          <w:sz w:val="24"/>
          <w:szCs w:val="24"/>
        </w:rPr>
      </w:pPr>
      <w:r w:rsidRPr="00BC7D98">
        <w:rPr>
          <w:rFonts w:ascii="Garamond" w:eastAsia="Times New Roman" w:hAnsi="Garamond" w:cs="Times New Roman"/>
          <w:color w:val="000000" w:themeColor="text1"/>
          <w:sz w:val="24"/>
          <w:szCs w:val="24"/>
        </w:rPr>
        <w:t xml:space="preserve">PRG is designed to be a principal contributor to the achievement of Development Objective 2 under the Niger Operational Framework: </w:t>
      </w:r>
      <w:r w:rsidRPr="00BC7D98">
        <w:rPr>
          <w:rFonts w:ascii="Garamond" w:eastAsia="Times New Roman" w:hAnsi="Garamond" w:cs="Times New Roman"/>
          <w:i/>
          <w:color w:val="000000" w:themeColor="text1"/>
          <w:sz w:val="24"/>
          <w:szCs w:val="24"/>
        </w:rPr>
        <w:t>Citizen Confidence in the state increased among target populations.</w:t>
      </w:r>
      <w:r w:rsidRPr="00BC7D98">
        <w:rPr>
          <w:rFonts w:ascii="Garamond" w:eastAsia="Times New Roman" w:hAnsi="Garamond" w:cs="Times New Roman"/>
          <w:color w:val="000000" w:themeColor="text1"/>
          <w:sz w:val="24"/>
          <w:szCs w:val="24"/>
        </w:rPr>
        <w:t xml:space="preserve"> PRG activities surrounding the elections will help achieve this goal through major contributions to Intermediate Result (IR) 2.1: </w:t>
      </w:r>
      <w:r w:rsidRPr="00BC7D98">
        <w:rPr>
          <w:rFonts w:ascii="Garamond" w:eastAsia="Times New Roman" w:hAnsi="Garamond" w:cs="Times New Roman"/>
          <w:i/>
          <w:color w:val="000000" w:themeColor="text1"/>
          <w:sz w:val="24"/>
          <w:szCs w:val="24"/>
        </w:rPr>
        <w:t>Participatory governance improved</w:t>
      </w:r>
      <w:r w:rsidRPr="00BC7D98">
        <w:rPr>
          <w:rFonts w:ascii="Garamond" w:eastAsia="Times New Roman" w:hAnsi="Garamond" w:cs="Times New Roman"/>
          <w:color w:val="000000" w:themeColor="text1"/>
          <w:sz w:val="24"/>
          <w:szCs w:val="24"/>
        </w:rPr>
        <w:t xml:space="preserve">, particularly by working to make the elections more responsive to citizen priorities. Post-electoral activities focused on mobilizing collective action for targeted citizen priorities will further contribute to results under IR 2.2: </w:t>
      </w:r>
      <w:r w:rsidRPr="00BC7D98">
        <w:rPr>
          <w:rFonts w:ascii="Garamond" w:eastAsia="Times New Roman" w:hAnsi="Garamond" w:cs="Times New Roman"/>
          <w:i/>
          <w:color w:val="000000" w:themeColor="text1"/>
          <w:sz w:val="24"/>
          <w:szCs w:val="24"/>
        </w:rPr>
        <w:t>Equitable access to public sector services increased in target areas</w:t>
      </w:r>
      <w:r w:rsidRPr="00BC7D98">
        <w:rPr>
          <w:rFonts w:ascii="Garamond" w:eastAsia="Times New Roman" w:hAnsi="Garamond" w:cs="Times New Roman"/>
          <w:color w:val="000000" w:themeColor="text1"/>
          <w:sz w:val="24"/>
          <w:szCs w:val="24"/>
        </w:rPr>
        <w:t xml:space="preserve"> while continuing to contribute to the participatory processes under IR 2.2, including civic engagement in governance.  The </w:t>
      </w:r>
      <w:r w:rsidRPr="00BC7D98">
        <w:rPr>
          <w:rFonts w:ascii="Garamond" w:eastAsia="Cambria" w:hAnsi="Garamond" w:cs="Times New Roman"/>
          <w:sz w:val="24"/>
          <w:szCs w:val="24"/>
        </w:rPr>
        <w:t xml:space="preserve">results framework for DO2 is presented </w:t>
      </w:r>
      <w:r w:rsidR="005A65E1" w:rsidRPr="00BC7D98">
        <w:rPr>
          <w:rFonts w:ascii="Garamond" w:eastAsia="Cambria" w:hAnsi="Garamond" w:cs="Times New Roman"/>
          <w:sz w:val="24"/>
          <w:szCs w:val="24"/>
        </w:rPr>
        <w:t>on the next page</w:t>
      </w:r>
      <w:r w:rsidRPr="00BC7D98">
        <w:rPr>
          <w:rFonts w:ascii="Garamond" w:eastAsia="Cambria" w:hAnsi="Garamond" w:cs="Times New Roman"/>
          <w:sz w:val="24"/>
          <w:szCs w:val="24"/>
        </w:rPr>
        <w:t xml:space="preserve"> in the context of USAID Niger’s Operational Framework.</w:t>
      </w:r>
    </w:p>
    <w:p w:rsidR="005A65E1" w:rsidRPr="00BC7D98" w:rsidRDefault="005A65E1" w:rsidP="005A65E1">
      <w:pPr>
        <w:spacing w:after="0" w:line="240" w:lineRule="auto"/>
        <w:rPr>
          <w:rFonts w:ascii="Garamond" w:eastAsia="Times New Roman" w:hAnsi="Garamond" w:cs="Times New Roman"/>
          <w:color w:val="000000" w:themeColor="text1"/>
          <w:sz w:val="24"/>
          <w:szCs w:val="24"/>
        </w:rPr>
      </w:pPr>
    </w:p>
    <w:p w:rsidR="005A65E1" w:rsidRPr="00BC7D98" w:rsidRDefault="005A65E1" w:rsidP="005A65E1">
      <w:pPr>
        <w:spacing w:line="240" w:lineRule="auto"/>
        <w:rPr>
          <w:rFonts w:ascii="Garamond" w:eastAsia="Times New Roman" w:hAnsi="Garamond" w:cs="Times New Roman"/>
          <w:b/>
          <w:color w:val="000000" w:themeColor="text1"/>
          <w:sz w:val="24"/>
          <w:szCs w:val="24"/>
        </w:rPr>
      </w:pPr>
      <w:r w:rsidRPr="00BC7D98">
        <w:rPr>
          <w:rFonts w:ascii="Garamond" w:eastAsia="Times New Roman" w:hAnsi="Garamond" w:cs="Times New Roman"/>
          <w:color w:val="000000" w:themeColor="text1"/>
          <w:sz w:val="24"/>
          <w:szCs w:val="24"/>
        </w:rPr>
        <w:t>Other, current USAID programming is also contributing to DO2 and its Intermediary Results; this includes Resilience and Economic Growth in Sahel (REGIS), Sahel Resilience Learning (SAREL), Peace Through Development II (PDEV II); the Consortium for Elections and Political Party Strengthening (CEPPS) Niger National Assembly and Transparency Strengthening project; Youth, Advocacy, Women, Work and Alliances (YAWWA) Social Entrepreneurship; Niger Education and Community Strengthening (NECS) project; the Development Food Assistance Programs (</w:t>
      </w:r>
      <w:proofErr w:type="spellStart"/>
      <w:r w:rsidRPr="00BC7D98">
        <w:rPr>
          <w:rFonts w:ascii="Garamond" w:eastAsia="Times New Roman" w:hAnsi="Garamond" w:cs="Times New Roman"/>
          <w:color w:val="000000" w:themeColor="text1"/>
          <w:sz w:val="24"/>
          <w:szCs w:val="24"/>
        </w:rPr>
        <w:t>DFAPs</w:t>
      </w:r>
      <w:proofErr w:type="spellEnd"/>
      <w:r w:rsidRPr="00BC7D98">
        <w:rPr>
          <w:rFonts w:ascii="Garamond" w:eastAsia="Times New Roman" w:hAnsi="Garamond" w:cs="Times New Roman"/>
          <w:color w:val="000000" w:themeColor="text1"/>
          <w:sz w:val="24"/>
          <w:szCs w:val="24"/>
        </w:rPr>
        <w:t xml:space="preserve">);  and </w:t>
      </w:r>
      <w:proofErr w:type="spellStart"/>
      <w:r w:rsidRPr="00BC7D98">
        <w:rPr>
          <w:rFonts w:ascii="Garamond" w:eastAsia="Times New Roman" w:hAnsi="Garamond" w:cs="Times New Roman"/>
          <w:color w:val="000000" w:themeColor="text1"/>
          <w:sz w:val="24"/>
          <w:szCs w:val="24"/>
        </w:rPr>
        <w:t>USAID’s</w:t>
      </w:r>
      <w:proofErr w:type="spellEnd"/>
      <w:r w:rsidRPr="00BC7D98">
        <w:rPr>
          <w:rFonts w:ascii="Garamond" w:eastAsia="Times New Roman" w:hAnsi="Garamond" w:cs="Times New Roman"/>
          <w:color w:val="000000" w:themeColor="text1"/>
          <w:sz w:val="24"/>
          <w:szCs w:val="24"/>
        </w:rPr>
        <w:t xml:space="preserve"> Office of Transition Initiative Niger Community Cohesion Initiative (NCCI) activities in </w:t>
      </w:r>
      <w:proofErr w:type="spellStart"/>
      <w:r w:rsidRPr="00BC7D98">
        <w:rPr>
          <w:rFonts w:ascii="Garamond" w:eastAsia="Times New Roman" w:hAnsi="Garamond" w:cs="Times New Roman"/>
          <w:color w:val="000000" w:themeColor="text1"/>
          <w:sz w:val="24"/>
          <w:szCs w:val="24"/>
        </w:rPr>
        <w:t>Agadez</w:t>
      </w:r>
      <w:proofErr w:type="spellEnd"/>
      <w:r w:rsidRPr="00BC7D98">
        <w:rPr>
          <w:rFonts w:ascii="Garamond" w:eastAsia="Times New Roman" w:hAnsi="Garamond" w:cs="Times New Roman"/>
          <w:color w:val="000000" w:themeColor="text1"/>
          <w:sz w:val="24"/>
          <w:szCs w:val="24"/>
        </w:rPr>
        <w:t xml:space="preserve"> and </w:t>
      </w:r>
      <w:proofErr w:type="spellStart"/>
      <w:r w:rsidRPr="00BC7D98">
        <w:rPr>
          <w:rFonts w:ascii="Garamond" w:eastAsia="Times New Roman" w:hAnsi="Garamond" w:cs="Times New Roman"/>
          <w:color w:val="000000" w:themeColor="text1"/>
          <w:sz w:val="24"/>
          <w:szCs w:val="24"/>
        </w:rPr>
        <w:t>Diffa</w:t>
      </w:r>
      <w:proofErr w:type="spellEnd"/>
      <w:r w:rsidRPr="00BC7D98">
        <w:rPr>
          <w:rFonts w:ascii="Garamond" w:eastAsia="Times New Roman" w:hAnsi="Garamond" w:cs="Times New Roman"/>
          <w:color w:val="000000" w:themeColor="text1"/>
          <w:sz w:val="24"/>
          <w:szCs w:val="24"/>
        </w:rPr>
        <w:t xml:space="preserve">.  Together, their collective contributions to increasing citizen confidence in the state serves to contribute in turn to the Niger country development goal of </w:t>
      </w:r>
      <w:r w:rsidRPr="00BC7D98">
        <w:rPr>
          <w:rFonts w:ascii="Garamond" w:eastAsia="Times New Roman" w:hAnsi="Garamond" w:cs="Times New Roman"/>
          <w:i/>
          <w:color w:val="000000" w:themeColor="text1"/>
          <w:sz w:val="24"/>
          <w:szCs w:val="24"/>
        </w:rPr>
        <w:t>Increased resilience and stability for Nigeriens to build a more prosperous society</w:t>
      </w:r>
      <w:r w:rsidRPr="00BC7D98">
        <w:rPr>
          <w:rFonts w:ascii="Garamond" w:eastAsia="Times New Roman" w:hAnsi="Garamond" w:cs="Times New Roman"/>
          <w:b/>
          <w:color w:val="000000" w:themeColor="text1"/>
          <w:sz w:val="24"/>
          <w:szCs w:val="24"/>
        </w:rPr>
        <w:t xml:space="preserve">.  </w:t>
      </w:r>
    </w:p>
    <w:p w:rsidR="005A65E1" w:rsidRPr="00BC7D98" w:rsidRDefault="005A65E1" w:rsidP="00C7291E">
      <w:pPr>
        <w:spacing w:after="0" w:line="240" w:lineRule="auto"/>
        <w:rPr>
          <w:rFonts w:ascii="Garamond" w:eastAsia="Times New Roman" w:hAnsi="Garamond" w:cs="Times New Roman"/>
          <w:color w:val="000000" w:themeColor="text1"/>
          <w:sz w:val="24"/>
          <w:szCs w:val="24"/>
        </w:rPr>
      </w:pPr>
    </w:p>
    <w:p w:rsidR="00C7291E" w:rsidRPr="00BC7D98" w:rsidRDefault="00C7291E" w:rsidP="00C7291E">
      <w:pPr>
        <w:keepNext/>
        <w:keepLines/>
        <w:spacing w:before="200" w:after="160"/>
        <w:outlineLvl w:val="1"/>
        <w:rPr>
          <w:rFonts w:eastAsia="Cambria" w:cs="Times New Roman"/>
          <w:b/>
        </w:rPr>
      </w:pPr>
      <w:r w:rsidRPr="00BC7D98">
        <w:rPr>
          <w:rFonts w:eastAsia="Cambria" w:cs="Times New Roman"/>
          <w:b/>
        </w:rPr>
        <w:t>USAID Niger’s Democracy, Governance, and Stability Results Framework</w:t>
      </w:r>
    </w:p>
    <w:p w:rsidR="00C7291E" w:rsidRPr="00BC7D98" w:rsidRDefault="00C02865">
      <w:pPr>
        <w:rPr>
          <w:rFonts w:ascii="Garamond" w:eastAsia="Times New Roman" w:hAnsi="Garamond" w:cs="Times New Roman"/>
          <w:color w:val="000000" w:themeColor="text1"/>
          <w:sz w:val="24"/>
          <w:szCs w:val="24"/>
        </w:rPr>
      </w:pPr>
      <w:bookmarkStart w:id="7" w:name="h.1xakstyhmpyp" w:colFirst="0" w:colLast="0"/>
      <w:bookmarkEnd w:id="7"/>
      <w:r w:rsidRPr="00BC7D98">
        <w:rPr>
          <w:rFonts w:ascii="Garamond" w:eastAsia="Times New Roman" w:hAnsi="Garamond" w:cs="Times New Roman"/>
          <w:noProof/>
          <w:color w:val="000000" w:themeColor="text1"/>
          <w:sz w:val="24"/>
          <w:szCs w:val="24"/>
        </w:rPr>
        <w:drawing>
          <wp:inline distT="0" distB="0" distL="0" distR="0">
            <wp:extent cx="5586095" cy="4265930"/>
            <wp:effectExtent l="19050" t="19050" r="14605"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t="19927"/>
                    <a:stretch/>
                  </pic:blipFill>
                  <pic:spPr bwMode="auto">
                    <a:xfrm>
                      <a:off x="0" y="0"/>
                      <a:ext cx="5586095" cy="426593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a:ext>
                    </a:extLst>
                  </pic:spPr>
                </pic:pic>
              </a:graphicData>
            </a:graphic>
          </wp:inline>
        </w:drawing>
      </w:r>
    </w:p>
    <w:p w:rsidR="0023259A" w:rsidRPr="00A726D1" w:rsidRDefault="0023259A" w:rsidP="0023259A">
      <w:pPr>
        <w:spacing w:after="160" w:line="240" w:lineRule="auto"/>
        <w:rPr>
          <w:rFonts w:ascii="Garamond" w:hAnsi="Garamond" w:cs="Times New Roman"/>
          <w:sz w:val="24"/>
          <w:szCs w:val="24"/>
        </w:rPr>
      </w:pPr>
      <w:r w:rsidRPr="00BC7D98">
        <w:rPr>
          <w:rFonts w:ascii="Garamond" w:hAnsi="Garamond" w:cs="Times New Roman"/>
          <w:sz w:val="24"/>
          <w:szCs w:val="24"/>
        </w:rPr>
        <w:t>During the electoral period, an additional USAID</w:t>
      </w:r>
      <w:r w:rsidR="004670A7" w:rsidRPr="00BC7D98">
        <w:rPr>
          <w:rFonts w:ascii="Garamond" w:hAnsi="Garamond" w:cs="Times New Roman"/>
          <w:sz w:val="24"/>
          <w:szCs w:val="24"/>
        </w:rPr>
        <w:t>-supported</w:t>
      </w:r>
      <w:r w:rsidRPr="00BC7D98">
        <w:rPr>
          <w:rFonts w:ascii="Garamond" w:hAnsi="Garamond" w:cs="Times New Roman"/>
          <w:sz w:val="24"/>
          <w:szCs w:val="24"/>
        </w:rPr>
        <w:t xml:space="preserve"> </w:t>
      </w:r>
      <w:r w:rsidR="004670A7" w:rsidRPr="00BC7D98">
        <w:rPr>
          <w:rFonts w:ascii="Garamond" w:hAnsi="Garamond" w:cs="Times New Roman"/>
          <w:sz w:val="24"/>
          <w:szCs w:val="24"/>
        </w:rPr>
        <w:t>initiative</w:t>
      </w:r>
      <w:r w:rsidRPr="00BC7D98">
        <w:rPr>
          <w:rFonts w:ascii="Garamond" w:hAnsi="Garamond" w:cs="Times New Roman"/>
          <w:sz w:val="24"/>
          <w:szCs w:val="24"/>
        </w:rPr>
        <w:t xml:space="preserve"> will be working in Niger to reduce electoral violence</w:t>
      </w:r>
      <w:r w:rsidR="00B458CB" w:rsidRPr="00BC7D98">
        <w:rPr>
          <w:rFonts w:ascii="Garamond" w:hAnsi="Garamond" w:cs="Times New Roman"/>
          <w:sz w:val="24"/>
          <w:szCs w:val="24"/>
        </w:rPr>
        <w:t xml:space="preserve"> under the broader Early Warning and Response Partnership (EWARP). To this purpose, t</w:t>
      </w:r>
      <w:r w:rsidRPr="00BC7D98">
        <w:rPr>
          <w:rFonts w:ascii="Garamond" w:hAnsi="Garamond" w:cs="Times New Roman"/>
          <w:sz w:val="24"/>
          <w:szCs w:val="24"/>
        </w:rPr>
        <w:t xml:space="preserve">he </w:t>
      </w:r>
      <w:r w:rsidRPr="00BC7D98">
        <w:rPr>
          <w:rFonts w:ascii="Garamond" w:eastAsia="Times New Roman" w:hAnsi="Garamond" w:cs="Times New Roman"/>
          <w:color w:val="000000" w:themeColor="text1"/>
          <w:sz w:val="24"/>
          <w:szCs w:val="24"/>
        </w:rPr>
        <w:t xml:space="preserve">USAID/ West Africa regional Peace through Elections (P-Elect) Project will be supporting the </w:t>
      </w:r>
      <w:r w:rsidRPr="00BC7D98">
        <w:rPr>
          <w:rFonts w:ascii="Garamond" w:hAnsi="Garamond" w:cs="Times New Roman"/>
          <w:sz w:val="24"/>
          <w:szCs w:val="24"/>
        </w:rPr>
        <w:t xml:space="preserve">West Africa Network for </w:t>
      </w:r>
      <w:proofErr w:type="spellStart"/>
      <w:r w:rsidRPr="00BC7D98">
        <w:rPr>
          <w:rFonts w:ascii="Garamond" w:hAnsi="Garamond" w:cs="Times New Roman"/>
          <w:sz w:val="24"/>
          <w:szCs w:val="24"/>
        </w:rPr>
        <w:t>Peacebuilding</w:t>
      </w:r>
      <w:proofErr w:type="spellEnd"/>
      <w:r w:rsidRPr="00BC7D98">
        <w:rPr>
          <w:rFonts w:ascii="Garamond" w:hAnsi="Garamond" w:cs="Times New Roman"/>
          <w:sz w:val="24"/>
          <w:szCs w:val="24"/>
        </w:rPr>
        <w:t xml:space="preserve"> (WANEP) in the implementation of </w:t>
      </w:r>
      <w:r w:rsidR="004670A7" w:rsidRPr="00BC7D98">
        <w:rPr>
          <w:rFonts w:ascii="Garamond" w:hAnsi="Garamond" w:cs="Times New Roman"/>
          <w:sz w:val="24"/>
          <w:szCs w:val="24"/>
        </w:rPr>
        <w:t xml:space="preserve">Niger’s </w:t>
      </w:r>
      <w:r w:rsidRPr="00BC7D98">
        <w:rPr>
          <w:rFonts w:ascii="Garamond" w:hAnsi="Garamond" w:cs="Times New Roman"/>
          <w:sz w:val="24"/>
          <w:szCs w:val="24"/>
        </w:rPr>
        <w:t xml:space="preserve">National </w:t>
      </w:r>
      <w:r w:rsidR="00C7291E" w:rsidRPr="00BC7D98">
        <w:rPr>
          <w:rFonts w:ascii="Garamond" w:hAnsi="Garamond" w:cs="Times New Roman"/>
          <w:sz w:val="24"/>
          <w:szCs w:val="24"/>
        </w:rPr>
        <w:t xml:space="preserve">Early Warning System to recommend proactive response options and strategies for averting election violence.  </w:t>
      </w:r>
      <w:r w:rsidR="00B458CB" w:rsidRPr="00BC7D98">
        <w:rPr>
          <w:rFonts w:ascii="Garamond" w:hAnsi="Garamond" w:cs="Times New Roman"/>
          <w:sz w:val="24"/>
          <w:szCs w:val="24"/>
        </w:rPr>
        <w:t xml:space="preserve">Additional contributions to taking up these recommendations with response </w:t>
      </w:r>
      <w:r w:rsidR="00B458CB" w:rsidRPr="00A726D1">
        <w:rPr>
          <w:rFonts w:ascii="Garamond" w:hAnsi="Garamond" w:cs="Times New Roman"/>
          <w:sz w:val="24"/>
          <w:szCs w:val="24"/>
        </w:rPr>
        <w:t xml:space="preserve">actions will be sought, and should be considered by PRG as </w:t>
      </w:r>
      <w:r w:rsidR="00B458CB" w:rsidRPr="00A726D1">
        <w:rPr>
          <w:rFonts w:ascii="Garamond" w:eastAsia="Times New Roman" w:hAnsi="Garamond" w:cs="Times New Roman"/>
          <w:color w:val="000000" w:themeColor="text1"/>
          <w:sz w:val="24"/>
          <w:szCs w:val="24"/>
        </w:rPr>
        <w:t>aligns with the mandates, expected results, and means of the PRG Activity awards.</w:t>
      </w:r>
    </w:p>
    <w:p w:rsidR="002A228C" w:rsidRPr="00A726D1" w:rsidRDefault="002A228C" w:rsidP="006E5BED">
      <w:pPr>
        <w:rPr>
          <w:rFonts w:ascii="Garamond" w:eastAsia="Times New Roman" w:hAnsi="Garamond" w:cs="Times New Roman"/>
          <w:b/>
          <w:i/>
          <w:sz w:val="24"/>
          <w:szCs w:val="24"/>
        </w:rPr>
      </w:pPr>
      <w:r w:rsidRPr="00A726D1">
        <w:rPr>
          <w:rFonts w:ascii="Garamond" w:eastAsia="Times New Roman" w:hAnsi="Garamond" w:cs="Times New Roman"/>
          <w:b/>
          <w:i/>
          <w:sz w:val="24"/>
          <w:szCs w:val="24"/>
        </w:rPr>
        <w:t>B.1.5 Relationship to Government of Niger Priorities and Other Donor-Supported Initiatives</w:t>
      </w:r>
    </w:p>
    <w:p w:rsidR="0027605B" w:rsidRPr="00A726D1" w:rsidRDefault="0027605B" w:rsidP="0027605B">
      <w:pPr>
        <w:keepNext/>
        <w:keepLines/>
        <w:spacing w:after="0"/>
        <w:outlineLvl w:val="1"/>
        <w:rPr>
          <w:rFonts w:ascii="Garamond" w:eastAsia="Cambria" w:hAnsi="Garamond" w:cs="Times New Roman"/>
          <w:b/>
          <w:color w:val="000000" w:themeColor="text1"/>
          <w:sz w:val="24"/>
          <w:szCs w:val="24"/>
        </w:rPr>
      </w:pPr>
      <w:r w:rsidRPr="00A726D1">
        <w:rPr>
          <w:rFonts w:ascii="Garamond" w:eastAsia="Cambria" w:hAnsi="Garamond" w:cs="Times New Roman"/>
          <w:b/>
          <w:color w:val="000000" w:themeColor="text1"/>
          <w:sz w:val="24"/>
          <w:szCs w:val="24"/>
        </w:rPr>
        <w:t>Government of Niger Strategic Interests</w:t>
      </w:r>
      <w:r w:rsidR="000A0A6B" w:rsidRPr="00A726D1">
        <w:rPr>
          <w:rFonts w:ascii="Garamond" w:eastAsia="Cambria" w:hAnsi="Garamond" w:cs="Times New Roman"/>
          <w:b/>
          <w:color w:val="000000" w:themeColor="text1"/>
          <w:sz w:val="24"/>
          <w:szCs w:val="24"/>
        </w:rPr>
        <w:t xml:space="preserve"> and Initiatives</w:t>
      </w:r>
    </w:p>
    <w:p w:rsidR="00860AF9" w:rsidRPr="00A726D1" w:rsidRDefault="00860AF9" w:rsidP="0027605B">
      <w:pPr>
        <w:spacing w:after="0" w:line="240" w:lineRule="auto"/>
        <w:rPr>
          <w:rFonts w:ascii="Garamond" w:eastAsia="Times New Roman" w:hAnsi="Garamond" w:cs="Times New Roman"/>
          <w:color w:val="000000" w:themeColor="text1"/>
          <w:sz w:val="24"/>
          <w:szCs w:val="24"/>
        </w:rPr>
      </w:pPr>
    </w:p>
    <w:p w:rsidR="0027605B" w:rsidRPr="00BC7D98" w:rsidRDefault="0027605B" w:rsidP="0027605B">
      <w:pPr>
        <w:spacing w:after="0" w:line="240" w:lineRule="auto"/>
        <w:rPr>
          <w:rFonts w:ascii="Garamond" w:eastAsia="Calibri" w:hAnsi="Garamond" w:cs="Calibri"/>
          <w:color w:val="000000" w:themeColor="text1"/>
          <w:sz w:val="24"/>
          <w:szCs w:val="24"/>
        </w:rPr>
      </w:pPr>
      <w:r w:rsidRPr="00A726D1">
        <w:rPr>
          <w:rFonts w:ascii="Garamond" w:eastAsia="Times New Roman" w:hAnsi="Garamond" w:cs="Times New Roman"/>
          <w:color w:val="000000" w:themeColor="text1"/>
          <w:sz w:val="24"/>
          <w:szCs w:val="24"/>
        </w:rPr>
        <w:t>Th</w:t>
      </w:r>
      <w:r w:rsidR="00003CAF" w:rsidRPr="00A726D1">
        <w:rPr>
          <w:rFonts w:ascii="Garamond" w:eastAsia="Times New Roman" w:hAnsi="Garamond" w:cs="Times New Roman"/>
          <w:color w:val="000000" w:themeColor="text1"/>
          <w:sz w:val="24"/>
          <w:szCs w:val="24"/>
        </w:rPr>
        <w:t xml:space="preserve">e PRG </w:t>
      </w:r>
      <w:r w:rsidRPr="00A726D1">
        <w:rPr>
          <w:rFonts w:ascii="Garamond" w:eastAsia="Times New Roman" w:hAnsi="Garamond" w:cs="Times New Roman"/>
          <w:color w:val="000000" w:themeColor="text1"/>
          <w:sz w:val="24"/>
          <w:szCs w:val="24"/>
        </w:rPr>
        <w:t xml:space="preserve">project is strategically aligned </w:t>
      </w:r>
      <w:r w:rsidR="00003CAF" w:rsidRPr="00A726D1">
        <w:rPr>
          <w:rFonts w:ascii="Garamond" w:eastAsia="Times New Roman" w:hAnsi="Garamond" w:cs="Times New Roman"/>
          <w:color w:val="000000" w:themeColor="text1"/>
          <w:sz w:val="24"/>
          <w:szCs w:val="24"/>
        </w:rPr>
        <w:t xml:space="preserve">to support </w:t>
      </w:r>
      <w:r w:rsidRPr="00A726D1">
        <w:rPr>
          <w:rFonts w:ascii="Garamond" w:eastAsia="Times New Roman" w:hAnsi="Garamond" w:cs="Times New Roman"/>
          <w:color w:val="000000" w:themeColor="text1"/>
          <w:sz w:val="24"/>
          <w:szCs w:val="24"/>
        </w:rPr>
        <w:t>the Government of Niger’s (</w:t>
      </w:r>
      <w:proofErr w:type="spellStart"/>
      <w:r w:rsidRPr="00A726D1">
        <w:rPr>
          <w:rFonts w:ascii="Garamond" w:eastAsia="Times New Roman" w:hAnsi="Garamond" w:cs="Times New Roman"/>
          <w:color w:val="000000" w:themeColor="text1"/>
          <w:sz w:val="24"/>
          <w:szCs w:val="24"/>
        </w:rPr>
        <w:t>GoN</w:t>
      </w:r>
      <w:proofErr w:type="spellEnd"/>
      <w:r w:rsidRPr="00A726D1">
        <w:rPr>
          <w:rFonts w:ascii="Garamond" w:eastAsia="Times New Roman" w:hAnsi="Garamond" w:cs="Times New Roman"/>
          <w:color w:val="000000" w:themeColor="text1"/>
          <w:sz w:val="24"/>
          <w:szCs w:val="24"/>
        </w:rPr>
        <w:t>) socio-economic development efforts as detailed in the Economic and</w:t>
      </w:r>
      <w:r w:rsidRPr="00BC7D98">
        <w:rPr>
          <w:rFonts w:ascii="Garamond" w:eastAsia="Times New Roman" w:hAnsi="Garamond" w:cs="Times New Roman"/>
          <w:color w:val="000000" w:themeColor="text1"/>
          <w:sz w:val="24"/>
          <w:szCs w:val="24"/>
        </w:rPr>
        <w:t xml:space="preserve"> Social Development Plan (PDES) and with </w:t>
      </w:r>
      <w:proofErr w:type="spellStart"/>
      <w:r w:rsidRPr="00BC7D98">
        <w:rPr>
          <w:rFonts w:ascii="Garamond" w:eastAsia="Times New Roman" w:hAnsi="Garamond" w:cs="Times New Roman"/>
          <w:color w:val="000000" w:themeColor="text1"/>
          <w:sz w:val="24"/>
          <w:szCs w:val="24"/>
        </w:rPr>
        <w:t>PDES’s</w:t>
      </w:r>
      <w:proofErr w:type="spellEnd"/>
      <w:r w:rsidRPr="00BC7D98">
        <w:rPr>
          <w:rFonts w:ascii="Garamond" w:eastAsia="Times New Roman" w:hAnsi="Garamond" w:cs="Times New Roman"/>
          <w:color w:val="000000" w:themeColor="text1"/>
          <w:sz w:val="24"/>
          <w:szCs w:val="24"/>
        </w:rPr>
        <w:t xml:space="preserve"> Axis Number 1, </w:t>
      </w:r>
      <w:r w:rsidRPr="00BC7D98">
        <w:rPr>
          <w:rFonts w:ascii="Garamond" w:eastAsia="Times New Roman" w:hAnsi="Garamond" w:cs="Times New Roman"/>
          <w:i/>
          <w:color w:val="000000" w:themeColor="text1"/>
          <w:sz w:val="24"/>
          <w:szCs w:val="24"/>
        </w:rPr>
        <w:t>Consolidation of the credibility and effectiveness of public institutions</w:t>
      </w:r>
      <w:r w:rsidRPr="00BC7D98">
        <w:rPr>
          <w:rFonts w:ascii="Garamond" w:eastAsia="Times New Roman" w:hAnsi="Garamond" w:cs="Times New Roman"/>
          <w:color w:val="000000" w:themeColor="text1"/>
          <w:sz w:val="24"/>
          <w:szCs w:val="24"/>
        </w:rPr>
        <w:t xml:space="preserve">. All of the work under the USAID Niger Results Framework for DO 2, </w:t>
      </w:r>
      <w:r w:rsidRPr="00BC7D98">
        <w:rPr>
          <w:rFonts w:ascii="Garamond" w:eastAsia="Times New Roman" w:hAnsi="Garamond" w:cs="Times New Roman"/>
          <w:i/>
          <w:color w:val="000000" w:themeColor="text1"/>
          <w:sz w:val="24"/>
          <w:szCs w:val="24"/>
        </w:rPr>
        <w:t xml:space="preserve">Citizen Confidence in the state increased among target populations, </w:t>
      </w:r>
      <w:r w:rsidRPr="00BC7D98">
        <w:rPr>
          <w:rFonts w:ascii="Garamond" w:eastAsia="Times New Roman" w:hAnsi="Garamond" w:cs="Times New Roman"/>
          <w:color w:val="000000" w:themeColor="text1"/>
          <w:sz w:val="24"/>
          <w:szCs w:val="24"/>
        </w:rPr>
        <w:t>aims to contribute to these objectives of state credibility and effectiveness.  This new project aims to improve the credibility of national elections by helping them be more responsive to citizen priorities and by engaging citizens – youth and women in particular – in more meaningful ways to help express and respond to citizen expectations through the electoral process. At the same time, the anticipated PEA action research will inform efforts under PDES to help identify areas of collective action that can improve reform implementation and in this way increase the effectiveness of the state.</w:t>
      </w:r>
    </w:p>
    <w:p w:rsidR="0027605B" w:rsidRPr="00BC7D98" w:rsidRDefault="0027605B" w:rsidP="0027605B">
      <w:pPr>
        <w:spacing w:after="0" w:line="240" w:lineRule="auto"/>
        <w:rPr>
          <w:rFonts w:ascii="Garamond" w:eastAsia="Calibri" w:hAnsi="Garamond" w:cs="Calibri"/>
          <w:color w:val="000000" w:themeColor="text1"/>
          <w:sz w:val="24"/>
          <w:szCs w:val="24"/>
        </w:rPr>
      </w:pPr>
    </w:p>
    <w:p w:rsidR="0027605B" w:rsidRPr="00BC7D98" w:rsidRDefault="0027605B" w:rsidP="0027605B">
      <w:pPr>
        <w:spacing w:after="0" w:line="240" w:lineRule="auto"/>
        <w:rPr>
          <w:rFonts w:ascii="Garamond" w:eastAsia="Times New Roman" w:hAnsi="Garamond" w:cs="Times New Roman"/>
          <w:color w:val="000000" w:themeColor="text1"/>
          <w:sz w:val="24"/>
          <w:szCs w:val="24"/>
        </w:rPr>
      </w:pPr>
      <w:r w:rsidRPr="00BC7D98">
        <w:rPr>
          <w:rFonts w:ascii="Garamond" w:eastAsia="Times New Roman" w:hAnsi="Garamond" w:cs="Times New Roman"/>
          <w:color w:val="000000" w:themeColor="text1"/>
          <w:sz w:val="24"/>
          <w:szCs w:val="24"/>
        </w:rPr>
        <w:t xml:space="preserve">The </w:t>
      </w:r>
      <w:r w:rsidR="00003CAF" w:rsidRPr="00BC7D98">
        <w:rPr>
          <w:rFonts w:ascii="Garamond" w:eastAsia="Times New Roman" w:hAnsi="Garamond" w:cs="Times New Roman"/>
          <w:color w:val="000000" w:themeColor="text1"/>
          <w:sz w:val="24"/>
          <w:szCs w:val="24"/>
        </w:rPr>
        <w:t>PRG P</w:t>
      </w:r>
      <w:r w:rsidRPr="00BC7D98">
        <w:rPr>
          <w:rFonts w:ascii="Garamond" w:eastAsia="Times New Roman" w:hAnsi="Garamond" w:cs="Times New Roman"/>
          <w:color w:val="000000" w:themeColor="text1"/>
          <w:sz w:val="24"/>
          <w:szCs w:val="24"/>
        </w:rPr>
        <w:t xml:space="preserve">roject also contributes to several aspects of the Republic of Niger’s National Governance Plan 2013-2015 developed with the World Bank, particularly with regard to engagement of civil society. It also contributes to Niger’s National Policy for the Modernization of the State (PNME), </w:t>
      </w:r>
      <w:r w:rsidRPr="00BC7D98">
        <w:rPr>
          <w:rFonts w:ascii="Garamond" w:eastAsia="Times New Roman" w:hAnsi="Garamond" w:cs="Times New Roman"/>
          <w:color w:val="000000" w:themeColor="text1"/>
          <w:sz w:val="24"/>
          <w:szCs w:val="24"/>
          <w:highlight w:val="white"/>
        </w:rPr>
        <w:t xml:space="preserve">which aims to improve Niger's administrative governance by: 1) fostering territory planning and infrastructure modernization; 2) increasing the public administration's effectiveness; 3) promoting good governance, and 4) changing leaders and citizens' attitude and behavior. In particular, this project's purpose (improving collective responsiveness to priority public needs) contributes especially to the </w:t>
      </w:r>
      <w:proofErr w:type="spellStart"/>
      <w:r w:rsidRPr="00BC7D98">
        <w:rPr>
          <w:rFonts w:ascii="Garamond" w:eastAsia="Times New Roman" w:hAnsi="Garamond" w:cs="Times New Roman"/>
          <w:color w:val="000000" w:themeColor="text1"/>
          <w:sz w:val="24"/>
          <w:szCs w:val="24"/>
          <w:highlight w:val="white"/>
        </w:rPr>
        <w:t>PNME's</w:t>
      </w:r>
      <w:proofErr w:type="spellEnd"/>
      <w:r w:rsidRPr="00BC7D98">
        <w:rPr>
          <w:rFonts w:ascii="Garamond" w:eastAsia="Times New Roman" w:hAnsi="Garamond" w:cs="Times New Roman"/>
          <w:color w:val="000000" w:themeColor="text1"/>
          <w:sz w:val="24"/>
          <w:szCs w:val="24"/>
          <w:highlight w:val="white"/>
        </w:rPr>
        <w:t xml:space="preserve"> 4th strategic objective that seeks among other things to improve relationships between public service providers and citizens. </w:t>
      </w:r>
    </w:p>
    <w:p w:rsidR="0027605B" w:rsidRPr="00BC7D98" w:rsidRDefault="0027605B" w:rsidP="0027605B">
      <w:pPr>
        <w:spacing w:after="0" w:line="240" w:lineRule="auto"/>
        <w:rPr>
          <w:rFonts w:ascii="Garamond" w:eastAsia="Times New Roman" w:hAnsi="Garamond" w:cs="Times New Roman"/>
          <w:b/>
          <w:color w:val="000000" w:themeColor="text1"/>
          <w:sz w:val="24"/>
          <w:szCs w:val="24"/>
        </w:rPr>
      </w:pPr>
      <w:r w:rsidRPr="00BC7D98">
        <w:rPr>
          <w:rFonts w:ascii="Garamond" w:eastAsia="Times New Roman" w:hAnsi="Garamond" w:cs="Times New Roman"/>
          <w:b/>
          <w:color w:val="000000" w:themeColor="text1"/>
          <w:sz w:val="24"/>
          <w:szCs w:val="24"/>
        </w:rPr>
        <w:t>Other Donor</w:t>
      </w:r>
      <w:r w:rsidR="00003CAF" w:rsidRPr="00BC7D98">
        <w:rPr>
          <w:rFonts w:ascii="Garamond" w:eastAsia="Times New Roman" w:hAnsi="Garamond" w:cs="Times New Roman"/>
          <w:b/>
          <w:color w:val="000000" w:themeColor="text1"/>
          <w:sz w:val="24"/>
          <w:szCs w:val="24"/>
        </w:rPr>
        <w:t>-Supported Initiatives</w:t>
      </w:r>
    </w:p>
    <w:p w:rsidR="006E5BED" w:rsidRPr="00BC7D98" w:rsidRDefault="006E5BED" w:rsidP="0027605B">
      <w:pPr>
        <w:spacing w:after="0" w:line="240" w:lineRule="auto"/>
        <w:rPr>
          <w:rFonts w:ascii="Garamond" w:eastAsia="Times New Roman" w:hAnsi="Garamond" w:cs="Times New Roman"/>
          <w:color w:val="000000" w:themeColor="text1"/>
          <w:sz w:val="24"/>
          <w:szCs w:val="24"/>
        </w:rPr>
      </w:pPr>
    </w:p>
    <w:p w:rsidR="006E5BED" w:rsidRPr="00BC7D98" w:rsidRDefault="006E5BED" w:rsidP="0027605B">
      <w:pPr>
        <w:spacing w:after="0" w:line="240" w:lineRule="auto"/>
        <w:rPr>
          <w:rFonts w:ascii="Garamond" w:eastAsia="Times New Roman" w:hAnsi="Garamond" w:cs="Times New Roman"/>
          <w:b/>
          <w:color w:val="000000" w:themeColor="text1"/>
          <w:sz w:val="24"/>
          <w:szCs w:val="24"/>
        </w:rPr>
      </w:pPr>
      <w:r w:rsidRPr="00BC7D98">
        <w:rPr>
          <w:rFonts w:ascii="Garamond" w:eastAsia="Times New Roman" w:hAnsi="Garamond" w:cs="Times New Roman"/>
          <w:b/>
          <w:color w:val="000000" w:themeColor="text1"/>
          <w:sz w:val="24"/>
          <w:szCs w:val="24"/>
        </w:rPr>
        <w:t xml:space="preserve">“Public Sector Capacity and Performance for Service Delivery” </w:t>
      </w:r>
    </w:p>
    <w:p w:rsidR="0027605B" w:rsidRPr="00BC7D98" w:rsidRDefault="00003CAF" w:rsidP="0027605B">
      <w:pPr>
        <w:spacing w:after="0" w:line="240" w:lineRule="auto"/>
        <w:rPr>
          <w:rFonts w:ascii="Garamond" w:eastAsia="Calibri" w:hAnsi="Garamond" w:cs="Calibri"/>
          <w:color w:val="000000" w:themeColor="text1"/>
          <w:sz w:val="24"/>
          <w:szCs w:val="24"/>
        </w:rPr>
      </w:pPr>
      <w:r w:rsidRPr="00BC7D98">
        <w:rPr>
          <w:rFonts w:ascii="Garamond" w:eastAsia="Times New Roman" w:hAnsi="Garamond" w:cs="Times New Roman"/>
          <w:color w:val="000000" w:themeColor="text1"/>
          <w:sz w:val="24"/>
          <w:szCs w:val="24"/>
        </w:rPr>
        <w:t xml:space="preserve">PRG </w:t>
      </w:r>
      <w:r w:rsidR="0027605B" w:rsidRPr="00BC7D98">
        <w:rPr>
          <w:rFonts w:ascii="Garamond" w:eastAsia="Times New Roman" w:hAnsi="Garamond" w:cs="Times New Roman"/>
          <w:color w:val="000000" w:themeColor="text1"/>
          <w:sz w:val="24"/>
          <w:szCs w:val="24"/>
        </w:rPr>
        <w:t xml:space="preserve">is designed </w:t>
      </w:r>
      <w:r w:rsidRPr="00BC7D98">
        <w:rPr>
          <w:rFonts w:ascii="Garamond" w:eastAsia="Times New Roman" w:hAnsi="Garamond" w:cs="Times New Roman"/>
          <w:color w:val="000000" w:themeColor="text1"/>
          <w:sz w:val="24"/>
          <w:szCs w:val="24"/>
        </w:rPr>
        <w:t xml:space="preserve">in particular </w:t>
      </w:r>
      <w:r w:rsidR="0027605B" w:rsidRPr="00BC7D98">
        <w:rPr>
          <w:rFonts w:ascii="Garamond" w:eastAsia="Times New Roman" w:hAnsi="Garamond" w:cs="Times New Roman"/>
          <w:color w:val="000000" w:themeColor="text1"/>
          <w:sz w:val="24"/>
          <w:szCs w:val="24"/>
        </w:rPr>
        <w:t xml:space="preserve">to build a strong direct complement to </w:t>
      </w:r>
      <w:r w:rsidRPr="00BC7D98">
        <w:rPr>
          <w:rFonts w:ascii="Garamond" w:eastAsia="Times New Roman" w:hAnsi="Garamond" w:cs="Times New Roman"/>
          <w:color w:val="000000" w:themeColor="text1"/>
          <w:sz w:val="24"/>
          <w:szCs w:val="24"/>
        </w:rPr>
        <w:t>Niger’s 5-year, $40m new “Public Sector Capacity and Performance for Service Delivery”</w:t>
      </w:r>
      <w:r w:rsidRPr="00BC7D98">
        <w:rPr>
          <w:rFonts w:ascii="Garamond" w:eastAsia="Times New Roman" w:hAnsi="Garamond" w:cs="Times New Roman"/>
          <w:b/>
          <w:color w:val="000000" w:themeColor="text1"/>
          <w:sz w:val="24"/>
          <w:szCs w:val="24"/>
        </w:rPr>
        <w:t xml:space="preserve"> </w:t>
      </w:r>
      <w:r w:rsidRPr="00BC7D98">
        <w:rPr>
          <w:rFonts w:ascii="Garamond" w:eastAsia="Times New Roman" w:hAnsi="Garamond" w:cs="Times New Roman"/>
          <w:color w:val="000000" w:themeColor="text1"/>
          <w:sz w:val="24"/>
          <w:szCs w:val="24"/>
        </w:rPr>
        <w:t xml:space="preserve">Project supported by a credit from the </w:t>
      </w:r>
      <w:r w:rsidR="0027605B" w:rsidRPr="00BC7D98">
        <w:rPr>
          <w:rFonts w:ascii="Garamond" w:eastAsia="Times New Roman" w:hAnsi="Garamond" w:cs="Times New Roman"/>
          <w:color w:val="000000" w:themeColor="text1"/>
          <w:sz w:val="24"/>
          <w:szCs w:val="24"/>
        </w:rPr>
        <w:t>World Bank</w:t>
      </w:r>
      <w:r w:rsidRPr="00BC7D98">
        <w:rPr>
          <w:rFonts w:ascii="Garamond" w:eastAsia="Times New Roman" w:hAnsi="Garamond" w:cs="Times New Roman"/>
          <w:color w:val="000000" w:themeColor="text1"/>
          <w:sz w:val="24"/>
          <w:szCs w:val="24"/>
        </w:rPr>
        <w:t>. This new initiative</w:t>
      </w:r>
      <w:r w:rsidRPr="00BC7D98" w:rsidDel="00003CAF">
        <w:rPr>
          <w:rFonts w:ascii="Garamond" w:eastAsia="Times New Roman" w:hAnsi="Garamond" w:cs="Times New Roman"/>
          <w:color w:val="000000" w:themeColor="text1"/>
          <w:sz w:val="24"/>
          <w:szCs w:val="24"/>
        </w:rPr>
        <w:t xml:space="preserve"> </w:t>
      </w:r>
      <w:r w:rsidRPr="00BC7D98">
        <w:rPr>
          <w:rFonts w:ascii="Garamond" w:eastAsia="Times New Roman" w:hAnsi="Garamond" w:cs="Times New Roman"/>
          <w:color w:val="000000" w:themeColor="text1"/>
          <w:sz w:val="24"/>
          <w:szCs w:val="24"/>
        </w:rPr>
        <w:t xml:space="preserve">aims to help realize the </w:t>
      </w:r>
      <w:r w:rsidR="0027605B" w:rsidRPr="00BC7D98">
        <w:rPr>
          <w:rFonts w:ascii="Garamond" w:eastAsia="Times New Roman" w:hAnsi="Garamond" w:cs="Times New Roman"/>
          <w:color w:val="000000" w:themeColor="text1"/>
          <w:sz w:val="24"/>
          <w:szCs w:val="24"/>
        </w:rPr>
        <w:t>Government of Niger’s intention to change the culture and enhance the credibility and efficacy of public institutions to improve service delivery through results-oriented capacity building.  The Bank</w:t>
      </w:r>
      <w:r w:rsidRPr="00BC7D98">
        <w:rPr>
          <w:rFonts w:ascii="Garamond" w:eastAsia="Times New Roman" w:hAnsi="Garamond" w:cs="Times New Roman"/>
          <w:color w:val="000000" w:themeColor="text1"/>
          <w:sz w:val="24"/>
          <w:szCs w:val="24"/>
        </w:rPr>
        <w:t xml:space="preserve">-supported </w:t>
      </w:r>
      <w:r w:rsidR="0027605B" w:rsidRPr="00BC7D98">
        <w:rPr>
          <w:rFonts w:ascii="Garamond" w:eastAsia="Times New Roman" w:hAnsi="Garamond" w:cs="Times New Roman"/>
          <w:color w:val="000000" w:themeColor="text1"/>
          <w:sz w:val="24"/>
          <w:szCs w:val="24"/>
        </w:rPr>
        <w:t>project is focused on increasing the efficiency and transparency of public administration at the central level (key ministries such as Civil Service &amp; Finance as well as targeted systems within the Education, Health, &amp; Agriculture ministries and security sector) -thereby focusing on horizontal accountability</w:t>
      </w:r>
      <w:r w:rsidR="0027605B" w:rsidRPr="00BC7D98">
        <w:rPr>
          <w:rFonts w:ascii="Garamond" w:eastAsia="Calibri" w:hAnsi="Garamond" w:cs="Calibri"/>
          <w:color w:val="000000" w:themeColor="text1"/>
          <w:sz w:val="24"/>
          <w:szCs w:val="24"/>
        </w:rPr>
        <w:t xml:space="preserve">. </w:t>
      </w:r>
      <w:proofErr w:type="spellStart"/>
      <w:r w:rsidR="0027605B" w:rsidRPr="00BC7D98">
        <w:rPr>
          <w:rFonts w:ascii="Garamond" w:eastAsia="Times New Roman" w:hAnsi="Garamond" w:cs="Times New Roman"/>
          <w:color w:val="000000" w:themeColor="text1"/>
          <w:sz w:val="24"/>
          <w:szCs w:val="24"/>
        </w:rPr>
        <w:t>USAID’s</w:t>
      </w:r>
      <w:proofErr w:type="spellEnd"/>
      <w:r w:rsidR="0027605B" w:rsidRPr="00BC7D98">
        <w:rPr>
          <w:rFonts w:ascii="Garamond" w:eastAsia="Times New Roman" w:hAnsi="Garamond" w:cs="Times New Roman"/>
          <w:color w:val="000000" w:themeColor="text1"/>
          <w:sz w:val="24"/>
          <w:szCs w:val="24"/>
        </w:rPr>
        <w:t xml:space="preserve"> PEA action research, particularly for the post-electoral work supporting collective action on targeted citizen priorities, will aim to add value and complement the Bank’s efforts at the central level on some of these same issues – i.e. within the civil service, education, health, agriculture and/or security sectors – complementing that work on the formal processes and procedures. This, in turn, will also strengthen other action on the informal systems and identify further measures within public administration that the Bank’s project could pick up and address through their interventions; thereby strengthening vertical accountability with an emphasis on engagement with civil society and linkages between the public and private sector. </w:t>
      </w:r>
    </w:p>
    <w:p w:rsidR="0027605B" w:rsidRPr="00BC7D98" w:rsidRDefault="0027605B" w:rsidP="0027605B">
      <w:pPr>
        <w:spacing w:after="0" w:line="240" w:lineRule="auto"/>
        <w:rPr>
          <w:rFonts w:ascii="Garamond" w:eastAsia="Calibri" w:hAnsi="Garamond" w:cs="Calibri"/>
          <w:color w:val="000000" w:themeColor="text1"/>
          <w:sz w:val="24"/>
          <w:szCs w:val="24"/>
        </w:rPr>
      </w:pPr>
    </w:p>
    <w:p w:rsidR="00B425FC" w:rsidRPr="00BC7D98" w:rsidRDefault="00B425FC" w:rsidP="00B425FC">
      <w:pPr>
        <w:spacing w:after="120" w:line="240" w:lineRule="auto"/>
        <w:rPr>
          <w:rFonts w:ascii="Garamond" w:eastAsia="Times New Roman" w:hAnsi="Garamond" w:cs="Times New Roman"/>
          <w:b/>
          <w:color w:val="000000" w:themeColor="text1"/>
          <w:sz w:val="24"/>
          <w:szCs w:val="24"/>
        </w:rPr>
      </w:pPr>
      <w:proofErr w:type="spellStart"/>
      <w:r w:rsidRPr="00BC7D98">
        <w:rPr>
          <w:rFonts w:ascii="Garamond" w:eastAsia="Times New Roman" w:hAnsi="Garamond" w:cs="Times New Roman"/>
          <w:b/>
          <w:color w:val="000000" w:themeColor="text1"/>
          <w:sz w:val="24"/>
          <w:szCs w:val="24"/>
        </w:rPr>
        <w:t>Fondation</w:t>
      </w:r>
      <w:proofErr w:type="spellEnd"/>
      <w:r w:rsidRPr="00BC7D98">
        <w:rPr>
          <w:rFonts w:ascii="Garamond" w:eastAsia="Times New Roman" w:hAnsi="Garamond" w:cs="Times New Roman"/>
          <w:b/>
          <w:color w:val="000000" w:themeColor="text1"/>
          <w:sz w:val="24"/>
          <w:szCs w:val="24"/>
        </w:rPr>
        <w:t xml:space="preserve"> </w:t>
      </w:r>
      <w:proofErr w:type="spellStart"/>
      <w:r w:rsidRPr="00BC7D98">
        <w:rPr>
          <w:rFonts w:ascii="Garamond" w:eastAsia="Times New Roman" w:hAnsi="Garamond" w:cs="Times New Roman"/>
          <w:b/>
          <w:color w:val="000000" w:themeColor="text1"/>
          <w:sz w:val="24"/>
          <w:szCs w:val="24"/>
        </w:rPr>
        <w:t>Hirondelle</w:t>
      </w:r>
      <w:proofErr w:type="spellEnd"/>
    </w:p>
    <w:p w:rsidR="006E5BED" w:rsidRPr="00BC7D98" w:rsidRDefault="00B425FC" w:rsidP="00B425FC">
      <w:pPr>
        <w:spacing w:after="120" w:line="240" w:lineRule="auto"/>
        <w:rPr>
          <w:rFonts w:ascii="Garamond" w:eastAsia="Times New Roman" w:hAnsi="Garamond" w:cs="Times New Roman"/>
          <w:color w:val="000000" w:themeColor="text1"/>
          <w:sz w:val="24"/>
          <w:szCs w:val="24"/>
        </w:rPr>
      </w:pPr>
      <w:r w:rsidRPr="00BC7D98">
        <w:rPr>
          <w:rFonts w:ascii="Garamond" w:eastAsia="Times New Roman" w:hAnsi="Garamond" w:cs="Times New Roman"/>
          <w:color w:val="000000" w:themeColor="text1"/>
          <w:sz w:val="24"/>
          <w:szCs w:val="24"/>
        </w:rPr>
        <w:t xml:space="preserve">The </w:t>
      </w:r>
      <w:proofErr w:type="spellStart"/>
      <w:r w:rsidRPr="00BC7D98">
        <w:rPr>
          <w:rFonts w:ascii="Garamond" w:eastAsia="Times New Roman" w:hAnsi="Garamond" w:cs="Times New Roman"/>
          <w:color w:val="000000" w:themeColor="text1"/>
          <w:sz w:val="24"/>
          <w:szCs w:val="24"/>
        </w:rPr>
        <w:t>Fondation</w:t>
      </w:r>
      <w:proofErr w:type="spellEnd"/>
      <w:r w:rsidRPr="00BC7D98">
        <w:rPr>
          <w:rFonts w:ascii="Garamond" w:eastAsia="Times New Roman" w:hAnsi="Garamond" w:cs="Times New Roman"/>
          <w:color w:val="000000" w:themeColor="text1"/>
          <w:sz w:val="24"/>
          <w:szCs w:val="24"/>
        </w:rPr>
        <w:t xml:space="preserve"> </w:t>
      </w:r>
      <w:proofErr w:type="spellStart"/>
      <w:r w:rsidRPr="00BC7D98">
        <w:rPr>
          <w:rFonts w:ascii="Garamond" w:eastAsia="Times New Roman" w:hAnsi="Garamond" w:cs="Times New Roman"/>
          <w:color w:val="000000" w:themeColor="text1"/>
          <w:sz w:val="24"/>
          <w:szCs w:val="24"/>
        </w:rPr>
        <w:t>Hirondelle</w:t>
      </w:r>
      <w:proofErr w:type="spellEnd"/>
      <w:r w:rsidRPr="00BC7D98">
        <w:rPr>
          <w:rFonts w:ascii="Garamond" w:eastAsia="Times New Roman" w:hAnsi="Garamond" w:cs="Times New Roman"/>
          <w:color w:val="000000" w:themeColor="text1"/>
          <w:sz w:val="24"/>
          <w:szCs w:val="24"/>
        </w:rPr>
        <w:t xml:space="preserve"> with partial financing from the European Union and Swiss Cooperation will be launching « Studio </w:t>
      </w:r>
      <w:proofErr w:type="spellStart"/>
      <w:r w:rsidRPr="00BC7D98">
        <w:rPr>
          <w:rFonts w:ascii="Garamond" w:eastAsia="Times New Roman" w:hAnsi="Garamond" w:cs="Times New Roman"/>
          <w:color w:val="000000" w:themeColor="text1"/>
          <w:sz w:val="24"/>
          <w:szCs w:val="24"/>
        </w:rPr>
        <w:t>Kalangou</w:t>
      </w:r>
      <w:proofErr w:type="spellEnd"/>
      <w:r w:rsidRPr="00BC7D98">
        <w:rPr>
          <w:rFonts w:ascii="Garamond" w:eastAsia="Times New Roman" w:hAnsi="Garamond" w:cs="Times New Roman"/>
          <w:color w:val="000000" w:themeColor="text1"/>
          <w:sz w:val="24"/>
          <w:szCs w:val="24"/>
        </w:rPr>
        <w:t xml:space="preserve"> » in Niger, an initiative initially to be focused on the pre- and post-electoral period. The objective of the project is to support the reliable sources of information, contribute to the consolidation of the rule of law in Niger, to democratic processes and to national dialogue among all stakeholders through the professionalization of the media sector in Niger. Specifically, they will be striving to provide Niger's population with a better understanding of the issues related to</w:t>
      </w:r>
      <w:r w:rsidR="00BC7D98">
        <w:rPr>
          <w:rFonts w:ascii="Garamond" w:eastAsia="Times New Roman" w:hAnsi="Garamond" w:cs="Times New Roman"/>
          <w:color w:val="000000" w:themeColor="text1"/>
          <w:sz w:val="24"/>
          <w:szCs w:val="24"/>
        </w:rPr>
        <w:t xml:space="preserve"> </w:t>
      </w:r>
      <w:r w:rsidRPr="00BC7D98">
        <w:rPr>
          <w:rFonts w:ascii="Garamond" w:eastAsia="Times New Roman" w:hAnsi="Garamond" w:cs="Times New Roman"/>
          <w:color w:val="000000" w:themeColor="text1"/>
          <w:sz w:val="24"/>
          <w:szCs w:val="24"/>
        </w:rPr>
        <w:t>presidential, parliamentary and local elections, and to exercise their full citizenship during this period</w:t>
      </w:r>
      <w:proofErr w:type="gramStart"/>
      <w:r w:rsidRPr="00BC7D98">
        <w:rPr>
          <w:rFonts w:ascii="Garamond" w:eastAsia="Times New Roman" w:hAnsi="Garamond" w:cs="Times New Roman"/>
          <w:color w:val="000000" w:themeColor="text1"/>
          <w:sz w:val="24"/>
          <w:szCs w:val="24"/>
        </w:rPr>
        <w:t>;  promote</w:t>
      </w:r>
      <w:proofErr w:type="gramEnd"/>
      <w:r w:rsidRPr="00BC7D98">
        <w:rPr>
          <w:rFonts w:ascii="Garamond" w:eastAsia="Times New Roman" w:hAnsi="Garamond" w:cs="Times New Roman"/>
          <w:color w:val="000000" w:themeColor="text1"/>
          <w:sz w:val="24"/>
          <w:szCs w:val="24"/>
        </w:rPr>
        <w:t xml:space="preserve"> the entrenchment of dialogue and participation in public life through better citizen access to a professional and independent national information and to active debate; and to improve the level of professionalism of the Nigerian media sector through a professional media services and ongoing practical training. It is anticipated that the PRG Project will collaborate closely with « Studio </w:t>
      </w:r>
      <w:proofErr w:type="spellStart"/>
      <w:r w:rsidRPr="00BC7D98">
        <w:rPr>
          <w:rFonts w:ascii="Garamond" w:eastAsia="Times New Roman" w:hAnsi="Garamond" w:cs="Times New Roman"/>
          <w:color w:val="000000" w:themeColor="text1"/>
          <w:sz w:val="24"/>
          <w:szCs w:val="24"/>
        </w:rPr>
        <w:t>Kalangou</w:t>
      </w:r>
      <w:proofErr w:type="spellEnd"/>
      <w:r w:rsidRPr="00BC7D98">
        <w:rPr>
          <w:rFonts w:ascii="Garamond" w:eastAsia="Times New Roman" w:hAnsi="Garamond" w:cs="Times New Roman"/>
          <w:color w:val="000000" w:themeColor="text1"/>
          <w:sz w:val="24"/>
          <w:szCs w:val="24"/>
        </w:rPr>
        <w:t xml:space="preserve"> » and the national network of Nigerien media outlets working with them on common objectives and related activities.</w:t>
      </w:r>
    </w:p>
    <w:p w:rsidR="006E5BED" w:rsidRPr="00BC7D98" w:rsidRDefault="006E5BED" w:rsidP="0027605B">
      <w:pPr>
        <w:spacing w:after="120" w:line="240" w:lineRule="auto"/>
        <w:rPr>
          <w:rFonts w:ascii="Garamond" w:eastAsia="Times New Roman" w:hAnsi="Garamond" w:cs="Times New Roman"/>
          <w:b/>
          <w:color w:val="000000" w:themeColor="text1"/>
          <w:sz w:val="24"/>
          <w:szCs w:val="24"/>
        </w:rPr>
      </w:pPr>
      <w:r w:rsidRPr="00BC7D98">
        <w:rPr>
          <w:rFonts w:ascii="Garamond" w:eastAsia="Times New Roman" w:hAnsi="Garamond" w:cs="Times New Roman"/>
          <w:b/>
          <w:color w:val="000000" w:themeColor="text1"/>
          <w:sz w:val="24"/>
          <w:szCs w:val="24"/>
        </w:rPr>
        <w:t>Other Initiatives</w:t>
      </w:r>
    </w:p>
    <w:p w:rsidR="0027605B" w:rsidRPr="00BC7D98" w:rsidRDefault="0027605B" w:rsidP="0027605B">
      <w:pPr>
        <w:spacing w:after="120" w:line="240" w:lineRule="auto"/>
        <w:rPr>
          <w:rFonts w:ascii="Garamond" w:eastAsia="Times New Roman" w:hAnsi="Garamond" w:cs="Times New Roman"/>
          <w:color w:val="000000" w:themeColor="text1"/>
          <w:sz w:val="24"/>
          <w:szCs w:val="24"/>
        </w:rPr>
      </w:pPr>
      <w:r w:rsidRPr="00BC7D98">
        <w:rPr>
          <w:rFonts w:ascii="Garamond" w:eastAsia="Times New Roman" w:hAnsi="Garamond" w:cs="Times New Roman"/>
          <w:color w:val="000000" w:themeColor="text1"/>
          <w:sz w:val="24"/>
          <w:szCs w:val="24"/>
        </w:rPr>
        <w:t>In addition, we anticipate that the</w:t>
      </w:r>
      <w:r w:rsidR="00003CAF" w:rsidRPr="00BC7D98">
        <w:rPr>
          <w:rFonts w:ascii="Garamond" w:eastAsia="Times New Roman" w:hAnsi="Garamond" w:cs="Times New Roman"/>
          <w:color w:val="000000" w:themeColor="text1"/>
          <w:sz w:val="24"/>
          <w:szCs w:val="24"/>
        </w:rPr>
        <w:t xml:space="preserve"> PRG </w:t>
      </w:r>
      <w:r w:rsidRPr="00BC7D98">
        <w:rPr>
          <w:rFonts w:ascii="Garamond" w:eastAsia="Times New Roman" w:hAnsi="Garamond" w:cs="Times New Roman"/>
          <w:color w:val="000000" w:themeColor="text1"/>
          <w:sz w:val="24"/>
          <w:szCs w:val="24"/>
        </w:rPr>
        <w:t xml:space="preserve">project will have linkages to projects funded by the French and European Union in support of the PNME through the donor-support group </w:t>
      </w:r>
      <w:r w:rsidRPr="00BC7D98">
        <w:rPr>
          <w:rFonts w:ascii="Garamond" w:eastAsia="Times New Roman" w:hAnsi="Garamond" w:cs="Times New Roman"/>
          <w:i/>
          <w:color w:val="000000" w:themeColor="text1"/>
          <w:sz w:val="24"/>
          <w:szCs w:val="24"/>
        </w:rPr>
        <w:t xml:space="preserve">Haut Commission de la Modernization de </w:t>
      </w:r>
      <w:proofErr w:type="spellStart"/>
      <w:r w:rsidRPr="00BC7D98">
        <w:rPr>
          <w:rFonts w:ascii="Garamond" w:eastAsia="Times New Roman" w:hAnsi="Garamond" w:cs="Times New Roman"/>
          <w:i/>
          <w:color w:val="000000" w:themeColor="text1"/>
          <w:sz w:val="24"/>
          <w:szCs w:val="24"/>
        </w:rPr>
        <w:t>l’Etat</w:t>
      </w:r>
      <w:proofErr w:type="spellEnd"/>
      <w:r w:rsidRPr="00BC7D98">
        <w:rPr>
          <w:rFonts w:ascii="Garamond" w:eastAsia="Times New Roman" w:hAnsi="Garamond" w:cs="Times New Roman"/>
          <w:i/>
          <w:color w:val="000000" w:themeColor="text1"/>
          <w:sz w:val="24"/>
          <w:szCs w:val="24"/>
        </w:rPr>
        <w:t xml:space="preserve"> </w:t>
      </w:r>
      <w:r w:rsidRPr="00BC7D98">
        <w:rPr>
          <w:rFonts w:ascii="Garamond" w:eastAsia="Times New Roman" w:hAnsi="Garamond" w:cs="Times New Roman"/>
          <w:color w:val="000000" w:themeColor="text1"/>
          <w:sz w:val="24"/>
          <w:szCs w:val="24"/>
        </w:rPr>
        <w:t xml:space="preserve">(HCME). We will coordinate with these actors and expect them to pick-up limited action efforts and support for public reform initiatives which line-up with findings from the PEA action research.  Finally, this project will complement work by the German Development Agencies (GIZ and </w:t>
      </w:r>
      <w:proofErr w:type="spellStart"/>
      <w:r w:rsidRPr="00BC7D98">
        <w:rPr>
          <w:rFonts w:ascii="Garamond" w:eastAsia="Times New Roman" w:hAnsi="Garamond" w:cs="Times New Roman"/>
          <w:color w:val="000000" w:themeColor="text1"/>
          <w:sz w:val="24"/>
          <w:szCs w:val="24"/>
        </w:rPr>
        <w:t>KfW</w:t>
      </w:r>
      <w:proofErr w:type="spellEnd"/>
      <w:r w:rsidRPr="00BC7D98">
        <w:rPr>
          <w:rFonts w:ascii="Garamond" w:eastAsia="Times New Roman" w:hAnsi="Garamond" w:cs="Times New Roman"/>
          <w:color w:val="000000" w:themeColor="text1"/>
          <w:sz w:val="24"/>
          <w:szCs w:val="24"/>
        </w:rPr>
        <w:t>), Suisse Cooperation, and French bilateral development assistance (AFD) on governance particularly at the decentralized level, informing their capacity strengthening and systems efforts in the communes by identifying ways that locally elected bodies and leaders can work with civil society and others to implement collective actions on targeted citizen priorities.</w:t>
      </w:r>
    </w:p>
    <w:p w:rsidR="00B13CAD" w:rsidRPr="00BC7D98" w:rsidRDefault="00B13CAD" w:rsidP="0027605B">
      <w:pPr>
        <w:spacing w:after="120" w:line="240" w:lineRule="auto"/>
        <w:rPr>
          <w:rFonts w:ascii="Garamond" w:eastAsia="Times New Roman" w:hAnsi="Garamond" w:cs="Times New Roman"/>
          <w:color w:val="000000" w:themeColor="text1"/>
          <w:sz w:val="24"/>
          <w:szCs w:val="24"/>
        </w:rPr>
      </w:pPr>
    </w:p>
    <w:p w:rsidR="00FE79CF" w:rsidRPr="0094062F" w:rsidRDefault="00FE79CF" w:rsidP="00FE79CF">
      <w:pPr>
        <w:spacing w:after="120" w:line="240" w:lineRule="auto"/>
        <w:rPr>
          <w:rFonts w:ascii="Garamond" w:hAnsi="Garamond" w:cs="Times New Roman"/>
          <w:b/>
          <w:color w:val="0070C0"/>
          <w:sz w:val="26"/>
          <w:szCs w:val="26"/>
        </w:rPr>
      </w:pPr>
      <w:r w:rsidRPr="0094062F">
        <w:rPr>
          <w:rFonts w:ascii="Garamond" w:hAnsi="Garamond" w:cs="Times New Roman"/>
          <w:b/>
          <w:color w:val="0070C0"/>
          <w:sz w:val="26"/>
          <w:szCs w:val="26"/>
        </w:rPr>
        <w:t xml:space="preserve">B.2 PRG – Principal Activity </w:t>
      </w:r>
      <w:r w:rsidR="005F57FE" w:rsidRPr="0094062F">
        <w:rPr>
          <w:rFonts w:ascii="Garamond" w:hAnsi="Garamond" w:cs="Times New Roman"/>
          <w:b/>
          <w:color w:val="0070C0"/>
          <w:sz w:val="26"/>
          <w:szCs w:val="26"/>
        </w:rPr>
        <w:t>Technical Requirements</w:t>
      </w:r>
    </w:p>
    <w:p w:rsidR="00BC7D98" w:rsidRPr="00A726D1" w:rsidRDefault="00BC7D98" w:rsidP="00FE79CF">
      <w:pPr>
        <w:spacing w:after="120" w:line="240" w:lineRule="auto"/>
        <w:rPr>
          <w:rFonts w:ascii="Garamond" w:hAnsi="Garamond" w:cs="Times New Roman"/>
          <w:sz w:val="24"/>
          <w:szCs w:val="24"/>
        </w:rPr>
      </w:pPr>
      <w:r w:rsidRPr="00BC7D98">
        <w:rPr>
          <w:rFonts w:ascii="Garamond" w:hAnsi="Garamond" w:cs="Times New Roman"/>
          <w:sz w:val="24"/>
          <w:szCs w:val="24"/>
        </w:rPr>
        <w:t xml:space="preserve">This section lays out </w:t>
      </w:r>
      <w:r w:rsidRPr="00A726D1">
        <w:rPr>
          <w:rFonts w:ascii="Garamond" w:hAnsi="Garamond" w:cs="Times New Roman"/>
          <w:sz w:val="24"/>
          <w:szCs w:val="24"/>
        </w:rPr>
        <w:t xml:space="preserve">the technical requirements </w:t>
      </w:r>
      <w:r w:rsidR="0094062F">
        <w:rPr>
          <w:rFonts w:ascii="Garamond" w:hAnsi="Garamond" w:cs="Times New Roman"/>
          <w:sz w:val="24"/>
          <w:szCs w:val="24"/>
        </w:rPr>
        <w:t xml:space="preserve">specific to </w:t>
      </w:r>
      <w:r w:rsidRPr="00A726D1">
        <w:rPr>
          <w:rFonts w:ascii="Garamond" w:hAnsi="Garamond" w:cs="Times New Roman"/>
          <w:sz w:val="24"/>
          <w:szCs w:val="24"/>
        </w:rPr>
        <w:t>the PRG Principal Activity for which GCSS would be responsible under a new Associate Award.</w:t>
      </w:r>
    </w:p>
    <w:p w:rsidR="00FE79CF" w:rsidRPr="00A726D1" w:rsidRDefault="00FE79CF" w:rsidP="00732A8F">
      <w:pPr>
        <w:pStyle w:val="NoSpacing"/>
        <w:rPr>
          <w:rFonts w:ascii="Garamond" w:hAnsi="Garamond" w:cs="Times New Roman"/>
          <w:color w:val="000000" w:themeColor="text1"/>
          <w:sz w:val="24"/>
          <w:szCs w:val="24"/>
        </w:rPr>
      </w:pPr>
    </w:p>
    <w:p w:rsidR="00E175DB" w:rsidRPr="00A726D1" w:rsidRDefault="005F57FE" w:rsidP="00F10EFD">
      <w:pPr>
        <w:spacing w:after="120" w:line="240" w:lineRule="auto"/>
        <w:rPr>
          <w:rFonts w:ascii="Garamond" w:hAnsi="Garamond" w:cs="Times New Roman"/>
          <w:b/>
          <w:i/>
          <w:sz w:val="24"/>
          <w:szCs w:val="24"/>
        </w:rPr>
      </w:pPr>
      <w:r w:rsidRPr="00A726D1">
        <w:rPr>
          <w:rFonts w:ascii="Garamond" w:hAnsi="Garamond" w:cs="Times New Roman"/>
          <w:b/>
          <w:i/>
          <w:sz w:val="24"/>
          <w:szCs w:val="24"/>
        </w:rPr>
        <w:t>B</w:t>
      </w:r>
      <w:r w:rsidR="00E175DB" w:rsidRPr="00A726D1">
        <w:rPr>
          <w:rFonts w:ascii="Garamond" w:hAnsi="Garamond" w:cs="Times New Roman"/>
          <w:b/>
          <w:i/>
          <w:sz w:val="24"/>
          <w:szCs w:val="24"/>
        </w:rPr>
        <w:t>.</w:t>
      </w:r>
      <w:r w:rsidRPr="00A726D1">
        <w:rPr>
          <w:rFonts w:ascii="Garamond" w:hAnsi="Garamond" w:cs="Times New Roman"/>
          <w:b/>
          <w:i/>
          <w:sz w:val="24"/>
          <w:szCs w:val="24"/>
        </w:rPr>
        <w:t xml:space="preserve">2.1 </w:t>
      </w:r>
      <w:r w:rsidR="00B01882" w:rsidRPr="00A726D1">
        <w:rPr>
          <w:rFonts w:ascii="Garamond" w:hAnsi="Garamond" w:cs="Times New Roman"/>
          <w:b/>
          <w:i/>
          <w:sz w:val="24"/>
          <w:szCs w:val="24"/>
        </w:rPr>
        <w:t xml:space="preserve">Principal Activity </w:t>
      </w:r>
      <w:r w:rsidR="00E175DB" w:rsidRPr="00A726D1">
        <w:rPr>
          <w:rFonts w:ascii="Garamond" w:hAnsi="Garamond" w:cs="Times New Roman"/>
          <w:b/>
          <w:i/>
          <w:sz w:val="24"/>
          <w:szCs w:val="24"/>
        </w:rPr>
        <w:t>Development Hypothesis</w:t>
      </w:r>
    </w:p>
    <w:p w:rsidR="0094062F" w:rsidRDefault="000C5322" w:rsidP="000C5322">
      <w:pPr>
        <w:spacing w:line="240" w:lineRule="auto"/>
        <w:rPr>
          <w:rFonts w:ascii="Garamond" w:eastAsia="Times New Roman" w:hAnsi="Garamond" w:cs="Times New Roman"/>
          <w:sz w:val="24"/>
          <w:szCs w:val="24"/>
        </w:rPr>
      </w:pPr>
      <w:r w:rsidRPr="00A726D1">
        <w:rPr>
          <w:rFonts w:ascii="Garamond" w:eastAsia="Times New Roman" w:hAnsi="Garamond" w:cs="Times New Roman"/>
          <w:sz w:val="24"/>
          <w:szCs w:val="24"/>
        </w:rPr>
        <w:t xml:space="preserve">The </w:t>
      </w:r>
      <w:r w:rsidR="005A3ACC" w:rsidRPr="00A726D1">
        <w:rPr>
          <w:rFonts w:ascii="Garamond" w:eastAsia="Times New Roman" w:hAnsi="Garamond" w:cs="Times New Roman"/>
          <w:sz w:val="24"/>
          <w:szCs w:val="24"/>
        </w:rPr>
        <w:t xml:space="preserve">hypothesis </w:t>
      </w:r>
      <w:r w:rsidRPr="00A726D1">
        <w:rPr>
          <w:rFonts w:ascii="Garamond" w:eastAsia="Times New Roman" w:hAnsi="Garamond" w:cs="Times New Roman"/>
          <w:sz w:val="24"/>
          <w:szCs w:val="24"/>
        </w:rPr>
        <w:t>of the PRG Project globally is that</w:t>
      </w:r>
      <w:r w:rsidR="0094062F">
        <w:rPr>
          <w:rFonts w:ascii="Garamond" w:eastAsia="Times New Roman" w:hAnsi="Garamond" w:cs="Times New Roman"/>
          <w:sz w:val="24"/>
          <w:szCs w:val="24"/>
        </w:rPr>
        <w:t xml:space="preserve">: </w:t>
      </w:r>
    </w:p>
    <w:p w:rsidR="0094062F" w:rsidRDefault="000C5322" w:rsidP="0094062F">
      <w:pPr>
        <w:spacing w:line="240" w:lineRule="auto"/>
        <w:ind w:left="720"/>
        <w:rPr>
          <w:rFonts w:ascii="Garamond" w:eastAsia="Times New Roman" w:hAnsi="Garamond" w:cs="Times New Roman"/>
          <w:i/>
          <w:color w:val="000000" w:themeColor="text1"/>
          <w:sz w:val="24"/>
          <w:szCs w:val="24"/>
        </w:rPr>
      </w:pPr>
      <w:proofErr w:type="gramStart"/>
      <w:r w:rsidRPr="0094062F">
        <w:rPr>
          <w:rFonts w:ascii="Garamond" w:eastAsia="Times New Roman" w:hAnsi="Garamond" w:cs="Times New Roman"/>
          <w:color w:val="000000" w:themeColor="text1"/>
          <w:sz w:val="24"/>
          <w:szCs w:val="24"/>
        </w:rPr>
        <w:t>with</w:t>
      </w:r>
      <w:proofErr w:type="gramEnd"/>
      <w:r w:rsidRPr="0094062F">
        <w:rPr>
          <w:rFonts w:ascii="Garamond" w:eastAsia="Times New Roman" w:hAnsi="Garamond" w:cs="Times New Roman"/>
          <w:color w:val="000000" w:themeColor="text1"/>
          <w:sz w:val="24"/>
          <w:szCs w:val="24"/>
        </w:rPr>
        <w:t xml:space="preserve"> increased understanding of the local dynamics blocking and promoting reform (</w:t>
      </w:r>
      <w:r w:rsidRPr="0094062F">
        <w:rPr>
          <w:rFonts w:ascii="Garamond" w:eastAsia="Times New Roman" w:hAnsi="Garamond" w:cs="Times New Roman"/>
          <w:b/>
          <w:color w:val="000000" w:themeColor="text1"/>
          <w:sz w:val="24"/>
          <w:szCs w:val="24"/>
        </w:rPr>
        <w:t>research</w:t>
      </w:r>
      <w:r w:rsidRPr="0094062F">
        <w:rPr>
          <w:rFonts w:ascii="Garamond" w:eastAsia="Times New Roman" w:hAnsi="Garamond" w:cs="Times New Roman"/>
          <w:color w:val="000000" w:themeColor="text1"/>
          <w:sz w:val="24"/>
          <w:szCs w:val="24"/>
        </w:rPr>
        <w:t>), we can help Nigeriens examine these dynamics themselves (</w:t>
      </w:r>
      <w:r w:rsidRPr="0094062F">
        <w:rPr>
          <w:rFonts w:ascii="Garamond" w:eastAsia="Times New Roman" w:hAnsi="Garamond" w:cs="Times New Roman"/>
          <w:b/>
          <w:color w:val="000000" w:themeColor="text1"/>
          <w:sz w:val="24"/>
          <w:szCs w:val="24"/>
        </w:rPr>
        <w:t>dialogue</w:t>
      </w:r>
      <w:r w:rsidRPr="0094062F">
        <w:rPr>
          <w:rFonts w:ascii="Garamond" w:eastAsia="Times New Roman" w:hAnsi="Garamond" w:cs="Times New Roman"/>
          <w:color w:val="000000" w:themeColor="text1"/>
          <w:sz w:val="24"/>
          <w:szCs w:val="24"/>
        </w:rPr>
        <w:t>) and enact measures (</w:t>
      </w:r>
      <w:r w:rsidRPr="0094062F">
        <w:rPr>
          <w:rFonts w:ascii="Garamond" w:eastAsia="Times New Roman" w:hAnsi="Garamond" w:cs="Times New Roman"/>
          <w:b/>
          <w:color w:val="000000" w:themeColor="text1"/>
          <w:sz w:val="24"/>
          <w:szCs w:val="24"/>
        </w:rPr>
        <w:t>action</w:t>
      </w:r>
      <w:r w:rsidRPr="0094062F">
        <w:rPr>
          <w:rFonts w:ascii="Garamond" w:eastAsia="Times New Roman" w:hAnsi="Garamond" w:cs="Times New Roman"/>
          <w:color w:val="000000" w:themeColor="text1"/>
          <w:sz w:val="24"/>
          <w:szCs w:val="24"/>
        </w:rPr>
        <w:t>) to bolster local solutions that promote the public good and shift incentives away from behaviors that undermine the public good. This will ultimately lead to improvements in the coverage and quality of the targeted public goods (</w:t>
      </w:r>
      <w:r w:rsidRPr="0094062F">
        <w:rPr>
          <w:rFonts w:ascii="Garamond" w:eastAsia="Times New Roman" w:hAnsi="Garamond" w:cs="Times New Roman"/>
          <w:b/>
          <w:color w:val="000000" w:themeColor="text1"/>
          <w:sz w:val="24"/>
          <w:szCs w:val="24"/>
        </w:rPr>
        <w:t>positive change</w:t>
      </w:r>
      <w:r w:rsidRPr="0094062F">
        <w:rPr>
          <w:rFonts w:ascii="Garamond" w:eastAsia="Times New Roman" w:hAnsi="Garamond" w:cs="Times New Roman"/>
          <w:color w:val="000000" w:themeColor="text1"/>
          <w:sz w:val="24"/>
          <w:szCs w:val="24"/>
        </w:rPr>
        <w:t>) that Nigerien citizens consider top priority.</w:t>
      </w:r>
      <w:r w:rsidRPr="00BC7D98">
        <w:rPr>
          <w:rFonts w:ascii="Garamond" w:eastAsia="Times New Roman" w:hAnsi="Garamond" w:cs="Times New Roman"/>
          <w:i/>
          <w:color w:val="000000" w:themeColor="text1"/>
          <w:sz w:val="24"/>
          <w:szCs w:val="24"/>
        </w:rPr>
        <w:t xml:space="preserve"> </w:t>
      </w:r>
    </w:p>
    <w:p w:rsidR="000C5322" w:rsidRPr="00BC7D98" w:rsidRDefault="000C5322" w:rsidP="0094062F">
      <w:pPr>
        <w:spacing w:line="240" w:lineRule="auto"/>
        <w:ind w:left="720"/>
        <w:rPr>
          <w:rFonts w:ascii="Garamond" w:hAnsi="Garamond"/>
          <w:sz w:val="24"/>
          <w:szCs w:val="24"/>
        </w:rPr>
      </w:pPr>
      <w:r w:rsidRPr="00BC7D98">
        <w:rPr>
          <w:rFonts w:ascii="Garamond" w:eastAsia="Times New Roman" w:hAnsi="Garamond" w:cs="Times New Roman"/>
          <w:color w:val="000000" w:themeColor="text1"/>
          <w:sz w:val="24"/>
          <w:szCs w:val="24"/>
        </w:rPr>
        <w:t xml:space="preserve">Undergirding this approach </w:t>
      </w:r>
      <w:proofErr w:type="gramStart"/>
      <w:r w:rsidRPr="00BC7D98">
        <w:rPr>
          <w:rFonts w:ascii="Garamond" w:eastAsia="Times New Roman" w:hAnsi="Garamond" w:cs="Times New Roman"/>
          <w:color w:val="000000" w:themeColor="text1"/>
          <w:sz w:val="24"/>
          <w:szCs w:val="24"/>
        </w:rPr>
        <w:t xml:space="preserve">are </w:t>
      </w:r>
      <w:r w:rsidRPr="00BC7D98">
        <w:rPr>
          <w:rFonts w:ascii="Garamond" w:eastAsia="Times New Roman" w:hAnsi="Garamond" w:cs="Times New Roman"/>
          <w:b/>
          <w:color w:val="000000" w:themeColor="text1"/>
          <w:sz w:val="24"/>
          <w:szCs w:val="24"/>
        </w:rPr>
        <w:t>capacity</w:t>
      </w:r>
      <w:proofErr w:type="gramEnd"/>
      <w:r w:rsidRPr="00BC7D98">
        <w:rPr>
          <w:rFonts w:ascii="Garamond" w:eastAsia="Times New Roman" w:hAnsi="Garamond" w:cs="Times New Roman"/>
          <w:b/>
          <w:color w:val="000000" w:themeColor="text1"/>
          <w:sz w:val="24"/>
          <w:szCs w:val="24"/>
        </w:rPr>
        <w:t xml:space="preserve"> strengthening</w:t>
      </w:r>
      <w:r w:rsidRPr="00BC7D98">
        <w:rPr>
          <w:rFonts w:ascii="Garamond" w:eastAsia="Times New Roman" w:hAnsi="Garamond" w:cs="Times New Roman"/>
          <w:color w:val="000000" w:themeColor="text1"/>
          <w:sz w:val="24"/>
          <w:szCs w:val="24"/>
        </w:rPr>
        <w:t xml:space="preserve"> activities aimed to increase the ability of local actors to undertake these research-dialogue-action steps in an independent manner in the future. Finally, </w:t>
      </w:r>
      <w:r w:rsidR="0094062F">
        <w:rPr>
          <w:rFonts w:ascii="Garamond" w:eastAsia="Times New Roman" w:hAnsi="Garamond" w:cs="Times New Roman"/>
          <w:color w:val="000000" w:themeColor="text1"/>
          <w:sz w:val="24"/>
          <w:szCs w:val="24"/>
        </w:rPr>
        <w:t xml:space="preserve">part of </w:t>
      </w:r>
      <w:r w:rsidR="0094062F" w:rsidRPr="0094062F">
        <w:rPr>
          <w:rFonts w:ascii="Garamond" w:eastAsia="Times New Roman" w:hAnsi="Garamond" w:cs="Times New Roman"/>
          <w:b/>
          <w:color w:val="000000" w:themeColor="text1"/>
          <w:sz w:val="24"/>
          <w:szCs w:val="24"/>
        </w:rPr>
        <w:t>action</w:t>
      </w:r>
      <w:r w:rsidR="0094062F">
        <w:rPr>
          <w:rFonts w:ascii="Garamond" w:eastAsia="Times New Roman" w:hAnsi="Garamond" w:cs="Times New Roman"/>
          <w:color w:val="000000" w:themeColor="text1"/>
          <w:sz w:val="24"/>
          <w:szCs w:val="24"/>
        </w:rPr>
        <w:t xml:space="preserve"> </w:t>
      </w:r>
      <w:r w:rsidRPr="00BC7D98">
        <w:rPr>
          <w:rFonts w:ascii="Garamond" w:eastAsia="Times New Roman" w:hAnsi="Garamond" w:cs="Times New Roman"/>
          <w:color w:val="000000" w:themeColor="text1"/>
          <w:sz w:val="24"/>
          <w:szCs w:val="24"/>
        </w:rPr>
        <w:t xml:space="preserve">is </w:t>
      </w:r>
      <w:r w:rsidRPr="00BC7D98">
        <w:rPr>
          <w:rFonts w:ascii="Garamond" w:eastAsia="Times New Roman" w:hAnsi="Garamond" w:cs="Times New Roman"/>
          <w:sz w:val="24"/>
          <w:szCs w:val="24"/>
        </w:rPr>
        <w:t xml:space="preserve">the need to promote what Nigeriens call a </w:t>
      </w:r>
      <w:proofErr w:type="spellStart"/>
      <w:r w:rsidRPr="00BC7D98">
        <w:rPr>
          <w:rFonts w:ascii="Garamond" w:eastAsia="Times New Roman" w:hAnsi="Garamond" w:cs="Times New Roman"/>
          <w:i/>
          <w:sz w:val="24"/>
          <w:szCs w:val="24"/>
        </w:rPr>
        <w:t>prise</w:t>
      </w:r>
      <w:proofErr w:type="spellEnd"/>
      <w:r w:rsidRPr="00BC7D98">
        <w:rPr>
          <w:rFonts w:ascii="Garamond" w:eastAsia="Times New Roman" w:hAnsi="Garamond" w:cs="Times New Roman"/>
          <w:i/>
          <w:sz w:val="24"/>
          <w:szCs w:val="24"/>
        </w:rPr>
        <w:t xml:space="preserve"> de conscience</w:t>
      </w:r>
      <w:r w:rsidRPr="00BC7D98">
        <w:rPr>
          <w:rFonts w:ascii="Garamond" w:eastAsia="Times New Roman" w:hAnsi="Garamond" w:cs="Times New Roman"/>
          <w:sz w:val="24"/>
          <w:szCs w:val="24"/>
        </w:rPr>
        <w:t>, or conscience-awakening, in order to bring individual leaders and citizens to act more for the common good, particularly with regard to using public resources for more equitable coverage of public goods.</w:t>
      </w:r>
    </w:p>
    <w:p w:rsidR="0094062F" w:rsidRDefault="0094062F" w:rsidP="005A3ACC">
      <w:pPr>
        <w:spacing w:line="240" w:lineRule="auto"/>
        <w:rPr>
          <w:rFonts w:ascii="Garamond" w:eastAsia="Times New Roman" w:hAnsi="Garamond" w:cs="Times New Roman"/>
          <w:sz w:val="24"/>
          <w:szCs w:val="24"/>
        </w:rPr>
      </w:pPr>
      <w:r>
        <w:rPr>
          <w:rFonts w:ascii="Garamond" w:eastAsia="Times New Roman" w:hAnsi="Garamond" w:cs="Times New Roman"/>
          <w:sz w:val="24"/>
          <w:szCs w:val="24"/>
        </w:rPr>
        <w:t>The PRG Principal Activity will be primarily responsible for supporting the dialogue, action, and capacity strengthening components of this hypothesis, making use of the research findings from the Initial PEA Action Research Activity and possibly commissioning further research later in the period of performance as deemed necessary.</w:t>
      </w:r>
    </w:p>
    <w:p w:rsidR="005A3ACC" w:rsidRPr="00BC7D98" w:rsidRDefault="005A3ACC" w:rsidP="005A3ACC">
      <w:pPr>
        <w:spacing w:line="240" w:lineRule="auto"/>
        <w:rPr>
          <w:rFonts w:ascii="Garamond" w:hAnsi="Garamond"/>
          <w:sz w:val="24"/>
          <w:szCs w:val="24"/>
        </w:rPr>
      </w:pPr>
      <w:r w:rsidRPr="00BC7D98">
        <w:rPr>
          <w:rFonts w:ascii="Garamond" w:eastAsia="Times New Roman" w:hAnsi="Garamond" w:cs="Times New Roman"/>
          <w:sz w:val="24"/>
          <w:szCs w:val="24"/>
        </w:rPr>
        <w:t xml:space="preserve">The </w:t>
      </w:r>
      <w:r w:rsidR="0094062F">
        <w:rPr>
          <w:rFonts w:ascii="Garamond" w:eastAsia="Times New Roman" w:hAnsi="Garamond" w:cs="Times New Roman"/>
          <w:sz w:val="24"/>
          <w:szCs w:val="24"/>
        </w:rPr>
        <w:t xml:space="preserve">PRG </w:t>
      </w:r>
      <w:r w:rsidRPr="00BC7D98">
        <w:rPr>
          <w:rFonts w:ascii="Garamond" w:eastAsia="Times New Roman" w:hAnsi="Garamond" w:cs="Times New Roman"/>
          <w:sz w:val="24"/>
          <w:szCs w:val="24"/>
        </w:rPr>
        <w:t xml:space="preserve">approach </w:t>
      </w:r>
      <w:r w:rsidR="0094062F">
        <w:rPr>
          <w:rFonts w:ascii="Garamond" w:eastAsia="Times New Roman" w:hAnsi="Garamond" w:cs="Times New Roman"/>
          <w:sz w:val="24"/>
          <w:szCs w:val="24"/>
        </w:rPr>
        <w:t>is built on this development hypoth</w:t>
      </w:r>
      <w:r w:rsidRPr="00BC7D98">
        <w:rPr>
          <w:rFonts w:ascii="Garamond" w:eastAsia="Times New Roman" w:hAnsi="Garamond" w:cs="Times New Roman"/>
          <w:sz w:val="24"/>
          <w:szCs w:val="24"/>
        </w:rPr>
        <w:t>es</w:t>
      </w:r>
      <w:r w:rsidR="0094062F">
        <w:rPr>
          <w:rFonts w:ascii="Garamond" w:eastAsia="Times New Roman" w:hAnsi="Garamond" w:cs="Times New Roman"/>
          <w:sz w:val="24"/>
          <w:szCs w:val="24"/>
        </w:rPr>
        <w:t>is</w:t>
      </w:r>
      <w:r w:rsidRPr="00BC7D98">
        <w:rPr>
          <w:rFonts w:ascii="Garamond" w:eastAsia="Times New Roman" w:hAnsi="Garamond" w:cs="Times New Roman"/>
          <w:sz w:val="24"/>
          <w:szCs w:val="24"/>
        </w:rPr>
        <w:t xml:space="preserve"> and in particular </w:t>
      </w:r>
      <w:r w:rsidR="0094062F">
        <w:rPr>
          <w:rFonts w:ascii="Garamond" w:eastAsia="Times New Roman" w:hAnsi="Garamond" w:cs="Times New Roman"/>
          <w:sz w:val="24"/>
          <w:szCs w:val="24"/>
        </w:rPr>
        <w:t xml:space="preserve">on </w:t>
      </w:r>
      <w:r w:rsidRPr="00BC7D98">
        <w:rPr>
          <w:rFonts w:ascii="Garamond" w:eastAsia="Times New Roman" w:hAnsi="Garamond" w:cs="Times New Roman"/>
          <w:sz w:val="24"/>
          <w:szCs w:val="24"/>
        </w:rPr>
        <w:t xml:space="preserve">recommendations emanating from recent research on governance reform, </w:t>
      </w:r>
      <w:r w:rsidR="007764D1" w:rsidRPr="00BC7D98">
        <w:rPr>
          <w:rFonts w:ascii="Garamond" w:eastAsia="Times New Roman" w:hAnsi="Garamond" w:cs="Times New Roman"/>
          <w:sz w:val="24"/>
          <w:szCs w:val="24"/>
        </w:rPr>
        <w:t xml:space="preserve">particularly that </w:t>
      </w:r>
      <w:r w:rsidRPr="00BC7D98">
        <w:rPr>
          <w:rFonts w:ascii="Garamond" w:eastAsia="Times New Roman" w:hAnsi="Garamond" w:cs="Times New Roman"/>
          <w:sz w:val="24"/>
          <w:szCs w:val="24"/>
        </w:rPr>
        <w:t>by the Africa Power and Politics Program and the Center for the Future State</w:t>
      </w:r>
      <w:r w:rsidRPr="00BC7D98">
        <w:rPr>
          <w:rFonts w:ascii="Garamond" w:eastAsia="Times New Roman" w:hAnsi="Garamond" w:cs="Times New Roman"/>
          <w:sz w:val="24"/>
          <w:szCs w:val="24"/>
          <w:vertAlign w:val="superscript"/>
        </w:rPr>
        <w:footnoteReference w:id="1"/>
      </w:r>
      <w:r w:rsidR="007764D1" w:rsidRPr="00BC7D98">
        <w:rPr>
          <w:rFonts w:ascii="Garamond" w:eastAsia="Times New Roman" w:hAnsi="Garamond" w:cs="Times New Roman"/>
          <w:sz w:val="24"/>
          <w:szCs w:val="24"/>
        </w:rPr>
        <w:t>. M</w:t>
      </w:r>
      <w:r w:rsidRPr="00BC7D98">
        <w:rPr>
          <w:rFonts w:ascii="Garamond" w:eastAsia="Times New Roman" w:hAnsi="Garamond" w:cs="Times New Roman"/>
          <w:sz w:val="24"/>
          <w:szCs w:val="24"/>
        </w:rPr>
        <w:t xml:space="preserve">ajor findings </w:t>
      </w:r>
      <w:r w:rsidR="007764D1" w:rsidRPr="00BC7D98">
        <w:rPr>
          <w:rFonts w:ascii="Garamond" w:eastAsia="Times New Roman" w:hAnsi="Garamond" w:cs="Times New Roman"/>
          <w:sz w:val="24"/>
          <w:szCs w:val="24"/>
        </w:rPr>
        <w:t xml:space="preserve">are </w:t>
      </w:r>
      <w:r w:rsidRPr="00BC7D98">
        <w:rPr>
          <w:rFonts w:ascii="Garamond" w:eastAsia="Times New Roman" w:hAnsi="Garamond" w:cs="Times New Roman"/>
          <w:sz w:val="24"/>
          <w:szCs w:val="24"/>
        </w:rPr>
        <w:t xml:space="preserve">that “many reforms to improve governance by strengthening formal, rules-based institutions have had limited impact” (IDS, 2010: 69). These traditional approaches to governance often fall short because they have not taken into account the informal dynamics and embedded incentives that rule the behavior of people, whether government, traditional leader, organized civil society, private sector, or average citizen actors. Because of this, previous governance reform efforts have missed chances to bolster informal dynamics that support institutional goals of improved and more equitable public service delivery. They have also generally failed to counter or shift informal dynamics that are detrimental to these intuitional goals.  </w:t>
      </w:r>
    </w:p>
    <w:p w:rsidR="005A3ACC" w:rsidRPr="00BC7D98" w:rsidRDefault="005A3ACC" w:rsidP="005A3ACC">
      <w:pPr>
        <w:spacing w:line="240" w:lineRule="auto"/>
        <w:rPr>
          <w:rFonts w:ascii="Garamond" w:eastAsia="Times New Roman" w:hAnsi="Garamond" w:cs="Times New Roman"/>
          <w:sz w:val="24"/>
          <w:szCs w:val="24"/>
        </w:rPr>
      </w:pPr>
      <w:r w:rsidRPr="00BC7D98">
        <w:rPr>
          <w:rFonts w:ascii="Garamond" w:eastAsia="Times New Roman" w:hAnsi="Garamond" w:cs="Times New Roman"/>
          <w:sz w:val="24"/>
          <w:szCs w:val="24"/>
        </w:rPr>
        <w:t xml:space="preserve">The key recommendations to </w:t>
      </w:r>
      <w:r w:rsidR="007764D1" w:rsidRPr="00BC7D98">
        <w:rPr>
          <w:rFonts w:ascii="Garamond" w:eastAsia="Times New Roman" w:hAnsi="Garamond" w:cs="Times New Roman"/>
          <w:sz w:val="24"/>
          <w:szCs w:val="24"/>
        </w:rPr>
        <w:t xml:space="preserve">international technical and financial partners </w:t>
      </w:r>
      <w:r w:rsidRPr="00BC7D98">
        <w:rPr>
          <w:rFonts w:ascii="Garamond" w:eastAsia="Times New Roman" w:hAnsi="Garamond" w:cs="Times New Roman"/>
          <w:sz w:val="24"/>
          <w:szCs w:val="24"/>
        </w:rPr>
        <w:t xml:space="preserve">emerging from these studies include the need to “value country knowledge and invest in acquiring it; empower local actors at all levels through good-quality research and support for data collection and policy analysis; play a role in facilitating local dialogue and debate; … and reassess … strategies for supporting civil society,” with increased focus “on the capacity of different groups to take collective action.” They also emphasize that this “would involve extending engagement to a broader range of actors, who may not share a conventional view of governance and development but who have overlapping interests” (IDS, 2010:77) also first identifying the existing informal networks and institutions through which collective action may already be happening in a given context. </w:t>
      </w:r>
    </w:p>
    <w:p w:rsidR="007764D1" w:rsidRPr="00BC7D98" w:rsidRDefault="007764D1" w:rsidP="007764D1">
      <w:pPr>
        <w:spacing w:line="240" w:lineRule="auto"/>
        <w:rPr>
          <w:rFonts w:ascii="Garamond" w:eastAsia="Times New Roman" w:hAnsi="Garamond" w:cs="Times New Roman"/>
          <w:color w:val="000000"/>
          <w:sz w:val="24"/>
          <w:szCs w:val="24"/>
        </w:rPr>
      </w:pPr>
      <w:r w:rsidRPr="00BC7D98">
        <w:rPr>
          <w:rFonts w:ascii="Garamond" w:eastAsia="Times New Roman" w:hAnsi="Garamond" w:cs="Times New Roman"/>
          <w:sz w:val="24"/>
          <w:szCs w:val="24"/>
        </w:rPr>
        <w:t xml:space="preserve">The PRG Project generally and the PRG Principal Activity in particular </w:t>
      </w:r>
      <w:r w:rsidR="0094062F">
        <w:rPr>
          <w:rFonts w:ascii="Garamond" w:eastAsia="Times New Roman" w:hAnsi="Garamond" w:cs="Times New Roman"/>
          <w:sz w:val="24"/>
          <w:szCs w:val="24"/>
        </w:rPr>
        <w:t xml:space="preserve">shall </w:t>
      </w:r>
      <w:r w:rsidRPr="00BC7D98">
        <w:rPr>
          <w:rFonts w:ascii="Garamond" w:eastAsia="Times New Roman" w:hAnsi="Garamond" w:cs="Times New Roman"/>
          <w:sz w:val="24"/>
          <w:szCs w:val="24"/>
        </w:rPr>
        <w:t xml:space="preserve">apply these recommendations to a new </w:t>
      </w:r>
      <w:r w:rsidR="0094062F">
        <w:rPr>
          <w:rFonts w:ascii="Garamond" w:eastAsia="Times New Roman" w:hAnsi="Garamond" w:cs="Times New Roman"/>
          <w:sz w:val="24"/>
          <w:szCs w:val="24"/>
        </w:rPr>
        <w:t>approach</w:t>
      </w:r>
      <w:r w:rsidRPr="00BC7D98">
        <w:rPr>
          <w:rFonts w:ascii="Garamond" w:eastAsia="Times New Roman" w:hAnsi="Garamond" w:cs="Times New Roman"/>
          <w:sz w:val="24"/>
          <w:szCs w:val="24"/>
        </w:rPr>
        <w:t xml:space="preserve"> of supporting governance reform in Niger. In this way, i</w:t>
      </w:r>
      <w:r w:rsidRPr="00BC7D98">
        <w:rPr>
          <w:rFonts w:ascii="Garamond" w:eastAsia="Times New Roman" w:hAnsi="Garamond" w:cs="Times New Roman"/>
          <w:color w:val="000000"/>
          <w:sz w:val="24"/>
          <w:szCs w:val="24"/>
        </w:rPr>
        <w:t>t is important to emphasize that more than a civil society strengthening project, the PRG Principal Activity is about facilitating collective action between many actors, including between civil society and government but also including locally elected leaders as well as central government administrators, political parties, traditional leaders, cultural and other thought leaders, other international and local technical and financial partners, private sector actors, and ordinary citizens.</w:t>
      </w:r>
    </w:p>
    <w:p w:rsidR="007764D1" w:rsidRPr="00BC7D98" w:rsidRDefault="007764D1" w:rsidP="00F10EFD">
      <w:pPr>
        <w:spacing w:after="120" w:line="240" w:lineRule="auto"/>
        <w:rPr>
          <w:rFonts w:ascii="Garamond" w:hAnsi="Garamond" w:cs="Times New Roman"/>
          <w:b/>
          <w:i/>
          <w:sz w:val="24"/>
          <w:szCs w:val="24"/>
          <w:highlight w:val="cyan"/>
        </w:rPr>
      </w:pPr>
    </w:p>
    <w:p w:rsidR="00B01882" w:rsidRPr="00BC7D98" w:rsidRDefault="005F57FE" w:rsidP="00B01882">
      <w:pPr>
        <w:spacing w:after="0" w:line="240" w:lineRule="auto"/>
        <w:rPr>
          <w:rFonts w:ascii="Garamond" w:eastAsia="Times New Roman" w:hAnsi="Garamond" w:cs="Times New Roman"/>
          <w:b/>
          <w:i/>
          <w:sz w:val="24"/>
          <w:szCs w:val="24"/>
        </w:rPr>
      </w:pPr>
      <w:r w:rsidRPr="00BC7D98">
        <w:rPr>
          <w:rFonts w:ascii="Garamond" w:eastAsia="Times New Roman" w:hAnsi="Garamond" w:cs="Times New Roman"/>
          <w:b/>
          <w:i/>
          <w:sz w:val="24"/>
          <w:szCs w:val="24"/>
        </w:rPr>
        <w:t>B.2.</w:t>
      </w:r>
      <w:r w:rsidR="00E175DB" w:rsidRPr="00BC7D98">
        <w:rPr>
          <w:rFonts w:ascii="Garamond" w:eastAsia="Times New Roman" w:hAnsi="Garamond" w:cs="Times New Roman"/>
          <w:b/>
          <w:i/>
          <w:sz w:val="24"/>
          <w:szCs w:val="24"/>
        </w:rPr>
        <w:t>3</w:t>
      </w:r>
      <w:r w:rsidRPr="00BC7D98">
        <w:rPr>
          <w:rFonts w:ascii="Garamond" w:eastAsia="Times New Roman" w:hAnsi="Garamond" w:cs="Times New Roman"/>
          <w:b/>
          <w:i/>
          <w:sz w:val="24"/>
          <w:szCs w:val="24"/>
        </w:rPr>
        <w:t xml:space="preserve"> </w:t>
      </w:r>
      <w:r w:rsidR="00B01882" w:rsidRPr="00BC7D98">
        <w:rPr>
          <w:rFonts w:ascii="Garamond" w:eastAsia="Times New Roman" w:hAnsi="Garamond" w:cs="Times New Roman"/>
          <w:b/>
          <w:i/>
          <w:sz w:val="24"/>
          <w:szCs w:val="24"/>
        </w:rPr>
        <w:t>Principal Activity Phases</w:t>
      </w:r>
    </w:p>
    <w:p w:rsidR="005F57FE" w:rsidRPr="00BC7D98" w:rsidRDefault="005F57FE" w:rsidP="00B01882">
      <w:pPr>
        <w:spacing w:after="0" w:line="240" w:lineRule="auto"/>
        <w:rPr>
          <w:rFonts w:ascii="Garamond" w:eastAsia="Times New Roman" w:hAnsi="Garamond" w:cs="Times New Roman"/>
          <w:b/>
          <w:i/>
          <w:sz w:val="24"/>
          <w:szCs w:val="24"/>
        </w:rPr>
      </w:pPr>
    </w:p>
    <w:p w:rsidR="00B01882" w:rsidRPr="00BC7D98" w:rsidRDefault="00B01882" w:rsidP="00B01882">
      <w:pPr>
        <w:spacing w:after="0" w:line="240" w:lineRule="auto"/>
        <w:rPr>
          <w:rFonts w:ascii="Garamond" w:eastAsia="Calibri" w:hAnsi="Garamond" w:cs="Calibri"/>
          <w:color w:val="000000"/>
          <w:sz w:val="24"/>
          <w:szCs w:val="24"/>
        </w:rPr>
      </w:pPr>
      <w:r w:rsidRPr="00BC7D98">
        <w:rPr>
          <w:rFonts w:ascii="Garamond" w:eastAsia="Times New Roman" w:hAnsi="Garamond" w:cs="Times New Roman"/>
          <w:color w:val="000000"/>
          <w:sz w:val="24"/>
          <w:szCs w:val="24"/>
        </w:rPr>
        <w:t xml:space="preserve">The </w:t>
      </w:r>
      <w:r w:rsidR="005F57FE" w:rsidRPr="00BC7D98">
        <w:rPr>
          <w:rFonts w:ascii="Garamond" w:eastAsia="Times New Roman" w:hAnsi="Garamond" w:cs="Times New Roman"/>
          <w:color w:val="000000"/>
          <w:sz w:val="24"/>
          <w:szCs w:val="24"/>
        </w:rPr>
        <w:t>PRG P</w:t>
      </w:r>
      <w:r w:rsidRPr="00BC7D98">
        <w:rPr>
          <w:rFonts w:ascii="Garamond" w:eastAsia="Times New Roman" w:hAnsi="Garamond" w:cs="Times New Roman"/>
          <w:color w:val="000000"/>
          <w:sz w:val="24"/>
          <w:szCs w:val="24"/>
        </w:rPr>
        <w:t xml:space="preserve">rincipal </w:t>
      </w:r>
      <w:r w:rsidR="005F57FE" w:rsidRPr="00BC7D98">
        <w:rPr>
          <w:rFonts w:ascii="Garamond" w:eastAsia="Times New Roman" w:hAnsi="Garamond" w:cs="Times New Roman"/>
          <w:color w:val="000000"/>
          <w:sz w:val="24"/>
          <w:szCs w:val="24"/>
        </w:rPr>
        <w:t>A</w:t>
      </w:r>
      <w:r w:rsidRPr="00BC7D98">
        <w:rPr>
          <w:rFonts w:ascii="Garamond" w:eastAsia="Times New Roman" w:hAnsi="Garamond" w:cs="Times New Roman"/>
          <w:color w:val="000000"/>
          <w:sz w:val="24"/>
          <w:szCs w:val="24"/>
        </w:rPr>
        <w:t xml:space="preserve">ctivity will be implemented through a two-phased approach with the intention of scaling up </w:t>
      </w:r>
      <w:r w:rsidR="0094062F">
        <w:rPr>
          <w:rFonts w:ascii="Garamond" w:eastAsia="Times New Roman" w:hAnsi="Garamond" w:cs="Times New Roman"/>
          <w:color w:val="000000"/>
          <w:sz w:val="24"/>
          <w:szCs w:val="24"/>
        </w:rPr>
        <w:t xml:space="preserve">promising </w:t>
      </w:r>
      <w:r w:rsidRPr="00BC7D98">
        <w:rPr>
          <w:rFonts w:ascii="Garamond" w:eastAsia="Times New Roman" w:hAnsi="Garamond" w:cs="Times New Roman"/>
          <w:color w:val="000000"/>
          <w:sz w:val="24"/>
          <w:szCs w:val="24"/>
        </w:rPr>
        <w:t xml:space="preserve">activities in the event of additional resources in the out years. </w:t>
      </w:r>
    </w:p>
    <w:p w:rsidR="00B01882" w:rsidRPr="00BC7D98" w:rsidRDefault="00B01882" w:rsidP="00B01882">
      <w:pPr>
        <w:spacing w:after="0" w:line="240" w:lineRule="auto"/>
        <w:rPr>
          <w:rFonts w:ascii="Garamond" w:eastAsia="Calibri" w:hAnsi="Garamond" w:cs="Calibri"/>
          <w:color w:val="000000"/>
          <w:sz w:val="24"/>
          <w:szCs w:val="24"/>
        </w:rPr>
      </w:pPr>
    </w:p>
    <w:p w:rsidR="00B01882" w:rsidRPr="00BC7D98" w:rsidRDefault="00B01882" w:rsidP="00B01882">
      <w:pPr>
        <w:spacing w:after="120" w:line="240" w:lineRule="auto"/>
        <w:rPr>
          <w:rFonts w:ascii="Garamond" w:eastAsia="Calibri" w:hAnsi="Garamond" w:cs="Calibri"/>
          <w:color w:val="000000"/>
          <w:sz w:val="24"/>
          <w:szCs w:val="24"/>
        </w:rPr>
      </w:pPr>
      <w:r w:rsidRPr="00BC7D98">
        <w:rPr>
          <w:rFonts w:ascii="Garamond" w:eastAsia="Times New Roman" w:hAnsi="Garamond" w:cs="Times New Roman"/>
          <w:b/>
          <w:color w:val="000000"/>
          <w:sz w:val="24"/>
          <w:szCs w:val="24"/>
        </w:rPr>
        <w:t>Phase 1</w:t>
      </w:r>
      <w:r w:rsidRPr="00BC7D98">
        <w:rPr>
          <w:rFonts w:ascii="Garamond" w:eastAsia="Times New Roman" w:hAnsi="Garamond" w:cs="Times New Roman"/>
          <w:color w:val="000000"/>
          <w:sz w:val="24"/>
          <w:szCs w:val="24"/>
        </w:rPr>
        <w:t xml:space="preserve"> will begin in </w:t>
      </w:r>
      <w:r w:rsidR="0094062F">
        <w:rPr>
          <w:rFonts w:ascii="Garamond" w:eastAsia="Times New Roman" w:hAnsi="Garamond" w:cs="Times New Roman"/>
          <w:color w:val="000000"/>
          <w:sz w:val="24"/>
          <w:szCs w:val="24"/>
        </w:rPr>
        <w:t>mid-</w:t>
      </w:r>
      <w:r w:rsidRPr="00BC7D98">
        <w:rPr>
          <w:rFonts w:ascii="Garamond" w:eastAsia="Times New Roman" w:hAnsi="Garamond" w:cs="Times New Roman"/>
          <w:color w:val="000000"/>
          <w:sz w:val="24"/>
          <w:szCs w:val="24"/>
        </w:rPr>
        <w:t>2015, utilizing existing and anticipated resources for democracy and governance. This first Phase will serve to a) address priority public needs through multi-stakeholder dialogue within the context of the upcoming elections and then b) pilot a collective action approach to responding to targeted citizen priorities immediately following the elections. An anticipated impact evaluation of limited scope will help assess the effectiveness of targeted aspects of the project approach and inform the continuation of PRG programming at a larger scale under Phase 2. Phase 1 will be approximately three years, to be implemented through 2018.</w:t>
      </w:r>
    </w:p>
    <w:p w:rsidR="00B01882" w:rsidRPr="00BC7D98" w:rsidRDefault="00B01882" w:rsidP="00B01882">
      <w:pPr>
        <w:spacing w:after="0" w:line="240" w:lineRule="auto"/>
        <w:rPr>
          <w:rFonts w:ascii="Garamond" w:eastAsia="Calibri" w:hAnsi="Garamond" w:cs="Calibri"/>
          <w:color w:val="000000"/>
          <w:sz w:val="24"/>
          <w:szCs w:val="24"/>
        </w:rPr>
      </w:pPr>
      <w:r w:rsidRPr="00BC7D98">
        <w:rPr>
          <w:rFonts w:ascii="Garamond" w:eastAsia="Times New Roman" w:hAnsi="Garamond" w:cs="Times New Roman"/>
          <w:b/>
          <w:color w:val="000000"/>
          <w:sz w:val="24"/>
          <w:szCs w:val="24"/>
        </w:rPr>
        <w:t>Phase 2</w:t>
      </w:r>
      <w:r w:rsidRPr="00BC7D98">
        <w:rPr>
          <w:rFonts w:ascii="Garamond" w:eastAsia="Times New Roman" w:hAnsi="Garamond" w:cs="Times New Roman"/>
          <w:color w:val="000000"/>
          <w:sz w:val="24"/>
          <w:szCs w:val="24"/>
        </w:rPr>
        <w:t xml:space="preserve"> would begin in </w:t>
      </w:r>
      <w:r w:rsidR="0094062F">
        <w:rPr>
          <w:rFonts w:ascii="Garamond" w:eastAsia="Times New Roman" w:hAnsi="Garamond" w:cs="Times New Roman"/>
          <w:color w:val="000000"/>
          <w:sz w:val="24"/>
          <w:szCs w:val="24"/>
        </w:rPr>
        <w:t>mid</w:t>
      </w:r>
      <w:r w:rsidRPr="00BC7D98">
        <w:rPr>
          <w:rFonts w:ascii="Garamond" w:eastAsia="Times New Roman" w:hAnsi="Garamond" w:cs="Times New Roman"/>
          <w:color w:val="000000"/>
          <w:sz w:val="24"/>
          <w:szCs w:val="24"/>
        </w:rPr>
        <w:t xml:space="preserve"> 2018 and build on the work under Phase 1 to continue the activity for another two years, pending the availability of additional resources to support democracy and governance programming. Phase 2 would apply the learning from Phase 1, adjust the project approach as necessary, and expand the support of collective action to additional targeted citizen priorities and/or additional geographic zones.</w:t>
      </w:r>
    </w:p>
    <w:p w:rsidR="00B01882" w:rsidRPr="00BC7D98" w:rsidRDefault="00B01882" w:rsidP="00B01882">
      <w:pPr>
        <w:spacing w:after="0" w:line="240" w:lineRule="auto"/>
        <w:rPr>
          <w:rFonts w:ascii="Garamond" w:eastAsia="Times New Roman" w:hAnsi="Garamond" w:cs="Times New Roman"/>
          <w:sz w:val="24"/>
          <w:szCs w:val="24"/>
        </w:rPr>
      </w:pPr>
    </w:p>
    <w:p w:rsidR="00B01882" w:rsidRPr="00BC7D98" w:rsidRDefault="005F57FE" w:rsidP="00B01882">
      <w:pPr>
        <w:spacing w:after="0" w:line="240" w:lineRule="auto"/>
        <w:rPr>
          <w:rFonts w:ascii="Garamond" w:eastAsia="Calibri" w:hAnsi="Garamond" w:cs="Calibri"/>
          <w:i/>
          <w:sz w:val="24"/>
          <w:szCs w:val="24"/>
        </w:rPr>
      </w:pPr>
      <w:r w:rsidRPr="00BC7D98">
        <w:rPr>
          <w:rFonts w:ascii="Garamond" w:eastAsia="Times New Roman" w:hAnsi="Garamond" w:cs="Times New Roman"/>
          <w:b/>
          <w:i/>
          <w:sz w:val="24"/>
          <w:szCs w:val="24"/>
        </w:rPr>
        <w:t>B.2.</w:t>
      </w:r>
      <w:r w:rsidR="006D35C1" w:rsidRPr="00BC7D98">
        <w:rPr>
          <w:rFonts w:ascii="Garamond" w:eastAsia="Times New Roman" w:hAnsi="Garamond" w:cs="Times New Roman"/>
          <w:b/>
          <w:i/>
          <w:sz w:val="24"/>
          <w:szCs w:val="24"/>
        </w:rPr>
        <w:t>4</w:t>
      </w:r>
      <w:r w:rsidRPr="00BC7D98">
        <w:rPr>
          <w:rFonts w:ascii="Garamond" w:eastAsia="Times New Roman" w:hAnsi="Garamond" w:cs="Times New Roman"/>
          <w:b/>
          <w:i/>
          <w:sz w:val="24"/>
          <w:szCs w:val="24"/>
        </w:rPr>
        <w:t xml:space="preserve"> </w:t>
      </w:r>
      <w:r w:rsidR="00B01882" w:rsidRPr="00BC7D98">
        <w:rPr>
          <w:rFonts w:ascii="Garamond" w:eastAsia="Times New Roman" w:hAnsi="Garamond" w:cs="Times New Roman"/>
          <w:b/>
          <w:i/>
          <w:sz w:val="24"/>
          <w:szCs w:val="24"/>
        </w:rPr>
        <w:t>Selected Targeted Citizen Priorities</w:t>
      </w:r>
    </w:p>
    <w:p w:rsidR="005F57FE" w:rsidRPr="00BC7D98" w:rsidRDefault="005F57FE" w:rsidP="00B01882">
      <w:pPr>
        <w:spacing w:after="0" w:line="240" w:lineRule="auto"/>
        <w:rPr>
          <w:rFonts w:ascii="Garamond" w:eastAsia="Times New Roman" w:hAnsi="Garamond" w:cs="Times New Roman"/>
          <w:sz w:val="24"/>
          <w:szCs w:val="24"/>
        </w:rPr>
      </w:pPr>
    </w:p>
    <w:p w:rsidR="00B01882" w:rsidRPr="00BC7D98" w:rsidRDefault="00B01882" w:rsidP="00B01882">
      <w:pPr>
        <w:spacing w:after="0" w:line="240" w:lineRule="auto"/>
        <w:rPr>
          <w:rFonts w:ascii="Garamond" w:eastAsia="Times New Roman" w:hAnsi="Garamond" w:cs="Times New Roman"/>
          <w:sz w:val="24"/>
          <w:szCs w:val="24"/>
        </w:rPr>
      </w:pPr>
      <w:r w:rsidRPr="00BC7D98">
        <w:rPr>
          <w:rFonts w:ascii="Garamond" w:eastAsia="Times New Roman" w:hAnsi="Garamond" w:cs="Times New Roman"/>
          <w:sz w:val="24"/>
          <w:szCs w:val="24"/>
        </w:rPr>
        <w:t xml:space="preserve">Based on nationally representative 2013 </w:t>
      </w:r>
      <w:proofErr w:type="spellStart"/>
      <w:r w:rsidRPr="00BC7D98">
        <w:rPr>
          <w:rFonts w:ascii="Garamond" w:eastAsia="Times New Roman" w:hAnsi="Garamond" w:cs="Times New Roman"/>
          <w:sz w:val="24"/>
          <w:szCs w:val="24"/>
        </w:rPr>
        <w:t>Afrobarometer</w:t>
      </w:r>
      <w:proofErr w:type="spellEnd"/>
      <w:r w:rsidRPr="00BC7D98">
        <w:rPr>
          <w:rFonts w:ascii="Garamond" w:eastAsia="Times New Roman" w:hAnsi="Garamond" w:cs="Times New Roman"/>
          <w:sz w:val="24"/>
          <w:szCs w:val="24"/>
        </w:rPr>
        <w:t xml:space="preserve"> survey data for Niger, the top five “most important problems that must be addressed by the government” according to Nigerien citizens are, in order of importance: food security, poverty/social exclusion, health, water, and education (</w:t>
      </w:r>
      <w:hyperlink r:id="rId12">
        <w:r w:rsidRPr="00BC7D98">
          <w:rPr>
            <w:rFonts w:ascii="Garamond" w:eastAsia="Times New Roman" w:hAnsi="Garamond" w:cs="Times New Roman"/>
            <w:sz w:val="24"/>
            <w:szCs w:val="24"/>
            <w:u w:val="single"/>
          </w:rPr>
          <w:t>www.afrobarometer.org/Niger</w:t>
        </w:r>
      </w:hyperlink>
      <w:r w:rsidRPr="00BC7D98">
        <w:rPr>
          <w:rFonts w:ascii="Garamond" w:eastAsia="Times New Roman" w:hAnsi="Garamond" w:cs="Times New Roman"/>
          <w:sz w:val="24"/>
          <w:szCs w:val="24"/>
        </w:rPr>
        <w:t xml:space="preserve">). These are directly related to </w:t>
      </w:r>
      <w:proofErr w:type="spellStart"/>
      <w:r w:rsidRPr="00BC7D98">
        <w:rPr>
          <w:rFonts w:ascii="Garamond" w:eastAsia="Times New Roman" w:hAnsi="Garamond" w:cs="Times New Roman"/>
          <w:sz w:val="24"/>
          <w:szCs w:val="24"/>
        </w:rPr>
        <w:t>USAID’s</w:t>
      </w:r>
      <w:proofErr w:type="spellEnd"/>
      <w:r w:rsidRPr="00BC7D98">
        <w:rPr>
          <w:rFonts w:ascii="Garamond" w:eastAsia="Times New Roman" w:hAnsi="Garamond" w:cs="Times New Roman"/>
          <w:sz w:val="24"/>
          <w:szCs w:val="24"/>
        </w:rPr>
        <w:t xml:space="preserve"> current investments in resilience and stability programming in Niger.  </w:t>
      </w:r>
    </w:p>
    <w:p w:rsidR="00B01882" w:rsidRPr="00BC7D98" w:rsidRDefault="00B01882" w:rsidP="00B01882">
      <w:pPr>
        <w:spacing w:after="0" w:line="240" w:lineRule="auto"/>
        <w:rPr>
          <w:rFonts w:ascii="Garamond" w:eastAsia="Times New Roman" w:hAnsi="Garamond" w:cs="Times New Roman"/>
          <w:sz w:val="24"/>
          <w:szCs w:val="24"/>
        </w:rPr>
      </w:pPr>
    </w:p>
    <w:p w:rsidR="00B01882" w:rsidRPr="00BC7D98" w:rsidRDefault="00296389" w:rsidP="00B01882">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 xml:space="preserve">In addition, </w:t>
      </w:r>
      <w:r w:rsidR="00DF2D1A" w:rsidRPr="00BC7D98">
        <w:rPr>
          <w:rFonts w:ascii="Garamond" w:eastAsia="Times New Roman" w:hAnsi="Garamond" w:cs="Times New Roman"/>
          <w:sz w:val="24"/>
          <w:szCs w:val="24"/>
        </w:rPr>
        <w:t>Niger</w:t>
      </w:r>
      <w:r>
        <w:rPr>
          <w:rFonts w:ascii="Garamond" w:eastAsia="Times New Roman" w:hAnsi="Garamond" w:cs="Times New Roman"/>
          <w:sz w:val="24"/>
          <w:szCs w:val="24"/>
        </w:rPr>
        <w:t xml:space="preserve">’s new </w:t>
      </w:r>
      <w:r w:rsidR="00B01882" w:rsidRPr="00BC7D98">
        <w:rPr>
          <w:rFonts w:ascii="Garamond" w:eastAsia="Times New Roman" w:hAnsi="Garamond" w:cs="Times New Roman"/>
          <w:sz w:val="24"/>
          <w:szCs w:val="24"/>
        </w:rPr>
        <w:t xml:space="preserve">Public Administration </w:t>
      </w:r>
      <w:r>
        <w:rPr>
          <w:rFonts w:ascii="Garamond" w:eastAsia="Times New Roman" w:hAnsi="Garamond" w:cs="Times New Roman"/>
          <w:sz w:val="24"/>
          <w:szCs w:val="24"/>
        </w:rPr>
        <w:t xml:space="preserve">and Service Delivery Capacity Strengthening </w:t>
      </w:r>
      <w:r w:rsidR="00B01882" w:rsidRPr="00BC7D98">
        <w:rPr>
          <w:rFonts w:ascii="Garamond" w:eastAsia="Times New Roman" w:hAnsi="Garamond" w:cs="Times New Roman"/>
          <w:sz w:val="24"/>
          <w:szCs w:val="24"/>
        </w:rPr>
        <w:t xml:space="preserve">project </w:t>
      </w:r>
      <w:r>
        <w:rPr>
          <w:rFonts w:ascii="Garamond" w:eastAsia="Times New Roman" w:hAnsi="Garamond" w:cs="Times New Roman"/>
          <w:sz w:val="24"/>
          <w:szCs w:val="24"/>
        </w:rPr>
        <w:t xml:space="preserve">financed by the World Bank </w:t>
      </w:r>
      <w:r w:rsidR="004C0B95">
        <w:rPr>
          <w:rFonts w:ascii="Garamond" w:eastAsia="Times New Roman" w:hAnsi="Garamond" w:cs="Times New Roman"/>
          <w:sz w:val="24"/>
          <w:szCs w:val="24"/>
        </w:rPr>
        <w:t xml:space="preserve">targets </w:t>
      </w:r>
      <w:r w:rsidR="00B01882" w:rsidRPr="00BC7D98">
        <w:rPr>
          <w:rFonts w:ascii="Garamond" w:eastAsia="Times New Roman" w:hAnsi="Garamond" w:cs="Times New Roman"/>
          <w:sz w:val="24"/>
          <w:szCs w:val="24"/>
        </w:rPr>
        <w:t>agriculture/food security (including access and management of water for productive use and more specifically productivity and revenue generation in irrigated areas), health (staff deployment, and provision of medicines &amp; key medical inputs), and education (</w:t>
      </w:r>
      <w:r>
        <w:rPr>
          <w:rFonts w:ascii="Garamond" w:eastAsia="Times New Roman" w:hAnsi="Garamond" w:cs="Times New Roman"/>
          <w:sz w:val="24"/>
          <w:szCs w:val="24"/>
        </w:rPr>
        <w:t>t</w:t>
      </w:r>
      <w:r w:rsidR="00B01882" w:rsidRPr="00BC7D98">
        <w:rPr>
          <w:rFonts w:ascii="Garamond" w:eastAsia="Calibri" w:hAnsi="Garamond" w:cs="Times New Roman"/>
          <w:sz w:val="24"/>
          <w:szCs w:val="24"/>
        </w:rPr>
        <w:t>eacher recruitment, deployment and management</w:t>
      </w:r>
      <w:r w:rsidR="00B01882" w:rsidRPr="00BC7D98">
        <w:rPr>
          <w:rFonts w:ascii="Garamond" w:eastAsia="Calibri" w:hAnsi="Garamond" w:cs="Times New Roman"/>
          <w:i/>
          <w:sz w:val="24"/>
          <w:szCs w:val="24"/>
        </w:rPr>
        <w:t>)</w:t>
      </w:r>
      <w:r w:rsidR="00B01882" w:rsidRPr="00BC7D98">
        <w:rPr>
          <w:rFonts w:ascii="Garamond" w:eastAsia="Times New Roman" w:hAnsi="Garamond" w:cs="Times New Roman"/>
          <w:sz w:val="24"/>
          <w:szCs w:val="24"/>
        </w:rPr>
        <w:t xml:space="preserve"> as the priority sectors for governance reform support via a public administration approach. </w:t>
      </w:r>
    </w:p>
    <w:p w:rsidR="00B01882" w:rsidRDefault="00B01882" w:rsidP="00B01882">
      <w:pPr>
        <w:spacing w:after="0" w:line="240" w:lineRule="auto"/>
        <w:rPr>
          <w:rFonts w:ascii="Garamond" w:eastAsia="Times New Roman" w:hAnsi="Garamond" w:cs="Times New Roman"/>
          <w:sz w:val="24"/>
          <w:szCs w:val="24"/>
        </w:rPr>
      </w:pPr>
    </w:p>
    <w:p w:rsidR="00842FE2" w:rsidRDefault="004C0B95" w:rsidP="00B01882">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 xml:space="preserve">Based on these analyses, the World Bank’s investments via the Public Administration project, and further USAID consultation with stakeholders, USAID has identified health and education as the </w:t>
      </w:r>
      <w:r w:rsidR="00842FE2">
        <w:rPr>
          <w:rFonts w:ascii="Garamond" w:eastAsia="Times New Roman" w:hAnsi="Garamond" w:cs="Times New Roman"/>
          <w:sz w:val="24"/>
          <w:szCs w:val="24"/>
        </w:rPr>
        <w:t xml:space="preserve">two </w:t>
      </w:r>
      <w:r>
        <w:rPr>
          <w:rFonts w:ascii="Garamond" w:eastAsia="Times New Roman" w:hAnsi="Garamond" w:cs="Times New Roman"/>
          <w:sz w:val="24"/>
          <w:szCs w:val="24"/>
        </w:rPr>
        <w:t xml:space="preserve">“targeted citizen priorities” to address in Phase 1of the PRG </w:t>
      </w:r>
      <w:r w:rsidR="00842FE2">
        <w:rPr>
          <w:rFonts w:ascii="Garamond" w:eastAsia="Times New Roman" w:hAnsi="Garamond" w:cs="Times New Roman"/>
          <w:sz w:val="24"/>
          <w:szCs w:val="24"/>
        </w:rPr>
        <w:t>Principal Activity</w:t>
      </w:r>
      <w:r>
        <w:rPr>
          <w:rFonts w:ascii="Garamond" w:eastAsia="Times New Roman" w:hAnsi="Garamond" w:cs="Times New Roman"/>
          <w:sz w:val="24"/>
          <w:szCs w:val="24"/>
        </w:rPr>
        <w:t xml:space="preserve"> under </w:t>
      </w:r>
      <w:r w:rsidR="00842FE2">
        <w:rPr>
          <w:rFonts w:ascii="Garamond" w:eastAsia="Times New Roman" w:hAnsi="Garamond" w:cs="Times New Roman"/>
          <w:sz w:val="24"/>
          <w:szCs w:val="24"/>
        </w:rPr>
        <w:t xml:space="preserve">PRG </w:t>
      </w:r>
      <w:r>
        <w:rPr>
          <w:rFonts w:ascii="Garamond" w:eastAsia="Times New Roman" w:hAnsi="Garamond" w:cs="Times New Roman"/>
          <w:sz w:val="24"/>
          <w:szCs w:val="24"/>
        </w:rPr>
        <w:t xml:space="preserve">Outcome 2 (described below). More specifically, it is anticipated that within those sectors the issues of staff recruitment, deployment, and management – as targeted by the Public </w:t>
      </w:r>
      <w:r w:rsidR="00842FE2">
        <w:rPr>
          <w:rFonts w:ascii="Garamond" w:eastAsia="Times New Roman" w:hAnsi="Garamond" w:cs="Times New Roman"/>
          <w:sz w:val="24"/>
          <w:szCs w:val="24"/>
        </w:rPr>
        <w:t>A</w:t>
      </w:r>
      <w:r>
        <w:rPr>
          <w:rFonts w:ascii="Garamond" w:eastAsia="Times New Roman" w:hAnsi="Garamond" w:cs="Times New Roman"/>
          <w:sz w:val="24"/>
          <w:szCs w:val="24"/>
        </w:rPr>
        <w:t xml:space="preserve">dministration project supported by the World Bank </w:t>
      </w:r>
      <w:r w:rsidR="00842FE2">
        <w:rPr>
          <w:rFonts w:ascii="Garamond" w:eastAsia="Times New Roman" w:hAnsi="Garamond" w:cs="Times New Roman"/>
          <w:sz w:val="24"/>
          <w:szCs w:val="24"/>
        </w:rPr>
        <w:t xml:space="preserve">– will be the particular focus of the collective action support activities anticipated under Phase 1 of the PRG Principal Activity.  </w:t>
      </w:r>
    </w:p>
    <w:p w:rsidR="00842FE2" w:rsidRDefault="00842FE2" w:rsidP="00B01882">
      <w:pPr>
        <w:spacing w:after="0" w:line="240" w:lineRule="auto"/>
        <w:rPr>
          <w:rFonts w:ascii="Garamond" w:eastAsia="Times New Roman" w:hAnsi="Garamond" w:cs="Times New Roman"/>
          <w:sz w:val="24"/>
          <w:szCs w:val="24"/>
        </w:rPr>
      </w:pPr>
    </w:p>
    <w:p w:rsidR="00842FE2" w:rsidRDefault="00842FE2" w:rsidP="00B01882">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 xml:space="preserve">The selection of two priority sectors and particular issues within these reflects the intent </w:t>
      </w:r>
      <w:r w:rsidR="00296389">
        <w:rPr>
          <w:rFonts w:ascii="Garamond" w:eastAsia="Times New Roman" w:hAnsi="Garamond" w:cs="Times New Roman"/>
          <w:sz w:val="24"/>
          <w:szCs w:val="24"/>
        </w:rPr>
        <w:t xml:space="preserve">to focus efforts on a manageable number of targeted citizen priorities </w:t>
      </w:r>
      <w:r>
        <w:rPr>
          <w:rFonts w:ascii="Garamond" w:eastAsia="Times New Roman" w:hAnsi="Garamond" w:cs="Times New Roman"/>
          <w:sz w:val="24"/>
          <w:szCs w:val="24"/>
        </w:rPr>
        <w:t xml:space="preserve">where “moving the needle” is possible in a period of three years. </w:t>
      </w:r>
      <w:r w:rsidR="00B01882" w:rsidRPr="00BC7D98">
        <w:rPr>
          <w:rFonts w:ascii="Garamond" w:eastAsia="Times New Roman" w:hAnsi="Garamond" w:cs="Times New Roman"/>
          <w:sz w:val="24"/>
          <w:szCs w:val="24"/>
        </w:rPr>
        <w:t xml:space="preserve">This focus will have an echo effect on </w:t>
      </w:r>
      <w:proofErr w:type="spellStart"/>
      <w:r w:rsidR="00B01882" w:rsidRPr="00BC7D98">
        <w:rPr>
          <w:rFonts w:ascii="Garamond" w:eastAsia="Times New Roman" w:hAnsi="Garamond" w:cs="Times New Roman"/>
          <w:sz w:val="24"/>
          <w:szCs w:val="24"/>
        </w:rPr>
        <w:t>USAID’s</w:t>
      </w:r>
      <w:proofErr w:type="spellEnd"/>
      <w:r w:rsidR="00B01882" w:rsidRPr="00BC7D98">
        <w:rPr>
          <w:rFonts w:ascii="Garamond" w:eastAsia="Times New Roman" w:hAnsi="Garamond" w:cs="Times New Roman"/>
          <w:sz w:val="24"/>
          <w:szCs w:val="24"/>
        </w:rPr>
        <w:t xml:space="preserve"> other </w:t>
      </w:r>
      <w:proofErr w:type="spellStart"/>
      <w:r w:rsidR="00B01882" w:rsidRPr="00BC7D98">
        <w:rPr>
          <w:rFonts w:ascii="Garamond" w:eastAsia="Times New Roman" w:hAnsi="Garamond" w:cs="Times New Roman"/>
          <w:sz w:val="24"/>
          <w:szCs w:val="24"/>
        </w:rPr>
        <w:t>sectorial</w:t>
      </w:r>
      <w:proofErr w:type="spellEnd"/>
      <w:r w:rsidR="00B01882" w:rsidRPr="00BC7D98">
        <w:rPr>
          <w:rFonts w:ascii="Garamond" w:eastAsia="Times New Roman" w:hAnsi="Garamond" w:cs="Times New Roman"/>
          <w:sz w:val="24"/>
          <w:szCs w:val="24"/>
        </w:rPr>
        <w:t xml:space="preserve"> investments</w:t>
      </w:r>
      <w:r>
        <w:rPr>
          <w:rFonts w:ascii="Garamond" w:eastAsia="Times New Roman" w:hAnsi="Garamond" w:cs="Times New Roman"/>
          <w:sz w:val="24"/>
          <w:szCs w:val="24"/>
        </w:rPr>
        <w:t xml:space="preserve">, and to supporting resilience and stability generally in target zones. </w:t>
      </w:r>
    </w:p>
    <w:p w:rsidR="00842FE2" w:rsidRDefault="00842FE2" w:rsidP="00B01882">
      <w:pPr>
        <w:spacing w:after="0" w:line="240" w:lineRule="auto"/>
        <w:rPr>
          <w:rFonts w:ascii="Garamond" w:eastAsia="Times New Roman" w:hAnsi="Garamond" w:cs="Times New Roman"/>
          <w:sz w:val="24"/>
          <w:szCs w:val="24"/>
        </w:rPr>
      </w:pPr>
    </w:p>
    <w:p w:rsidR="00B01882" w:rsidRPr="00BC7D98" w:rsidRDefault="00B01882" w:rsidP="00B01882">
      <w:pPr>
        <w:spacing w:after="0" w:line="240" w:lineRule="auto"/>
        <w:rPr>
          <w:rFonts w:ascii="Garamond" w:eastAsia="Times New Roman" w:hAnsi="Garamond" w:cs="Times New Roman"/>
          <w:sz w:val="24"/>
          <w:szCs w:val="24"/>
        </w:rPr>
      </w:pPr>
      <w:r w:rsidRPr="00BC7D98">
        <w:rPr>
          <w:rFonts w:ascii="Garamond" w:eastAsia="Times New Roman" w:hAnsi="Garamond" w:cs="Times New Roman"/>
          <w:sz w:val="24"/>
          <w:szCs w:val="24"/>
        </w:rPr>
        <w:t xml:space="preserve">In Phase 2 of this activity and with additional resources, we expect that the project approach can be applied to address additional citizen priorities that are directly relevant to USAID projects and any other new priorities that may emerge. </w:t>
      </w:r>
    </w:p>
    <w:p w:rsidR="00B01882" w:rsidRPr="00BC7D98" w:rsidRDefault="00B01882" w:rsidP="00B01882">
      <w:pPr>
        <w:spacing w:after="0" w:line="240" w:lineRule="auto"/>
        <w:rPr>
          <w:rFonts w:ascii="Garamond" w:eastAsia="Times New Roman" w:hAnsi="Garamond" w:cs="Times New Roman"/>
          <w:sz w:val="24"/>
          <w:szCs w:val="24"/>
        </w:rPr>
      </w:pPr>
    </w:p>
    <w:p w:rsidR="00366DBA" w:rsidRDefault="005F57FE" w:rsidP="00366DBA">
      <w:pPr>
        <w:spacing w:after="0" w:line="240" w:lineRule="auto"/>
        <w:rPr>
          <w:rFonts w:ascii="Garamond" w:eastAsia="Times New Roman" w:hAnsi="Garamond" w:cs="Times New Roman"/>
          <w:b/>
          <w:i/>
          <w:sz w:val="24"/>
          <w:szCs w:val="24"/>
        </w:rPr>
      </w:pPr>
      <w:r w:rsidRPr="00BC7D98">
        <w:rPr>
          <w:rFonts w:ascii="Garamond" w:eastAsia="Times New Roman" w:hAnsi="Garamond" w:cs="Times New Roman"/>
          <w:b/>
          <w:i/>
          <w:sz w:val="24"/>
          <w:szCs w:val="24"/>
        </w:rPr>
        <w:t>B</w:t>
      </w:r>
      <w:r w:rsidR="006D35C1" w:rsidRPr="00BC7D98">
        <w:rPr>
          <w:rFonts w:ascii="Garamond" w:eastAsia="Times New Roman" w:hAnsi="Garamond" w:cs="Times New Roman"/>
          <w:b/>
          <w:i/>
          <w:sz w:val="24"/>
          <w:szCs w:val="24"/>
        </w:rPr>
        <w:t>.</w:t>
      </w:r>
      <w:r w:rsidRPr="00BC7D98">
        <w:rPr>
          <w:rFonts w:ascii="Garamond" w:eastAsia="Times New Roman" w:hAnsi="Garamond" w:cs="Times New Roman"/>
          <w:b/>
          <w:i/>
          <w:sz w:val="24"/>
          <w:szCs w:val="24"/>
        </w:rPr>
        <w:t>2.</w:t>
      </w:r>
      <w:r w:rsidR="006D35C1" w:rsidRPr="00BC7D98">
        <w:rPr>
          <w:rFonts w:ascii="Garamond" w:eastAsia="Times New Roman" w:hAnsi="Garamond" w:cs="Times New Roman"/>
          <w:b/>
          <w:i/>
          <w:sz w:val="24"/>
          <w:szCs w:val="24"/>
        </w:rPr>
        <w:t>5</w:t>
      </w:r>
      <w:r w:rsidRPr="00BC7D98">
        <w:rPr>
          <w:rFonts w:ascii="Garamond" w:eastAsia="Times New Roman" w:hAnsi="Garamond" w:cs="Times New Roman"/>
          <w:b/>
          <w:i/>
          <w:sz w:val="24"/>
          <w:szCs w:val="24"/>
        </w:rPr>
        <w:t xml:space="preserve"> </w:t>
      </w:r>
      <w:r w:rsidR="00B01882" w:rsidRPr="00BC7D98">
        <w:rPr>
          <w:rFonts w:ascii="Garamond" w:eastAsia="Times New Roman" w:hAnsi="Garamond" w:cs="Times New Roman"/>
          <w:b/>
          <w:i/>
          <w:sz w:val="24"/>
          <w:szCs w:val="24"/>
        </w:rPr>
        <w:t>Principal Activity Illustrative Activities</w:t>
      </w:r>
    </w:p>
    <w:p w:rsidR="00BC7D98" w:rsidRDefault="00BC7D98" w:rsidP="00366DBA">
      <w:pPr>
        <w:spacing w:after="0" w:line="240" w:lineRule="auto"/>
        <w:rPr>
          <w:rFonts w:ascii="Garamond" w:eastAsia="Times New Roman" w:hAnsi="Garamond" w:cs="Times New Roman"/>
          <w:b/>
          <w:i/>
          <w:sz w:val="24"/>
          <w:szCs w:val="24"/>
        </w:rPr>
      </w:pPr>
    </w:p>
    <w:p w:rsidR="005F57FE" w:rsidRPr="00BC7D98" w:rsidRDefault="005F57FE" w:rsidP="00667336">
      <w:pPr>
        <w:keepNext/>
        <w:keepLines/>
        <w:spacing w:after="160"/>
        <w:rPr>
          <w:rFonts w:ascii="Garamond" w:eastAsia="Calibri" w:hAnsi="Garamond" w:cs="Times New Roman"/>
          <w:sz w:val="24"/>
          <w:szCs w:val="24"/>
          <w:u w:val="single"/>
        </w:rPr>
      </w:pPr>
      <w:r w:rsidRPr="00BC7D98">
        <w:rPr>
          <w:rFonts w:ascii="Garamond" w:eastAsia="Cambria" w:hAnsi="Garamond" w:cs="Times New Roman"/>
          <w:b/>
          <w:sz w:val="24"/>
          <w:szCs w:val="24"/>
          <w:u w:val="single"/>
        </w:rPr>
        <w:t>Phase 1: Addressing Citizen Priorities in Elections &amp; Post-Electoral Collective Action</w:t>
      </w:r>
    </w:p>
    <w:p w:rsidR="005F57FE" w:rsidRPr="00BC7D98" w:rsidRDefault="005F57FE" w:rsidP="00E73F67">
      <w:pPr>
        <w:spacing w:after="0" w:line="240" w:lineRule="auto"/>
        <w:rPr>
          <w:rFonts w:ascii="Garamond" w:eastAsia="Times New Roman" w:hAnsi="Garamond" w:cs="Times New Roman"/>
          <w:sz w:val="24"/>
          <w:szCs w:val="24"/>
        </w:rPr>
      </w:pPr>
      <w:r w:rsidRPr="00BC7D98">
        <w:rPr>
          <w:rFonts w:ascii="Garamond" w:eastAsia="Times New Roman" w:hAnsi="Garamond" w:cs="Times New Roman"/>
          <w:sz w:val="24"/>
          <w:szCs w:val="24"/>
        </w:rPr>
        <w:t xml:space="preserve">In the context of the current political environment in Niger, it is </w:t>
      </w:r>
      <w:r w:rsidR="00DF2D1A" w:rsidRPr="00BC7D98">
        <w:rPr>
          <w:rFonts w:ascii="Garamond" w:eastAsia="Times New Roman" w:hAnsi="Garamond" w:cs="Times New Roman"/>
          <w:sz w:val="24"/>
          <w:szCs w:val="24"/>
        </w:rPr>
        <w:t>possible</w:t>
      </w:r>
      <w:r w:rsidRPr="00BC7D98">
        <w:rPr>
          <w:rFonts w:ascii="Garamond" w:eastAsia="Times New Roman" w:hAnsi="Garamond" w:cs="Times New Roman"/>
          <w:sz w:val="24"/>
          <w:szCs w:val="24"/>
        </w:rPr>
        <w:t xml:space="preserve"> that the 2015/2016 elections will not be broadly competitive as major opposition party candidates may be prevented from running.  Given this, it will be all the more important to build political consensus around critical citizen priorities regardless of who is in power. In addition, it is important to show how attention to citizen priorities should continue post elections as elected officials strive to make good on campaign promises, and multi-stakeholder collective action is critical to helping to do this. These efforts will also lay the groundwork for increased political competition in the future. Phase 1 </w:t>
      </w:r>
      <w:r w:rsidR="00DF2D1A" w:rsidRPr="00BC7D98">
        <w:rPr>
          <w:rFonts w:ascii="Garamond" w:eastAsia="Times New Roman" w:hAnsi="Garamond" w:cs="Times New Roman"/>
          <w:sz w:val="24"/>
          <w:szCs w:val="24"/>
        </w:rPr>
        <w:t xml:space="preserve">of the PRG Principal Activity </w:t>
      </w:r>
      <w:r w:rsidRPr="00BC7D98">
        <w:rPr>
          <w:rFonts w:ascii="Garamond" w:eastAsia="Times New Roman" w:hAnsi="Garamond" w:cs="Times New Roman"/>
          <w:sz w:val="24"/>
          <w:szCs w:val="24"/>
        </w:rPr>
        <w:t>will therefore focus on:</w:t>
      </w:r>
    </w:p>
    <w:p w:rsidR="00E73F67" w:rsidRPr="00BC7D98" w:rsidRDefault="00E73F67" w:rsidP="00E73F67">
      <w:pPr>
        <w:spacing w:after="0" w:line="240" w:lineRule="auto"/>
        <w:rPr>
          <w:rFonts w:ascii="Garamond" w:eastAsia="Calibri" w:hAnsi="Garamond" w:cs="Calibri"/>
          <w:sz w:val="24"/>
          <w:szCs w:val="24"/>
        </w:rPr>
      </w:pPr>
    </w:p>
    <w:p w:rsidR="005F57FE" w:rsidRPr="00BC7D98" w:rsidRDefault="005F57FE" w:rsidP="00E73F67">
      <w:pPr>
        <w:numPr>
          <w:ilvl w:val="0"/>
          <w:numId w:val="2"/>
        </w:numPr>
        <w:spacing w:after="0" w:line="240" w:lineRule="auto"/>
        <w:ind w:left="360" w:hanging="358"/>
        <w:rPr>
          <w:rFonts w:ascii="Garamond" w:eastAsia="Times New Roman" w:hAnsi="Garamond" w:cs="Times New Roman"/>
          <w:sz w:val="24"/>
          <w:szCs w:val="24"/>
        </w:rPr>
      </w:pPr>
      <w:r w:rsidRPr="00BC7D98">
        <w:rPr>
          <w:rFonts w:ascii="Garamond" w:eastAsia="Times New Roman" w:hAnsi="Garamond" w:cs="Times New Roman"/>
          <w:sz w:val="24"/>
          <w:szCs w:val="24"/>
        </w:rPr>
        <w:t xml:space="preserve">Electoral period activities to promote multi-stakeholder dialogue, advocacy, and media initiatives to bring </w:t>
      </w:r>
      <w:r w:rsidR="00DF2D1A" w:rsidRPr="00BC7D98">
        <w:rPr>
          <w:rFonts w:ascii="Garamond" w:eastAsia="Times New Roman" w:hAnsi="Garamond" w:cs="Times New Roman"/>
          <w:sz w:val="24"/>
          <w:szCs w:val="24"/>
        </w:rPr>
        <w:t xml:space="preserve">political parties </w:t>
      </w:r>
      <w:r w:rsidRPr="00BC7D98">
        <w:rPr>
          <w:rFonts w:ascii="Garamond" w:eastAsia="Times New Roman" w:hAnsi="Garamond" w:cs="Times New Roman"/>
          <w:sz w:val="24"/>
          <w:szCs w:val="24"/>
        </w:rPr>
        <w:t>to better address citizen priorities and identify how non-state actors can better work with elected officials to improve public service coverage and quality; and</w:t>
      </w:r>
    </w:p>
    <w:p w:rsidR="00A14082" w:rsidRPr="00BC7D98" w:rsidRDefault="00A14082" w:rsidP="00E73F67">
      <w:pPr>
        <w:spacing w:after="0" w:line="240" w:lineRule="auto"/>
        <w:ind w:left="360"/>
        <w:rPr>
          <w:rFonts w:ascii="Garamond" w:eastAsia="Times New Roman" w:hAnsi="Garamond" w:cs="Times New Roman"/>
          <w:sz w:val="24"/>
          <w:szCs w:val="24"/>
        </w:rPr>
      </w:pPr>
    </w:p>
    <w:p w:rsidR="005F57FE" w:rsidRPr="00BC7D98" w:rsidRDefault="005F57FE" w:rsidP="00E73F67">
      <w:pPr>
        <w:numPr>
          <w:ilvl w:val="0"/>
          <w:numId w:val="2"/>
        </w:numPr>
        <w:spacing w:after="0" w:line="240" w:lineRule="auto"/>
        <w:ind w:left="360" w:hanging="358"/>
        <w:rPr>
          <w:rFonts w:ascii="Garamond" w:eastAsia="Times New Roman" w:hAnsi="Garamond" w:cs="Times New Roman"/>
          <w:sz w:val="24"/>
          <w:szCs w:val="24"/>
        </w:rPr>
      </w:pPr>
      <w:r w:rsidRPr="00BC7D98">
        <w:rPr>
          <w:rFonts w:ascii="Garamond" w:eastAsia="Times New Roman" w:hAnsi="Garamond" w:cs="Times New Roman"/>
          <w:sz w:val="24"/>
          <w:szCs w:val="24"/>
        </w:rPr>
        <w:t>Post-electoral piloting of the collective action approach on a limited number of citizen priorities and in a limited number of strategically selected geographic zones.</w:t>
      </w:r>
    </w:p>
    <w:p w:rsidR="005F57FE" w:rsidRPr="00BC7D98" w:rsidRDefault="005F57FE" w:rsidP="00E73F67">
      <w:pPr>
        <w:spacing w:after="0" w:line="240" w:lineRule="auto"/>
        <w:rPr>
          <w:rFonts w:ascii="Garamond" w:eastAsia="Calibri" w:hAnsi="Garamond" w:cs="Calibri"/>
          <w:sz w:val="24"/>
          <w:szCs w:val="24"/>
        </w:rPr>
      </w:pPr>
    </w:p>
    <w:p w:rsidR="00366DBA" w:rsidRPr="00BC7D98" w:rsidRDefault="00366DBA" w:rsidP="00E73F67">
      <w:pPr>
        <w:spacing w:after="0" w:line="240" w:lineRule="auto"/>
        <w:rPr>
          <w:rFonts w:ascii="Garamond" w:eastAsia="Times New Roman" w:hAnsi="Garamond" w:cs="Times New Roman"/>
          <w:sz w:val="24"/>
          <w:szCs w:val="24"/>
        </w:rPr>
      </w:pPr>
      <w:r w:rsidRPr="00BC7D98">
        <w:rPr>
          <w:rFonts w:ascii="Garamond" w:eastAsia="Times New Roman" w:hAnsi="Garamond" w:cs="Times New Roman"/>
          <w:sz w:val="24"/>
          <w:szCs w:val="24"/>
        </w:rPr>
        <w:t xml:space="preserve">As </w:t>
      </w:r>
      <w:r w:rsidR="00E84E17" w:rsidRPr="00BC7D98">
        <w:rPr>
          <w:rFonts w:ascii="Garamond" w:eastAsia="Times New Roman" w:hAnsi="Garamond" w:cs="Times New Roman"/>
          <w:sz w:val="24"/>
          <w:szCs w:val="24"/>
        </w:rPr>
        <w:t xml:space="preserve">reiterated </w:t>
      </w:r>
      <w:r w:rsidRPr="00BC7D98">
        <w:rPr>
          <w:rFonts w:ascii="Garamond" w:eastAsia="Times New Roman" w:hAnsi="Garamond" w:cs="Times New Roman"/>
          <w:sz w:val="24"/>
          <w:szCs w:val="24"/>
        </w:rPr>
        <w:t xml:space="preserve">above, the </w:t>
      </w:r>
      <w:r w:rsidR="00DF2D1A" w:rsidRPr="00BC7D98">
        <w:rPr>
          <w:rFonts w:ascii="Garamond" w:eastAsia="Times New Roman" w:hAnsi="Garamond" w:cs="Times New Roman"/>
          <w:sz w:val="24"/>
          <w:szCs w:val="24"/>
        </w:rPr>
        <w:t xml:space="preserve">Initial </w:t>
      </w:r>
      <w:r w:rsidRPr="00BC7D98">
        <w:rPr>
          <w:rFonts w:ascii="Garamond" w:eastAsia="Times New Roman" w:hAnsi="Garamond" w:cs="Times New Roman"/>
          <w:sz w:val="24"/>
          <w:szCs w:val="24"/>
        </w:rPr>
        <w:t xml:space="preserve">PEA </w:t>
      </w:r>
      <w:r w:rsidR="00DF2D1A" w:rsidRPr="00BC7D98">
        <w:rPr>
          <w:rFonts w:ascii="Garamond" w:eastAsia="Times New Roman" w:hAnsi="Garamond" w:cs="Times New Roman"/>
          <w:sz w:val="24"/>
          <w:szCs w:val="24"/>
        </w:rPr>
        <w:t>A</w:t>
      </w:r>
      <w:r w:rsidRPr="00BC7D98">
        <w:rPr>
          <w:rFonts w:ascii="Garamond" w:eastAsia="Times New Roman" w:hAnsi="Garamond" w:cs="Times New Roman"/>
          <w:sz w:val="24"/>
          <w:szCs w:val="24"/>
        </w:rPr>
        <w:t xml:space="preserve">ction </w:t>
      </w:r>
      <w:r w:rsidR="00DF2D1A" w:rsidRPr="00BC7D98">
        <w:rPr>
          <w:rFonts w:ascii="Garamond" w:eastAsia="Times New Roman" w:hAnsi="Garamond" w:cs="Times New Roman"/>
          <w:sz w:val="24"/>
          <w:szCs w:val="24"/>
        </w:rPr>
        <w:t>R</w:t>
      </w:r>
      <w:r w:rsidRPr="00BC7D98">
        <w:rPr>
          <w:rFonts w:ascii="Garamond" w:eastAsia="Times New Roman" w:hAnsi="Garamond" w:cs="Times New Roman"/>
          <w:sz w:val="24"/>
          <w:szCs w:val="24"/>
        </w:rPr>
        <w:t xml:space="preserve">esearch </w:t>
      </w:r>
      <w:r w:rsidR="00DF2D1A" w:rsidRPr="00BC7D98">
        <w:rPr>
          <w:rFonts w:ascii="Garamond" w:eastAsia="Times New Roman" w:hAnsi="Garamond" w:cs="Times New Roman"/>
          <w:sz w:val="24"/>
          <w:szCs w:val="24"/>
        </w:rPr>
        <w:t xml:space="preserve">Activity </w:t>
      </w:r>
      <w:r w:rsidRPr="00BC7D98">
        <w:rPr>
          <w:rFonts w:ascii="Garamond" w:eastAsia="Times New Roman" w:hAnsi="Garamond" w:cs="Times New Roman"/>
          <w:sz w:val="24"/>
          <w:szCs w:val="24"/>
        </w:rPr>
        <w:t xml:space="preserve">will inform the more precise strategies and activities under Phase 1. As such, it will be critical that </w:t>
      </w:r>
      <w:r w:rsidR="007764D1" w:rsidRPr="00BC7D98">
        <w:rPr>
          <w:rFonts w:ascii="Garamond" w:eastAsia="Times New Roman" w:hAnsi="Garamond" w:cs="Times New Roman"/>
          <w:sz w:val="24"/>
          <w:szCs w:val="24"/>
        </w:rPr>
        <w:t xml:space="preserve">GCSS </w:t>
      </w:r>
      <w:r w:rsidRPr="00BC7D98">
        <w:rPr>
          <w:rFonts w:ascii="Garamond" w:eastAsia="Times New Roman" w:hAnsi="Garamond" w:cs="Times New Roman"/>
          <w:sz w:val="24"/>
          <w:szCs w:val="24"/>
        </w:rPr>
        <w:t xml:space="preserve">build this </w:t>
      </w:r>
      <w:r w:rsidR="00DF2D1A" w:rsidRPr="00BC7D98">
        <w:rPr>
          <w:rFonts w:ascii="Garamond" w:eastAsia="Times New Roman" w:hAnsi="Garamond" w:cs="Times New Roman"/>
          <w:sz w:val="24"/>
          <w:szCs w:val="24"/>
        </w:rPr>
        <w:t xml:space="preserve">adaptive </w:t>
      </w:r>
      <w:r w:rsidRPr="00BC7D98">
        <w:rPr>
          <w:rFonts w:ascii="Garamond" w:eastAsia="Times New Roman" w:hAnsi="Garamond" w:cs="Times New Roman"/>
          <w:sz w:val="24"/>
          <w:szCs w:val="24"/>
        </w:rPr>
        <w:t xml:space="preserve">design </w:t>
      </w:r>
      <w:r w:rsidR="00DF2D1A" w:rsidRPr="00BC7D98">
        <w:rPr>
          <w:rFonts w:ascii="Garamond" w:eastAsia="Times New Roman" w:hAnsi="Garamond" w:cs="Times New Roman"/>
          <w:sz w:val="24"/>
          <w:szCs w:val="24"/>
        </w:rPr>
        <w:t xml:space="preserve">approach </w:t>
      </w:r>
      <w:r w:rsidRPr="00BC7D98">
        <w:rPr>
          <w:rFonts w:ascii="Garamond" w:eastAsia="Times New Roman" w:hAnsi="Garamond" w:cs="Times New Roman"/>
          <w:sz w:val="24"/>
          <w:szCs w:val="24"/>
        </w:rPr>
        <w:t xml:space="preserve">into the startup </w:t>
      </w:r>
      <w:r w:rsidR="00DF2D1A" w:rsidRPr="00BC7D98">
        <w:rPr>
          <w:rFonts w:ascii="Garamond" w:eastAsia="Times New Roman" w:hAnsi="Garamond" w:cs="Times New Roman"/>
          <w:sz w:val="24"/>
          <w:szCs w:val="24"/>
        </w:rPr>
        <w:t xml:space="preserve">and on-going </w:t>
      </w:r>
      <w:proofErr w:type="spellStart"/>
      <w:r w:rsidR="00DF2D1A" w:rsidRPr="00BC7D98">
        <w:rPr>
          <w:rFonts w:ascii="Garamond" w:eastAsia="Times New Roman" w:hAnsi="Garamond" w:cs="Times New Roman"/>
          <w:sz w:val="24"/>
          <w:szCs w:val="24"/>
        </w:rPr>
        <w:t>workplanning</w:t>
      </w:r>
      <w:proofErr w:type="spellEnd"/>
      <w:r w:rsidR="00DF2D1A" w:rsidRPr="00BC7D98">
        <w:rPr>
          <w:rFonts w:ascii="Garamond" w:eastAsia="Times New Roman" w:hAnsi="Garamond" w:cs="Times New Roman"/>
          <w:sz w:val="24"/>
          <w:szCs w:val="24"/>
        </w:rPr>
        <w:t xml:space="preserve"> </w:t>
      </w:r>
      <w:r w:rsidRPr="00BC7D98">
        <w:rPr>
          <w:rFonts w:ascii="Garamond" w:eastAsia="Times New Roman" w:hAnsi="Garamond" w:cs="Times New Roman"/>
          <w:sz w:val="24"/>
          <w:szCs w:val="24"/>
        </w:rPr>
        <w:t xml:space="preserve">of the </w:t>
      </w:r>
      <w:r w:rsidR="00DF2D1A" w:rsidRPr="00BC7D98">
        <w:rPr>
          <w:rFonts w:ascii="Garamond" w:eastAsia="Times New Roman" w:hAnsi="Garamond" w:cs="Times New Roman"/>
          <w:sz w:val="24"/>
          <w:szCs w:val="24"/>
        </w:rPr>
        <w:t>PRG Principal Activity</w:t>
      </w:r>
      <w:r w:rsidRPr="00BC7D98">
        <w:rPr>
          <w:rFonts w:ascii="Garamond" w:eastAsia="Times New Roman" w:hAnsi="Garamond" w:cs="Times New Roman"/>
          <w:sz w:val="24"/>
          <w:szCs w:val="24"/>
        </w:rPr>
        <w:t xml:space="preserve">. In particular, the PEA </w:t>
      </w:r>
      <w:r w:rsidR="00DF2D1A" w:rsidRPr="00BC7D98">
        <w:rPr>
          <w:rFonts w:ascii="Garamond" w:eastAsia="Times New Roman" w:hAnsi="Garamond" w:cs="Times New Roman"/>
          <w:sz w:val="24"/>
          <w:szCs w:val="24"/>
        </w:rPr>
        <w:t>A</w:t>
      </w:r>
      <w:r w:rsidRPr="00BC7D98">
        <w:rPr>
          <w:rFonts w:ascii="Garamond" w:eastAsia="Times New Roman" w:hAnsi="Garamond" w:cs="Times New Roman"/>
          <w:sz w:val="24"/>
          <w:szCs w:val="24"/>
        </w:rPr>
        <w:t xml:space="preserve">ction </w:t>
      </w:r>
      <w:r w:rsidR="00DF2D1A" w:rsidRPr="00BC7D98">
        <w:rPr>
          <w:rFonts w:ascii="Garamond" w:eastAsia="Times New Roman" w:hAnsi="Garamond" w:cs="Times New Roman"/>
          <w:sz w:val="24"/>
          <w:szCs w:val="24"/>
        </w:rPr>
        <w:t>R</w:t>
      </w:r>
      <w:r w:rsidRPr="00BC7D98">
        <w:rPr>
          <w:rFonts w:ascii="Garamond" w:eastAsia="Times New Roman" w:hAnsi="Garamond" w:cs="Times New Roman"/>
          <w:sz w:val="24"/>
          <w:szCs w:val="24"/>
        </w:rPr>
        <w:t>esearch will inform both the content and approach of the public dialogue, political party, civil society/traditional leader advocacy, and media activities under the pre-electoral period of this phase as well as the nature of the collective action support provided following the elections.</w:t>
      </w:r>
    </w:p>
    <w:p w:rsidR="00366DBA" w:rsidRPr="00BC7D98" w:rsidRDefault="00366DBA" w:rsidP="00366DBA">
      <w:pPr>
        <w:spacing w:line="240" w:lineRule="auto"/>
        <w:rPr>
          <w:rFonts w:ascii="Garamond" w:eastAsia="Calibri" w:hAnsi="Garamond" w:cs="Calibri"/>
          <w:sz w:val="24"/>
          <w:szCs w:val="24"/>
        </w:rPr>
      </w:pPr>
      <w:r w:rsidRPr="00BC7D98">
        <w:rPr>
          <w:rFonts w:ascii="Garamond" w:eastAsia="Times New Roman" w:hAnsi="Garamond" w:cs="Times New Roman"/>
          <w:sz w:val="24"/>
          <w:szCs w:val="24"/>
        </w:rPr>
        <w:t xml:space="preserve">Overall, in keeping with the project approach and theory of change, </w:t>
      </w:r>
      <w:r w:rsidR="007764D1" w:rsidRPr="00BC7D98">
        <w:rPr>
          <w:rFonts w:ascii="Garamond" w:eastAsia="Times New Roman" w:hAnsi="Garamond" w:cs="Times New Roman"/>
          <w:sz w:val="24"/>
          <w:szCs w:val="24"/>
        </w:rPr>
        <w:t xml:space="preserve">GCSS </w:t>
      </w:r>
      <w:r w:rsidRPr="00BC7D98">
        <w:rPr>
          <w:rFonts w:ascii="Garamond" w:eastAsia="Times New Roman" w:hAnsi="Garamond" w:cs="Times New Roman"/>
          <w:sz w:val="24"/>
          <w:szCs w:val="24"/>
        </w:rPr>
        <w:t xml:space="preserve">will </w:t>
      </w:r>
      <w:r w:rsidR="007764D1" w:rsidRPr="00BC7D98">
        <w:rPr>
          <w:rFonts w:ascii="Garamond" w:eastAsia="Times New Roman" w:hAnsi="Garamond" w:cs="Times New Roman"/>
          <w:sz w:val="24"/>
          <w:szCs w:val="24"/>
        </w:rPr>
        <w:t xml:space="preserve">need to </w:t>
      </w:r>
      <w:r w:rsidR="00E84E17" w:rsidRPr="00BC7D98">
        <w:rPr>
          <w:rFonts w:ascii="Garamond" w:eastAsia="Times New Roman" w:hAnsi="Garamond" w:cs="Times New Roman"/>
          <w:sz w:val="24"/>
          <w:szCs w:val="24"/>
        </w:rPr>
        <w:t>w</w:t>
      </w:r>
      <w:r w:rsidRPr="00BC7D98">
        <w:rPr>
          <w:rFonts w:ascii="Garamond" w:eastAsia="Times New Roman" w:hAnsi="Garamond" w:cs="Times New Roman"/>
          <w:sz w:val="24"/>
          <w:szCs w:val="24"/>
        </w:rPr>
        <w:t>ork within the local dynamics and logic in Niger to bolster existing informal and formal networks and accountability mechanisms to promote constructive collective action between elected leaders</w:t>
      </w:r>
      <w:r w:rsidR="00854ED6" w:rsidRPr="00BC7D98">
        <w:rPr>
          <w:rFonts w:ascii="Garamond" w:eastAsia="Times New Roman" w:hAnsi="Garamond" w:cs="Times New Roman"/>
          <w:sz w:val="24"/>
          <w:szCs w:val="24"/>
        </w:rPr>
        <w:t xml:space="preserve">, government administrators, </w:t>
      </w:r>
      <w:r w:rsidRPr="00BC7D98">
        <w:rPr>
          <w:rFonts w:ascii="Garamond" w:eastAsia="Times New Roman" w:hAnsi="Garamond" w:cs="Times New Roman"/>
          <w:sz w:val="24"/>
          <w:szCs w:val="24"/>
        </w:rPr>
        <w:t xml:space="preserve">and non-government actors engaged on targeted citizen priority issues. In order to do this, the implementing partner will be encouraged </w:t>
      </w:r>
      <w:r w:rsidR="00DF2D1A" w:rsidRPr="00BC7D98">
        <w:rPr>
          <w:rFonts w:ascii="Garamond" w:eastAsia="Times New Roman" w:hAnsi="Garamond" w:cs="Times New Roman"/>
          <w:sz w:val="24"/>
          <w:szCs w:val="24"/>
        </w:rPr>
        <w:t xml:space="preserve">to use </w:t>
      </w:r>
      <w:r w:rsidRPr="00BC7D98">
        <w:rPr>
          <w:rFonts w:ascii="Garamond" w:eastAsia="Times New Roman" w:hAnsi="Garamond" w:cs="Times New Roman"/>
          <w:sz w:val="24"/>
          <w:szCs w:val="24"/>
        </w:rPr>
        <w:t xml:space="preserve">not only PEA but also assets-based </w:t>
      </w:r>
      <w:r w:rsidR="00DF2D1A" w:rsidRPr="00BC7D98">
        <w:rPr>
          <w:rFonts w:ascii="Garamond" w:eastAsia="Times New Roman" w:hAnsi="Garamond" w:cs="Times New Roman"/>
          <w:sz w:val="24"/>
          <w:szCs w:val="24"/>
        </w:rPr>
        <w:t>approaches</w:t>
      </w:r>
      <w:r w:rsidR="00854ED6" w:rsidRPr="00BC7D98">
        <w:rPr>
          <w:rFonts w:ascii="Garamond" w:eastAsia="Times New Roman" w:hAnsi="Garamond" w:cs="Times New Roman"/>
          <w:sz w:val="24"/>
          <w:szCs w:val="24"/>
        </w:rPr>
        <w:t xml:space="preserve">. This means focusing </w:t>
      </w:r>
      <w:r w:rsidRPr="00BC7D98">
        <w:rPr>
          <w:rFonts w:ascii="Garamond" w:eastAsia="Times New Roman" w:hAnsi="Garamond" w:cs="Times New Roman"/>
          <w:sz w:val="24"/>
          <w:szCs w:val="24"/>
        </w:rPr>
        <w:t>on what is currently working in favor of public institutional goals in Niger</w:t>
      </w:r>
      <w:r w:rsidR="00854ED6" w:rsidRPr="00BC7D98">
        <w:rPr>
          <w:rFonts w:ascii="Garamond" w:eastAsia="Times New Roman" w:hAnsi="Garamond" w:cs="Times New Roman"/>
          <w:sz w:val="24"/>
          <w:szCs w:val="24"/>
        </w:rPr>
        <w:t xml:space="preserve">, identifying local resources and values that already exist, </w:t>
      </w:r>
      <w:r w:rsidRPr="00BC7D98">
        <w:rPr>
          <w:rFonts w:ascii="Garamond" w:eastAsia="Times New Roman" w:hAnsi="Garamond" w:cs="Times New Roman"/>
          <w:sz w:val="24"/>
          <w:szCs w:val="24"/>
        </w:rPr>
        <w:t xml:space="preserve">and </w:t>
      </w:r>
      <w:r w:rsidR="00854ED6" w:rsidRPr="00BC7D98">
        <w:rPr>
          <w:rFonts w:ascii="Garamond" w:eastAsia="Times New Roman" w:hAnsi="Garamond" w:cs="Times New Roman"/>
          <w:sz w:val="24"/>
          <w:szCs w:val="24"/>
        </w:rPr>
        <w:t xml:space="preserve">ways of further mobilizing these </w:t>
      </w:r>
      <w:r w:rsidR="00DF2D1A" w:rsidRPr="00BC7D98">
        <w:rPr>
          <w:rFonts w:ascii="Garamond" w:eastAsia="Times New Roman" w:hAnsi="Garamond" w:cs="Times New Roman"/>
          <w:sz w:val="24"/>
          <w:szCs w:val="24"/>
        </w:rPr>
        <w:t xml:space="preserve">to </w:t>
      </w:r>
      <w:r w:rsidR="00854ED6" w:rsidRPr="00BC7D98">
        <w:rPr>
          <w:rFonts w:ascii="Garamond" w:eastAsia="Times New Roman" w:hAnsi="Garamond" w:cs="Times New Roman"/>
          <w:sz w:val="24"/>
          <w:szCs w:val="24"/>
        </w:rPr>
        <w:t xml:space="preserve">better </w:t>
      </w:r>
      <w:r w:rsidR="00DF2D1A" w:rsidRPr="00BC7D98">
        <w:rPr>
          <w:rFonts w:ascii="Garamond" w:eastAsia="Times New Roman" w:hAnsi="Garamond" w:cs="Times New Roman"/>
          <w:sz w:val="24"/>
          <w:szCs w:val="24"/>
        </w:rPr>
        <w:t xml:space="preserve">align incentives towards these goals </w:t>
      </w:r>
      <w:r w:rsidRPr="00BC7D98">
        <w:rPr>
          <w:rFonts w:ascii="Garamond" w:eastAsia="Times New Roman" w:hAnsi="Garamond" w:cs="Times New Roman"/>
          <w:sz w:val="24"/>
          <w:szCs w:val="24"/>
        </w:rPr>
        <w:t xml:space="preserve">and do more of what is working. Concretely, this will mean providing both technical and sub-grant support to help key </w:t>
      </w:r>
      <w:proofErr w:type="spellStart"/>
      <w:r w:rsidRPr="00BC7D98">
        <w:rPr>
          <w:rFonts w:ascii="Garamond" w:eastAsia="Times New Roman" w:hAnsi="Garamond" w:cs="Times New Roman"/>
          <w:sz w:val="24"/>
          <w:szCs w:val="24"/>
        </w:rPr>
        <w:t>mobilizer</w:t>
      </w:r>
      <w:proofErr w:type="spellEnd"/>
      <w:r w:rsidRPr="00BC7D98">
        <w:rPr>
          <w:rFonts w:ascii="Garamond" w:eastAsia="Times New Roman" w:hAnsi="Garamond" w:cs="Times New Roman"/>
          <w:sz w:val="24"/>
          <w:szCs w:val="24"/>
        </w:rPr>
        <w:t xml:space="preserve"> actors </w:t>
      </w:r>
      <w:r w:rsidR="00A726D1">
        <w:rPr>
          <w:rFonts w:ascii="Garamond" w:eastAsia="Times New Roman" w:hAnsi="Garamond" w:cs="Times New Roman"/>
          <w:sz w:val="24"/>
          <w:szCs w:val="24"/>
        </w:rPr>
        <w:t xml:space="preserve">discuss and </w:t>
      </w:r>
      <w:r w:rsidRPr="00BC7D98">
        <w:rPr>
          <w:rFonts w:ascii="Garamond" w:eastAsia="Times New Roman" w:hAnsi="Garamond" w:cs="Times New Roman"/>
          <w:sz w:val="24"/>
          <w:szCs w:val="24"/>
        </w:rPr>
        <w:t xml:space="preserve">implement </w:t>
      </w:r>
      <w:r w:rsidR="00A726D1">
        <w:rPr>
          <w:rFonts w:ascii="Garamond" w:eastAsia="Times New Roman" w:hAnsi="Garamond" w:cs="Times New Roman"/>
          <w:sz w:val="24"/>
          <w:szCs w:val="24"/>
        </w:rPr>
        <w:t xml:space="preserve">aspects of </w:t>
      </w:r>
      <w:r w:rsidRPr="00BC7D98">
        <w:rPr>
          <w:rFonts w:ascii="Garamond" w:eastAsia="Times New Roman" w:hAnsi="Garamond" w:cs="Times New Roman"/>
          <w:sz w:val="24"/>
          <w:szCs w:val="24"/>
        </w:rPr>
        <w:t xml:space="preserve">the recommendations of the </w:t>
      </w:r>
      <w:r w:rsidR="00DF2D1A" w:rsidRPr="00BC7D98">
        <w:rPr>
          <w:rFonts w:ascii="Garamond" w:eastAsia="Times New Roman" w:hAnsi="Garamond" w:cs="Times New Roman"/>
          <w:sz w:val="24"/>
          <w:szCs w:val="24"/>
        </w:rPr>
        <w:t xml:space="preserve">PEA </w:t>
      </w:r>
      <w:r w:rsidRPr="00BC7D98">
        <w:rPr>
          <w:rFonts w:ascii="Garamond" w:eastAsia="Times New Roman" w:hAnsi="Garamond" w:cs="Times New Roman"/>
          <w:sz w:val="24"/>
          <w:szCs w:val="24"/>
        </w:rPr>
        <w:t>research</w:t>
      </w:r>
      <w:r w:rsidR="00DF2D1A" w:rsidRPr="00BC7D98">
        <w:rPr>
          <w:rFonts w:ascii="Garamond" w:eastAsia="Times New Roman" w:hAnsi="Garamond" w:cs="Times New Roman"/>
          <w:sz w:val="24"/>
          <w:szCs w:val="24"/>
        </w:rPr>
        <w:t xml:space="preserve"> and </w:t>
      </w:r>
      <w:r w:rsidR="00854ED6" w:rsidRPr="00BC7D98">
        <w:rPr>
          <w:rFonts w:ascii="Garamond" w:eastAsia="Times New Roman" w:hAnsi="Garamond" w:cs="Times New Roman"/>
          <w:sz w:val="24"/>
          <w:szCs w:val="24"/>
        </w:rPr>
        <w:t xml:space="preserve">subsequent </w:t>
      </w:r>
      <w:r w:rsidR="00DF2D1A" w:rsidRPr="00BC7D98">
        <w:rPr>
          <w:rFonts w:ascii="Garamond" w:eastAsia="Times New Roman" w:hAnsi="Garamond" w:cs="Times New Roman"/>
          <w:sz w:val="24"/>
          <w:szCs w:val="24"/>
        </w:rPr>
        <w:t>dialogue</w:t>
      </w:r>
      <w:r w:rsidR="00854ED6" w:rsidRPr="00BC7D98">
        <w:rPr>
          <w:rFonts w:ascii="Garamond" w:eastAsia="Times New Roman" w:hAnsi="Garamond" w:cs="Times New Roman"/>
          <w:sz w:val="24"/>
          <w:szCs w:val="24"/>
        </w:rPr>
        <w:t>s</w:t>
      </w:r>
      <w:r w:rsidRPr="00BC7D98">
        <w:rPr>
          <w:rFonts w:ascii="Garamond" w:eastAsia="Times New Roman" w:hAnsi="Garamond" w:cs="Times New Roman"/>
          <w:sz w:val="24"/>
          <w:szCs w:val="24"/>
        </w:rPr>
        <w:t>.</w:t>
      </w:r>
      <w:r w:rsidR="00854ED6" w:rsidRPr="00BC7D98">
        <w:rPr>
          <w:rFonts w:ascii="Garamond" w:eastAsia="Times New Roman" w:hAnsi="Garamond" w:cs="Times New Roman"/>
          <w:sz w:val="24"/>
          <w:szCs w:val="24"/>
        </w:rPr>
        <w:t xml:space="preserve"> Supporting collective action in this way aims to “move the needle” toward more equitable delivery of quality public services related to the targeted citizen priorities. </w:t>
      </w:r>
    </w:p>
    <w:p w:rsidR="00366DBA" w:rsidRPr="00BC7D98" w:rsidRDefault="00366DBA" w:rsidP="00E73F67">
      <w:pPr>
        <w:spacing w:after="0" w:line="240" w:lineRule="auto"/>
        <w:rPr>
          <w:rFonts w:ascii="Garamond" w:eastAsia="Times New Roman" w:hAnsi="Garamond" w:cs="Times New Roman"/>
          <w:sz w:val="24"/>
          <w:szCs w:val="24"/>
        </w:rPr>
      </w:pPr>
      <w:r w:rsidRPr="00BC7D98">
        <w:rPr>
          <w:rFonts w:ascii="Garamond" w:eastAsia="Times New Roman" w:hAnsi="Garamond" w:cs="Times New Roman"/>
          <w:sz w:val="24"/>
          <w:szCs w:val="24"/>
        </w:rPr>
        <w:t>In addition</w:t>
      </w:r>
      <w:r w:rsidR="00854ED6" w:rsidRPr="00BC7D98">
        <w:rPr>
          <w:rFonts w:ascii="Garamond" w:eastAsia="Times New Roman" w:hAnsi="Garamond" w:cs="Times New Roman"/>
          <w:sz w:val="24"/>
          <w:szCs w:val="24"/>
        </w:rPr>
        <w:t xml:space="preserve"> to the electoral work and then post-electoral focus on specific, targeted citizen priorities, </w:t>
      </w:r>
      <w:r w:rsidR="007764D1" w:rsidRPr="00BC7D98">
        <w:rPr>
          <w:rFonts w:ascii="Garamond" w:eastAsia="Times New Roman" w:hAnsi="Garamond" w:cs="Times New Roman"/>
          <w:sz w:val="24"/>
          <w:szCs w:val="24"/>
        </w:rPr>
        <w:t>GCSS</w:t>
      </w:r>
      <w:r w:rsidRPr="00BC7D98">
        <w:rPr>
          <w:rFonts w:ascii="Garamond" w:eastAsia="Times New Roman" w:hAnsi="Garamond" w:cs="Times New Roman"/>
          <w:sz w:val="24"/>
          <w:szCs w:val="24"/>
        </w:rPr>
        <w:t xml:space="preserve"> will provide capacity strengthening to key actors to be more effective in their collective action efforts </w:t>
      </w:r>
      <w:r w:rsidR="00854ED6" w:rsidRPr="00BC7D98">
        <w:rPr>
          <w:rFonts w:ascii="Garamond" w:eastAsia="Times New Roman" w:hAnsi="Garamond" w:cs="Times New Roman"/>
          <w:sz w:val="24"/>
          <w:szCs w:val="24"/>
        </w:rPr>
        <w:t xml:space="preserve">generally and </w:t>
      </w:r>
      <w:r w:rsidRPr="00BC7D98">
        <w:rPr>
          <w:rFonts w:ascii="Garamond" w:eastAsia="Times New Roman" w:hAnsi="Garamond" w:cs="Times New Roman"/>
          <w:sz w:val="24"/>
          <w:szCs w:val="24"/>
        </w:rPr>
        <w:t>in the future</w:t>
      </w:r>
      <w:r w:rsidR="00854ED6" w:rsidRPr="00BC7D98">
        <w:rPr>
          <w:rFonts w:ascii="Garamond" w:eastAsia="Times New Roman" w:hAnsi="Garamond" w:cs="Times New Roman"/>
          <w:sz w:val="24"/>
          <w:szCs w:val="24"/>
        </w:rPr>
        <w:t>, beyond the scope of the specific citizen priorities targeted by this project</w:t>
      </w:r>
      <w:r w:rsidRPr="00BC7D98">
        <w:rPr>
          <w:rFonts w:ascii="Garamond" w:eastAsia="Times New Roman" w:hAnsi="Garamond" w:cs="Times New Roman"/>
          <w:sz w:val="24"/>
          <w:szCs w:val="24"/>
        </w:rPr>
        <w:t xml:space="preserve">. It is anticipated that this </w:t>
      </w:r>
      <w:r w:rsidR="00854ED6" w:rsidRPr="00BC7D98">
        <w:rPr>
          <w:rFonts w:ascii="Garamond" w:eastAsia="Times New Roman" w:hAnsi="Garamond" w:cs="Times New Roman"/>
          <w:sz w:val="24"/>
          <w:szCs w:val="24"/>
        </w:rPr>
        <w:t xml:space="preserve">capacity strengthening </w:t>
      </w:r>
      <w:r w:rsidRPr="00BC7D98">
        <w:rPr>
          <w:rFonts w:ascii="Garamond" w:eastAsia="Times New Roman" w:hAnsi="Garamond" w:cs="Times New Roman"/>
          <w:sz w:val="24"/>
          <w:szCs w:val="24"/>
        </w:rPr>
        <w:t xml:space="preserve">happen both through “learning by doing” during the supported collective action activities on the specific targeted citizen priorities </w:t>
      </w:r>
      <w:r w:rsidR="0075016F" w:rsidRPr="00BC7D98">
        <w:rPr>
          <w:rFonts w:ascii="Garamond" w:eastAsia="Times New Roman" w:hAnsi="Garamond" w:cs="Times New Roman"/>
          <w:sz w:val="24"/>
          <w:szCs w:val="24"/>
        </w:rPr>
        <w:t xml:space="preserve">– approaches </w:t>
      </w:r>
      <w:r w:rsidR="00854ED6" w:rsidRPr="00BC7D98">
        <w:rPr>
          <w:rFonts w:ascii="Garamond" w:eastAsia="Times New Roman" w:hAnsi="Garamond" w:cs="Times New Roman"/>
          <w:sz w:val="24"/>
          <w:szCs w:val="24"/>
        </w:rPr>
        <w:t>that could then be applied to other issue</w:t>
      </w:r>
      <w:r w:rsidR="0075016F" w:rsidRPr="00BC7D98">
        <w:rPr>
          <w:rFonts w:ascii="Garamond" w:eastAsia="Times New Roman" w:hAnsi="Garamond" w:cs="Times New Roman"/>
          <w:sz w:val="24"/>
          <w:szCs w:val="24"/>
        </w:rPr>
        <w:t xml:space="preserve">s – </w:t>
      </w:r>
      <w:r w:rsidRPr="00BC7D98">
        <w:rPr>
          <w:rFonts w:ascii="Garamond" w:eastAsia="Times New Roman" w:hAnsi="Garamond" w:cs="Times New Roman"/>
          <w:sz w:val="24"/>
          <w:szCs w:val="24"/>
        </w:rPr>
        <w:t xml:space="preserve">but also through any additional training, ongoing technical advice and coaching, provision of practical tools </w:t>
      </w:r>
      <w:r w:rsidR="0075016F" w:rsidRPr="00BC7D98">
        <w:rPr>
          <w:rFonts w:ascii="Garamond" w:eastAsia="Times New Roman" w:hAnsi="Garamond" w:cs="Times New Roman"/>
          <w:sz w:val="24"/>
          <w:szCs w:val="24"/>
        </w:rPr>
        <w:t>(</w:t>
      </w:r>
      <w:r w:rsidRPr="00BC7D98">
        <w:rPr>
          <w:rFonts w:ascii="Garamond" w:eastAsia="Times New Roman" w:hAnsi="Garamond" w:cs="Times New Roman"/>
          <w:sz w:val="24"/>
          <w:szCs w:val="24"/>
        </w:rPr>
        <w:t>such as new media applications</w:t>
      </w:r>
      <w:r w:rsidR="0075016F" w:rsidRPr="00BC7D98">
        <w:rPr>
          <w:rFonts w:ascii="Garamond" w:eastAsia="Times New Roman" w:hAnsi="Garamond" w:cs="Times New Roman"/>
          <w:sz w:val="24"/>
          <w:szCs w:val="24"/>
        </w:rPr>
        <w:t>)</w:t>
      </w:r>
      <w:r w:rsidRPr="00BC7D98">
        <w:rPr>
          <w:rFonts w:ascii="Garamond" w:eastAsia="Times New Roman" w:hAnsi="Garamond" w:cs="Times New Roman"/>
          <w:sz w:val="24"/>
          <w:szCs w:val="24"/>
        </w:rPr>
        <w:t xml:space="preserve"> and/or other effective capacity strengthening approaches as identified in this context.</w:t>
      </w:r>
    </w:p>
    <w:p w:rsidR="00E73F67" w:rsidRPr="00BC7D98" w:rsidRDefault="00E73F67" w:rsidP="00E73F67">
      <w:pPr>
        <w:spacing w:after="0" w:line="240" w:lineRule="auto"/>
        <w:rPr>
          <w:rFonts w:ascii="Garamond" w:eastAsia="Times New Roman" w:hAnsi="Garamond" w:cs="Times New Roman"/>
          <w:sz w:val="24"/>
          <w:szCs w:val="24"/>
        </w:rPr>
      </w:pPr>
    </w:p>
    <w:p w:rsidR="00E06630" w:rsidRPr="00BC7D98" w:rsidRDefault="00854ED6" w:rsidP="00E73F67">
      <w:pPr>
        <w:spacing w:after="0" w:line="240" w:lineRule="auto"/>
        <w:rPr>
          <w:rFonts w:ascii="Garamond" w:eastAsia="Times New Roman" w:hAnsi="Garamond" w:cs="Times New Roman"/>
          <w:sz w:val="24"/>
          <w:szCs w:val="24"/>
        </w:rPr>
      </w:pPr>
      <w:r w:rsidRPr="00BC7D98">
        <w:rPr>
          <w:rFonts w:ascii="Garamond" w:eastAsia="Times New Roman" w:hAnsi="Garamond" w:cs="Times New Roman"/>
          <w:sz w:val="24"/>
          <w:szCs w:val="24"/>
        </w:rPr>
        <w:t>Illustrative activities for the PRG Principal Activity are presented here within the PRG Strategic Framework, together with illustrative outcome and result indicators.</w:t>
      </w:r>
      <w:r w:rsidR="00BA65AC" w:rsidRPr="00BC7D98">
        <w:rPr>
          <w:rFonts w:ascii="Garamond" w:eastAsia="Times New Roman" w:hAnsi="Garamond" w:cs="Times New Roman"/>
          <w:sz w:val="24"/>
          <w:szCs w:val="24"/>
        </w:rPr>
        <w:t xml:space="preserve"> As noted, </w:t>
      </w:r>
      <w:proofErr w:type="gramStart"/>
      <w:r w:rsidR="00BA65AC" w:rsidRPr="00BC7D98">
        <w:rPr>
          <w:rFonts w:ascii="Garamond" w:eastAsia="Times New Roman" w:hAnsi="Garamond" w:cs="Times New Roman"/>
          <w:sz w:val="24"/>
          <w:szCs w:val="24"/>
        </w:rPr>
        <w:t>more precise strategies and activities will be developed by integrating recommendations emanating from the Initial PEA Action Research</w:t>
      </w:r>
      <w:proofErr w:type="gramEnd"/>
      <w:r w:rsidR="00BA65AC" w:rsidRPr="00BC7D98">
        <w:rPr>
          <w:rFonts w:ascii="Garamond" w:eastAsia="Times New Roman" w:hAnsi="Garamond" w:cs="Times New Roman"/>
          <w:sz w:val="24"/>
          <w:szCs w:val="24"/>
        </w:rPr>
        <w:t>. It is nonetheless possible to identify the general categories of activities and certain possible examples within these, which is what is presented here.</w:t>
      </w:r>
    </w:p>
    <w:p w:rsidR="00D368EF" w:rsidRPr="00BC7D98" w:rsidRDefault="00854ED6" w:rsidP="00E06630">
      <w:pPr>
        <w:spacing w:after="0" w:line="240" w:lineRule="auto"/>
        <w:rPr>
          <w:rFonts w:ascii="Garamond" w:eastAsia="Times New Roman" w:hAnsi="Garamond" w:cs="Times New Roman"/>
          <w:sz w:val="24"/>
          <w:szCs w:val="24"/>
        </w:rPr>
      </w:pPr>
      <w:r w:rsidRPr="00BC7D98">
        <w:rPr>
          <w:rFonts w:ascii="Garamond" w:eastAsia="Times New Roman" w:hAnsi="Garamond" w:cs="Times New Roman"/>
          <w:sz w:val="24"/>
          <w:szCs w:val="24"/>
        </w:rPr>
        <w:t xml:space="preserve"> </w:t>
      </w:r>
    </w:p>
    <w:p w:rsidR="00F07327" w:rsidRDefault="00F07327">
      <w:pPr>
        <w:rPr>
          <w:rFonts w:ascii="Garamond" w:eastAsia="Times New Roman" w:hAnsi="Garamond" w:cs="Times New Roman"/>
          <w:b/>
          <w:sz w:val="24"/>
          <w:szCs w:val="24"/>
          <w:highlight w:val="lightGray"/>
        </w:rPr>
      </w:pPr>
      <w:r>
        <w:rPr>
          <w:rFonts w:ascii="Garamond" w:eastAsia="Times New Roman" w:hAnsi="Garamond" w:cs="Times New Roman"/>
          <w:b/>
          <w:sz w:val="24"/>
          <w:szCs w:val="24"/>
          <w:highlight w:val="lightGray"/>
        </w:rPr>
        <w:br w:type="page"/>
      </w:r>
    </w:p>
    <w:p w:rsidR="00D368EF" w:rsidRPr="00BC7D98" w:rsidRDefault="00D368EF" w:rsidP="00366DBA">
      <w:pPr>
        <w:spacing w:after="0" w:line="240" w:lineRule="auto"/>
        <w:rPr>
          <w:rFonts w:ascii="Garamond" w:eastAsia="Times New Roman" w:hAnsi="Garamond" w:cs="Times New Roman"/>
          <w:b/>
          <w:sz w:val="24"/>
          <w:szCs w:val="24"/>
          <w:highlight w:val="lightGray"/>
        </w:rPr>
      </w:pPr>
      <w:r w:rsidRPr="00BC7D98">
        <w:rPr>
          <w:rFonts w:ascii="Garamond" w:eastAsia="Times New Roman" w:hAnsi="Garamond" w:cs="Times New Roman"/>
          <w:b/>
          <w:sz w:val="24"/>
          <w:szCs w:val="24"/>
          <w:highlight w:val="lightGray"/>
        </w:rPr>
        <w:t xml:space="preserve">PRG </w:t>
      </w:r>
      <w:r w:rsidR="00366DBA" w:rsidRPr="00BC7D98">
        <w:rPr>
          <w:rFonts w:ascii="Garamond" w:eastAsia="Times New Roman" w:hAnsi="Garamond" w:cs="Times New Roman"/>
          <w:b/>
          <w:sz w:val="24"/>
          <w:szCs w:val="24"/>
          <w:highlight w:val="lightGray"/>
        </w:rPr>
        <w:t>Outcome 1</w:t>
      </w:r>
      <w:r w:rsidRPr="00BC7D98">
        <w:rPr>
          <w:rFonts w:ascii="Garamond" w:eastAsia="Times New Roman" w:hAnsi="Garamond" w:cs="Times New Roman"/>
          <w:b/>
          <w:sz w:val="24"/>
          <w:szCs w:val="24"/>
          <w:highlight w:val="lightGray"/>
        </w:rPr>
        <w:t xml:space="preserve">: </w:t>
      </w:r>
      <w:r w:rsidR="00366DBA" w:rsidRPr="00BC7D98">
        <w:rPr>
          <w:rFonts w:ascii="Garamond" w:eastAsia="Times New Roman" w:hAnsi="Garamond" w:cs="Times New Roman"/>
          <w:b/>
          <w:sz w:val="24"/>
          <w:szCs w:val="24"/>
          <w:highlight w:val="lightGray"/>
        </w:rPr>
        <w:t>Political party campaigns are more responsive to priority public needs</w:t>
      </w:r>
    </w:p>
    <w:p w:rsidR="00D368EF" w:rsidRPr="00BC7D98" w:rsidRDefault="00D368EF" w:rsidP="00366DBA">
      <w:pPr>
        <w:spacing w:after="0" w:line="240" w:lineRule="auto"/>
        <w:rPr>
          <w:rFonts w:ascii="Garamond" w:eastAsia="Times New Roman" w:hAnsi="Garamond" w:cs="Times New Roman"/>
          <w:b/>
          <w:i/>
          <w:sz w:val="24"/>
          <w:szCs w:val="24"/>
          <w:highlight w:val="lightGray"/>
        </w:rPr>
      </w:pPr>
    </w:p>
    <w:p w:rsidR="007E6DB7" w:rsidRPr="00BC7D98" w:rsidRDefault="007E6DB7" w:rsidP="007E6DB7">
      <w:pPr>
        <w:pStyle w:val="ListParagraph"/>
        <w:numPr>
          <w:ilvl w:val="0"/>
          <w:numId w:val="26"/>
        </w:numPr>
        <w:spacing w:line="240" w:lineRule="auto"/>
        <w:ind w:left="360"/>
        <w:rPr>
          <w:rFonts w:ascii="Garamond" w:eastAsia="Times New Roman" w:hAnsi="Garamond" w:cs="Times New Roman"/>
          <w:b/>
          <w:i/>
          <w:color w:val="000000" w:themeColor="text1"/>
          <w:sz w:val="24"/>
          <w:szCs w:val="24"/>
        </w:rPr>
      </w:pPr>
      <w:r w:rsidRPr="00BC7D98">
        <w:rPr>
          <w:rFonts w:ascii="Garamond" w:eastAsia="Times New Roman" w:hAnsi="Garamond" w:cs="Times New Roman"/>
          <w:b/>
          <w:i/>
          <w:color w:val="000000" w:themeColor="text1"/>
          <w:sz w:val="24"/>
          <w:szCs w:val="24"/>
        </w:rPr>
        <w:t>Responsive with regards to competition, policy platforms, representation, and conflict mitigation – before, during and after the elections.</w:t>
      </w:r>
    </w:p>
    <w:p w:rsidR="007E6DB7" w:rsidRPr="00BC7D98" w:rsidRDefault="007E6DB7" w:rsidP="00A05880">
      <w:pPr>
        <w:spacing w:line="240" w:lineRule="auto"/>
        <w:rPr>
          <w:rFonts w:ascii="Garamond" w:eastAsia="Times New Roman" w:hAnsi="Garamond" w:cs="Times New Roman"/>
          <w:color w:val="000000" w:themeColor="text1"/>
          <w:sz w:val="24"/>
          <w:szCs w:val="24"/>
        </w:rPr>
      </w:pPr>
      <w:r w:rsidRPr="00BC7D98">
        <w:rPr>
          <w:rFonts w:ascii="Garamond" w:eastAsia="Times New Roman" w:hAnsi="Garamond" w:cs="Times New Roman"/>
          <w:color w:val="000000" w:themeColor="text1"/>
          <w:sz w:val="24"/>
          <w:szCs w:val="24"/>
        </w:rPr>
        <w:t>Illustrative outcome indicators</w:t>
      </w:r>
      <w:r w:rsidR="00A05880" w:rsidRPr="00BC7D98">
        <w:rPr>
          <w:rFonts w:ascii="Garamond" w:eastAsia="Times New Roman" w:hAnsi="Garamond" w:cs="Times New Roman"/>
          <w:color w:val="000000" w:themeColor="text1"/>
          <w:sz w:val="24"/>
          <w:szCs w:val="24"/>
        </w:rPr>
        <w:t xml:space="preserve"> to which the PRG Principal Activity should contribute</w:t>
      </w:r>
      <w:r w:rsidRPr="00BC7D98">
        <w:rPr>
          <w:rFonts w:ascii="Garamond" w:eastAsia="Times New Roman" w:hAnsi="Garamond" w:cs="Times New Roman"/>
          <w:color w:val="000000" w:themeColor="text1"/>
          <w:sz w:val="24"/>
          <w:szCs w:val="24"/>
        </w:rPr>
        <w:t>:</w:t>
      </w:r>
    </w:p>
    <w:p w:rsidR="007E6DB7" w:rsidRPr="00BC7D98" w:rsidRDefault="007E6DB7" w:rsidP="00A05880">
      <w:pPr>
        <w:pStyle w:val="ListParagraph"/>
        <w:numPr>
          <w:ilvl w:val="0"/>
          <w:numId w:val="25"/>
        </w:numPr>
        <w:spacing w:line="240" w:lineRule="auto"/>
        <w:rPr>
          <w:rFonts w:ascii="Garamond" w:eastAsia="Times New Roman" w:hAnsi="Garamond" w:cs="Times New Roman"/>
          <w:sz w:val="24"/>
          <w:szCs w:val="24"/>
        </w:rPr>
      </w:pPr>
      <w:r w:rsidRPr="00BC7D98">
        <w:rPr>
          <w:rFonts w:ascii="Garamond" w:hAnsi="Garamond" w:cs="Times New Roman"/>
          <w:sz w:val="24"/>
          <w:szCs w:val="24"/>
        </w:rPr>
        <w:t xml:space="preserve">% </w:t>
      </w:r>
      <w:proofErr w:type="gramStart"/>
      <w:r w:rsidRPr="00BC7D98">
        <w:rPr>
          <w:rFonts w:ascii="Garamond" w:hAnsi="Garamond" w:cs="Times New Roman"/>
          <w:sz w:val="24"/>
          <w:szCs w:val="24"/>
        </w:rPr>
        <w:t>citizens</w:t>
      </w:r>
      <w:proofErr w:type="gramEnd"/>
      <w:r w:rsidRPr="00BC7D98">
        <w:rPr>
          <w:rFonts w:ascii="Garamond" w:hAnsi="Garamond" w:cs="Times New Roman"/>
          <w:sz w:val="24"/>
          <w:szCs w:val="24"/>
        </w:rPr>
        <w:t xml:space="preserve"> </w:t>
      </w:r>
      <w:r w:rsidR="007F3594" w:rsidRPr="00BC7D98">
        <w:rPr>
          <w:rFonts w:ascii="Garamond" w:hAnsi="Garamond" w:cs="Times New Roman"/>
          <w:sz w:val="24"/>
          <w:szCs w:val="24"/>
        </w:rPr>
        <w:t xml:space="preserve">(of a sample) </w:t>
      </w:r>
      <w:r w:rsidRPr="00BC7D98">
        <w:rPr>
          <w:rFonts w:ascii="Garamond" w:hAnsi="Garamond" w:cs="Times New Roman"/>
          <w:sz w:val="24"/>
          <w:szCs w:val="24"/>
        </w:rPr>
        <w:t>reporting confidence that political parties are more responsive to their priorities as compared to past elections</w:t>
      </w:r>
      <w:r w:rsidR="007F3594" w:rsidRPr="00BC7D98">
        <w:rPr>
          <w:rFonts w:ascii="Garamond" w:hAnsi="Garamond" w:cs="Times New Roman"/>
          <w:sz w:val="24"/>
          <w:szCs w:val="24"/>
        </w:rPr>
        <w:t xml:space="preserve"> (or most recent </w:t>
      </w:r>
      <w:proofErr w:type="spellStart"/>
      <w:r w:rsidR="007F3594" w:rsidRPr="00BC7D98">
        <w:rPr>
          <w:rFonts w:ascii="Garamond" w:hAnsi="Garamond" w:cs="Times New Roman"/>
          <w:sz w:val="24"/>
          <w:szCs w:val="24"/>
        </w:rPr>
        <w:t>Afrobarometer</w:t>
      </w:r>
      <w:proofErr w:type="spellEnd"/>
      <w:r w:rsidR="007F3594" w:rsidRPr="00BC7D98">
        <w:rPr>
          <w:rFonts w:ascii="Garamond" w:hAnsi="Garamond" w:cs="Times New Roman"/>
          <w:sz w:val="24"/>
          <w:szCs w:val="24"/>
        </w:rPr>
        <w:t xml:space="preserve"> data)</w:t>
      </w:r>
    </w:p>
    <w:p w:rsidR="007E6DB7" w:rsidRPr="00BC7D98" w:rsidRDefault="007E6DB7" w:rsidP="00A05880">
      <w:pPr>
        <w:pStyle w:val="ListParagraph"/>
        <w:numPr>
          <w:ilvl w:val="0"/>
          <w:numId w:val="25"/>
        </w:numPr>
        <w:spacing w:line="240" w:lineRule="auto"/>
        <w:rPr>
          <w:rFonts w:ascii="Garamond" w:eastAsia="Times New Roman" w:hAnsi="Garamond" w:cs="Times New Roman"/>
          <w:sz w:val="24"/>
          <w:szCs w:val="24"/>
        </w:rPr>
      </w:pPr>
      <w:r w:rsidRPr="00BC7D98">
        <w:rPr>
          <w:rFonts w:ascii="Garamond" w:eastAsia="Times New Roman" w:hAnsi="Garamond" w:cs="Times New Roman"/>
          <w:sz w:val="24"/>
          <w:szCs w:val="24"/>
        </w:rPr>
        <w:t xml:space="preserve">% </w:t>
      </w:r>
      <w:proofErr w:type="gramStart"/>
      <w:r w:rsidRPr="00BC7D98">
        <w:rPr>
          <w:rFonts w:ascii="Garamond" w:eastAsia="Times New Roman" w:hAnsi="Garamond" w:cs="Times New Roman"/>
          <w:sz w:val="24"/>
          <w:szCs w:val="24"/>
        </w:rPr>
        <w:t>of</w:t>
      </w:r>
      <w:proofErr w:type="gramEnd"/>
      <w:r w:rsidRPr="00BC7D98">
        <w:rPr>
          <w:rFonts w:ascii="Garamond" w:eastAsia="Times New Roman" w:hAnsi="Garamond" w:cs="Times New Roman"/>
          <w:sz w:val="24"/>
          <w:szCs w:val="24"/>
        </w:rPr>
        <w:t xml:space="preserve"> political parties working with the project that have platforms reflecting citizens’ priorities derived at least in part from project-supported activities</w:t>
      </w:r>
    </w:p>
    <w:p w:rsidR="007E6DB7" w:rsidRPr="00BC7D98" w:rsidRDefault="007E6DB7" w:rsidP="00A05880">
      <w:pPr>
        <w:pStyle w:val="ListParagraph"/>
        <w:numPr>
          <w:ilvl w:val="0"/>
          <w:numId w:val="25"/>
        </w:numPr>
        <w:spacing w:after="120" w:line="240" w:lineRule="auto"/>
        <w:rPr>
          <w:rFonts w:ascii="Garamond" w:hAnsi="Garamond" w:cs="Times New Roman"/>
          <w:sz w:val="24"/>
          <w:szCs w:val="24"/>
        </w:rPr>
      </w:pPr>
      <w:r w:rsidRPr="00BC7D98">
        <w:rPr>
          <w:rFonts w:ascii="Garamond" w:hAnsi="Garamond" w:cs="Times New Roman"/>
          <w:sz w:val="24"/>
          <w:szCs w:val="24"/>
        </w:rPr>
        <w:t xml:space="preserve"># </w:t>
      </w:r>
      <w:proofErr w:type="gramStart"/>
      <w:r w:rsidRPr="00BC7D98">
        <w:rPr>
          <w:rFonts w:ascii="Garamond" w:hAnsi="Garamond" w:cs="Times New Roman"/>
          <w:sz w:val="24"/>
          <w:szCs w:val="24"/>
        </w:rPr>
        <w:t>of</w:t>
      </w:r>
      <w:proofErr w:type="gramEnd"/>
      <w:r w:rsidRPr="00BC7D98">
        <w:rPr>
          <w:rFonts w:ascii="Garamond" w:hAnsi="Garamond" w:cs="Times New Roman"/>
          <w:sz w:val="24"/>
          <w:szCs w:val="24"/>
        </w:rPr>
        <w:t xml:space="preserve"> issue-based public interest proposals in the campaign platforms of sample political parties</w:t>
      </w:r>
    </w:p>
    <w:p w:rsidR="007E6DB7" w:rsidRPr="00BC7D98" w:rsidRDefault="007E6DB7" w:rsidP="00A05880">
      <w:pPr>
        <w:pStyle w:val="ListParagraph"/>
        <w:numPr>
          <w:ilvl w:val="0"/>
          <w:numId w:val="25"/>
        </w:numPr>
        <w:spacing w:after="120" w:line="240" w:lineRule="auto"/>
        <w:rPr>
          <w:rFonts w:ascii="Garamond" w:hAnsi="Garamond" w:cs="Times New Roman"/>
          <w:sz w:val="24"/>
          <w:szCs w:val="24"/>
        </w:rPr>
      </w:pPr>
      <w:r w:rsidRPr="00BC7D98">
        <w:rPr>
          <w:rFonts w:ascii="Garamond" w:hAnsi="Garamond" w:cs="Times New Roman"/>
          <w:sz w:val="24"/>
          <w:szCs w:val="24"/>
        </w:rPr>
        <w:t xml:space="preserve"># </w:t>
      </w:r>
      <w:proofErr w:type="gramStart"/>
      <w:r w:rsidRPr="00BC7D98">
        <w:rPr>
          <w:rFonts w:ascii="Garamond" w:hAnsi="Garamond" w:cs="Times New Roman"/>
          <w:sz w:val="24"/>
          <w:szCs w:val="24"/>
        </w:rPr>
        <w:t>of</w:t>
      </w:r>
      <w:proofErr w:type="gramEnd"/>
      <w:r w:rsidRPr="00BC7D98">
        <w:rPr>
          <w:rFonts w:ascii="Garamond" w:hAnsi="Garamond" w:cs="Times New Roman"/>
          <w:sz w:val="24"/>
          <w:szCs w:val="24"/>
        </w:rPr>
        <w:t xml:space="preserve"> substantive mentions of platform positions addressing citizen priorities made during a sample of project-supported party-citizen engagement events (measured both before and after elections)</w:t>
      </w:r>
    </w:p>
    <w:p w:rsidR="007E6DB7" w:rsidRPr="00BC7D98" w:rsidRDefault="007E6DB7" w:rsidP="00A05880">
      <w:pPr>
        <w:pStyle w:val="ListParagraph"/>
        <w:numPr>
          <w:ilvl w:val="0"/>
          <w:numId w:val="25"/>
        </w:numPr>
        <w:spacing w:after="120" w:line="240" w:lineRule="auto"/>
        <w:rPr>
          <w:rFonts w:ascii="Garamond" w:eastAsia="Times New Roman" w:hAnsi="Garamond" w:cs="Times New Roman"/>
          <w:sz w:val="24"/>
          <w:szCs w:val="24"/>
        </w:rPr>
      </w:pPr>
      <w:r w:rsidRPr="00BC7D98">
        <w:rPr>
          <w:rFonts w:ascii="Garamond" w:hAnsi="Garamond" w:cs="Times New Roman"/>
          <w:sz w:val="24"/>
          <w:szCs w:val="24"/>
        </w:rPr>
        <w:t xml:space="preserve"># </w:t>
      </w:r>
      <w:proofErr w:type="gramStart"/>
      <w:r w:rsidRPr="00BC7D98">
        <w:rPr>
          <w:rFonts w:ascii="Garamond" w:hAnsi="Garamond" w:cs="Times New Roman"/>
          <w:sz w:val="24"/>
          <w:szCs w:val="24"/>
        </w:rPr>
        <w:t>of</w:t>
      </w:r>
      <w:proofErr w:type="gramEnd"/>
      <w:r w:rsidRPr="00BC7D98">
        <w:rPr>
          <w:rFonts w:ascii="Garamond" w:hAnsi="Garamond" w:cs="Times New Roman"/>
          <w:sz w:val="24"/>
          <w:szCs w:val="24"/>
        </w:rPr>
        <w:t xml:space="preserve"> violent incidents surrounding the local elections</w:t>
      </w:r>
    </w:p>
    <w:p w:rsidR="007E6DB7" w:rsidRPr="00BC7D98" w:rsidRDefault="007E6DB7" w:rsidP="00A05880">
      <w:pPr>
        <w:pStyle w:val="ListParagraph"/>
        <w:numPr>
          <w:ilvl w:val="0"/>
          <w:numId w:val="25"/>
        </w:numPr>
        <w:spacing w:after="120" w:line="240" w:lineRule="auto"/>
        <w:rPr>
          <w:rFonts w:ascii="Garamond" w:eastAsia="Times New Roman" w:hAnsi="Garamond" w:cs="Times New Roman"/>
          <w:sz w:val="24"/>
          <w:szCs w:val="24"/>
        </w:rPr>
      </w:pPr>
      <w:r w:rsidRPr="00BC7D98">
        <w:rPr>
          <w:rFonts w:ascii="Garamond" w:hAnsi="Garamond" w:cs="Times New Roman"/>
          <w:sz w:val="24"/>
          <w:szCs w:val="24"/>
        </w:rPr>
        <w:t xml:space="preserve"># </w:t>
      </w:r>
      <w:proofErr w:type="gramStart"/>
      <w:r w:rsidRPr="00BC7D98">
        <w:rPr>
          <w:rFonts w:ascii="Garamond" w:hAnsi="Garamond" w:cs="Times New Roman"/>
          <w:sz w:val="24"/>
          <w:szCs w:val="24"/>
        </w:rPr>
        <w:t>of</w:t>
      </w:r>
      <w:proofErr w:type="gramEnd"/>
      <w:r w:rsidRPr="00BC7D98">
        <w:rPr>
          <w:rFonts w:ascii="Garamond" w:hAnsi="Garamond" w:cs="Times New Roman"/>
          <w:sz w:val="24"/>
          <w:szCs w:val="24"/>
        </w:rPr>
        <w:t xml:space="preserve"> violent incidents surrounding the national (presidential &amp; legislative) elections</w:t>
      </w:r>
    </w:p>
    <w:p w:rsidR="008125BF" w:rsidRDefault="008125BF" w:rsidP="00D368EF">
      <w:pPr>
        <w:tabs>
          <w:tab w:val="left" w:pos="720"/>
        </w:tabs>
        <w:rPr>
          <w:rFonts w:ascii="Garamond" w:hAnsi="Garamond" w:cs="Times New Roman"/>
          <w:b/>
          <w:sz w:val="24"/>
          <w:szCs w:val="24"/>
        </w:rPr>
      </w:pPr>
    </w:p>
    <w:p w:rsidR="007E6DB7" w:rsidRPr="00BC7D98" w:rsidRDefault="00E83F29" w:rsidP="00D368EF">
      <w:pPr>
        <w:tabs>
          <w:tab w:val="left" w:pos="720"/>
        </w:tabs>
        <w:rPr>
          <w:rFonts w:ascii="Garamond" w:hAnsi="Garamond" w:cs="Times New Roman"/>
          <w:b/>
          <w:sz w:val="24"/>
          <w:szCs w:val="24"/>
        </w:rPr>
      </w:pPr>
      <w:r w:rsidRPr="00BC7D98">
        <w:rPr>
          <w:rFonts w:ascii="Garamond" w:hAnsi="Garamond" w:cs="Times New Roman"/>
          <w:b/>
          <w:sz w:val="24"/>
          <w:szCs w:val="24"/>
        </w:rPr>
        <w:t>Results</w:t>
      </w:r>
      <w:r w:rsidR="00F07327">
        <w:rPr>
          <w:rFonts w:ascii="Garamond" w:hAnsi="Garamond" w:cs="Times New Roman"/>
          <w:b/>
          <w:sz w:val="24"/>
          <w:szCs w:val="24"/>
        </w:rPr>
        <w:t xml:space="preserve"> </w:t>
      </w:r>
      <w:r w:rsidR="00296389">
        <w:rPr>
          <w:rFonts w:ascii="Garamond" w:hAnsi="Garamond" w:cs="Times New Roman"/>
          <w:b/>
          <w:sz w:val="24"/>
          <w:szCs w:val="24"/>
        </w:rPr>
        <w:t>and Illustrative Activities</w:t>
      </w:r>
      <w:r w:rsidRPr="00BC7D98">
        <w:rPr>
          <w:rFonts w:ascii="Garamond" w:hAnsi="Garamond" w:cs="Times New Roman"/>
          <w:b/>
          <w:sz w:val="24"/>
          <w:szCs w:val="24"/>
        </w:rPr>
        <w:t>:</w:t>
      </w:r>
    </w:p>
    <w:p w:rsidR="00D368EF" w:rsidRPr="00BC7D98" w:rsidRDefault="00D368EF" w:rsidP="00363E5C">
      <w:pPr>
        <w:numPr>
          <w:ilvl w:val="1"/>
          <w:numId w:val="23"/>
        </w:numPr>
        <w:spacing w:after="160" w:line="240" w:lineRule="auto"/>
        <w:ind w:left="360"/>
        <w:rPr>
          <w:rFonts w:ascii="Garamond" w:eastAsia="Times New Roman" w:hAnsi="Garamond" w:cs="Times New Roman"/>
          <w:b/>
          <w:color w:val="000000" w:themeColor="text1"/>
          <w:sz w:val="24"/>
          <w:szCs w:val="24"/>
        </w:rPr>
      </w:pPr>
      <w:r w:rsidRPr="00BC7D98">
        <w:rPr>
          <w:rFonts w:ascii="Garamond" w:eastAsia="Times New Roman" w:hAnsi="Garamond" w:cs="Times New Roman"/>
          <w:b/>
          <w:color w:val="000000" w:themeColor="text1"/>
          <w:sz w:val="24"/>
          <w:szCs w:val="24"/>
        </w:rPr>
        <w:t>Political parties are better equipped to respond to their constituents’ public priorities</w:t>
      </w:r>
    </w:p>
    <w:p w:rsidR="00D368EF" w:rsidRPr="00BC7D98" w:rsidRDefault="00287CF8" w:rsidP="00287CF8">
      <w:pPr>
        <w:tabs>
          <w:tab w:val="left" w:pos="360"/>
          <w:tab w:val="left" w:pos="720"/>
        </w:tabs>
        <w:spacing w:after="160"/>
        <w:rPr>
          <w:rFonts w:ascii="Garamond" w:eastAsia="Times New Roman" w:hAnsi="Garamond" w:cs="Times New Roman"/>
          <w:b/>
          <w:i/>
          <w:color w:val="000000" w:themeColor="text1"/>
          <w:sz w:val="24"/>
          <w:szCs w:val="24"/>
        </w:rPr>
      </w:pPr>
      <w:r w:rsidRPr="00BC7D98">
        <w:rPr>
          <w:rFonts w:ascii="Garamond" w:hAnsi="Garamond"/>
          <w:sz w:val="24"/>
          <w:szCs w:val="24"/>
        </w:rPr>
        <w:tab/>
      </w:r>
      <w:r w:rsidR="00D368EF" w:rsidRPr="00BC7D98">
        <w:rPr>
          <w:rFonts w:ascii="Garamond" w:hAnsi="Garamond"/>
          <w:sz w:val="24"/>
          <w:szCs w:val="24"/>
        </w:rPr>
        <w:sym w:font="Wingdings" w:char="F0E0"/>
      </w:r>
      <w:r w:rsidR="00D368EF" w:rsidRPr="00BC7D98">
        <w:rPr>
          <w:rFonts w:ascii="Garamond" w:eastAsia="Times New Roman" w:hAnsi="Garamond" w:cs="Times New Roman"/>
          <w:b/>
          <w:i/>
          <w:color w:val="000000" w:themeColor="text1"/>
          <w:sz w:val="24"/>
          <w:szCs w:val="24"/>
        </w:rPr>
        <w:t xml:space="preserve"> Increased knowledge, skills and motivation to respond</w:t>
      </w:r>
    </w:p>
    <w:p w:rsidR="00A05880" w:rsidRPr="00BC7D98" w:rsidRDefault="00A05880" w:rsidP="00C15A07">
      <w:pPr>
        <w:spacing w:line="240" w:lineRule="auto"/>
        <w:ind w:left="360"/>
        <w:rPr>
          <w:rFonts w:ascii="Garamond" w:hAnsi="Garamond" w:cs="Times New Roman"/>
          <w:sz w:val="24"/>
          <w:szCs w:val="24"/>
        </w:rPr>
      </w:pPr>
      <w:r w:rsidRPr="00BC7D98">
        <w:rPr>
          <w:rFonts w:ascii="Garamond" w:hAnsi="Garamond" w:cs="Times New Roman"/>
          <w:sz w:val="24"/>
          <w:szCs w:val="24"/>
        </w:rPr>
        <w:t xml:space="preserve">While the Participatory, Responsive Political Parties Activity will be primarily responsible for directly strengthening political parties to better engage with and respond to public priorities, the PRG Principal Activity is responsible for helping mobilize other actors to contribute to this result.  </w:t>
      </w:r>
      <w:r w:rsidR="001C1C26" w:rsidRPr="00BC7D98">
        <w:rPr>
          <w:rFonts w:ascii="Garamond" w:hAnsi="Garamond" w:cs="Times New Roman"/>
          <w:sz w:val="24"/>
          <w:szCs w:val="24"/>
        </w:rPr>
        <w:t xml:space="preserve">As with all PRG activities, those contributing to this result should make best use of the PEA Action Research findings, particularly with regard to formal and informal networks that may exist between political parties, civil society, government, private sector and other actors, and the incentive structures and pathways that exist or could be created to encourage more constructive engagement between these in order to further common good objectives. </w:t>
      </w:r>
    </w:p>
    <w:p w:rsidR="007F3594" w:rsidRPr="00BC7D98" w:rsidRDefault="00004593" w:rsidP="00004593">
      <w:pPr>
        <w:tabs>
          <w:tab w:val="left" w:pos="360"/>
        </w:tabs>
        <w:spacing w:after="0" w:line="240" w:lineRule="auto"/>
        <w:rPr>
          <w:rFonts w:ascii="Garamond" w:eastAsia="Times New Roman" w:hAnsi="Garamond" w:cs="Times New Roman"/>
          <w:color w:val="000000" w:themeColor="text1"/>
          <w:sz w:val="24"/>
          <w:szCs w:val="24"/>
        </w:rPr>
      </w:pPr>
      <w:r w:rsidRPr="00BC7D98">
        <w:rPr>
          <w:rFonts w:ascii="Garamond" w:eastAsia="Times New Roman" w:hAnsi="Garamond" w:cs="Times New Roman"/>
          <w:color w:val="000000" w:themeColor="text1"/>
          <w:sz w:val="24"/>
          <w:szCs w:val="24"/>
        </w:rPr>
        <w:tab/>
      </w:r>
      <w:r w:rsidR="00D368EF" w:rsidRPr="00BC7D98">
        <w:rPr>
          <w:rFonts w:ascii="Garamond" w:eastAsia="Times New Roman" w:hAnsi="Garamond" w:cs="Times New Roman"/>
          <w:color w:val="000000" w:themeColor="text1"/>
          <w:sz w:val="24"/>
          <w:szCs w:val="24"/>
          <w:u w:val="single"/>
        </w:rPr>
        <w:t xml:space="preserve">Illustrative </w:t>
      </w:r>
      <w:r w:rsidR="00A05880" w:rsidRPr="00BC7D98">
        <w:rPr>
          <w:rFonts w:ascii="Garamond" w:eastAsia="Times New Roman" w:hAnsi="Garamond" w:cs="Times New Roman"/>
          <w:b/>
          <w:color w:val="000000" w:themeColor="text1"/>
          <w:sz w:val="24"/>
          <w:szCs w:val="24"/>
          <w:u w:val="single"/>
        </w:rPr>
        <w:t>results</w:t>
      </w:r>
      <w:r w:rsidR="00A05880" w:rsidRPr="00BC7D98">
        <w:rPr>
          <w:rFonts w:ascii="Garamond" w:eastAsia="Times New Roman" w:hAnsi="Garamond" w:cs="Times New Roman"/>
          <w:color w:val="000000" w:themeColor="text1"/>
          <w:sz w:val="24"/>
          <w:szCs w:val="24"/>
          <w:u w:val="single"/>
        </w:rPr>
        <w:t xml:space="preserve"> </w:t>
      </w:r>
      <w:r w:rsidR="00D368EF" w:rsidRPr="00BC7D98">
        <w:rPr>
          <w:rFonts w:ascii="Garamond" w:eastAsia="Times New Roman" w:hAnsi="Garamond" w:cs="Times New Roman"/>
          <w:color w:val="000000" w:themeColor="text1"/>
          <w:sz w:val="24"/>
          <w:szCs w:val="24"/>
          <w:u w:val="single"/>
        </w:rPr>
        <w:t>indicators</w:t>
      </w:r>
      <w:r w:rsidR="007F3594" w:rsidRPr="00BC7D98">
        <w:rPr>
          <w:rFonts w:ascii="Garamond" w:eastAsia="Times New Roman" w:hAnsi="Garamond" w:cs="Times New Roman"/>
          <w:color w:val="000000" w:themeColor="text1"/>
          <w:sz w:val="24"/>
          <w:szCs w:val="24"/>
        </w:rPr>
        <w:t xml:space="preserve"> to which the PRG Principal Activity should contribute:</w:t>
      </w:r>
    </w:p>
    <w:p w:rsidR="00D368EF" w:rsidRPr="00BC7D98" w:rsidRDefault="00D368EF" w:rsidP="00004593">
      <w:pPr>
        <w:pStyle w:val="ListParagraph"/>
        <w:numPr>
          <w:ilvl w:val="0"/>
          <w:numId w:val="21"/>
        </w:numPr>
        <w:spacing w:line="240" w:lineRule="auto"/>
        <w:ind w:left="1080"/>
        <w:rPr>
          <w:rFonts w:ascii="Garamond" w:eastAsia="Times New Roman" w:hAnsi="Garamond" w:cs="Times New Roman"/>
          <w:sz w:val="24"/>
          <w:szCs w:val="24"/>
        </w:rPr>
      </w:pPr>
      <w:r w:rsidRPr="00BC7D98">
        <w:rPr>
          <w:rFonts w:ascii="Garamond" w:eastAsia="Times New Roman" w:hAnsi="Garamond" w:cs="Times New Roman"/>
          <w:sz w:val="24"/>
          <w:szCs w:val="24"/>
        </w:rPr>
        <w:t xml:space="preserve">% </w:t>
      </w:r>
      <w:proofErr w:type="gramStart"/>
      <w:r w:rsidRPr="00BC7D98">
        <w:rPr>
          <w:rFonts w:ascii="Garamond" w:eastAsia="Times New Roman" w:hAnsi="Garamond" w:cs="Times New Roman"/>
          <w:sz w:val="24"/>
          <w:szCs w:val="24"/>
        </w:rPr>
        <w:t>political</w:t>
      </w:r>
      <w:proofErr w:type="gramEnd"/>
      <w:r w:rsidRPr="00BC7D98">
        <w:rPr>
          <w:rFonts w:ascii="Garamond" w:eastAsia="Times New Roman" w:hAnsi="Garamond" w:cs="Times New Roman"/>
          <w:sz w:val="24"/>
          <w:szCs w:val="24"/>
        </w:rPr>
        <w:t xml:space="preserve"> party leaders scoring “understanding” in surveys</w:t>
      </w:r>
      <w:r w:rsidR="00E06630" w:rsidRPr="00BC7D98">
        <w:rPr>
          <w:rFonts w:ascii="Garamond" w:eastAsia="Times New Roman" w:hAnsi="Garamond" w:cs="Times New Roman"/>
          <w:sz w:val="24"/>
          <w:szCs w:val="24"/>
        </w:rPr>
        <w:t xml:space="preserve"> on critical citizen priorities</w:t>
      </w:r>
    </w:p>
    <w:p w:rsidR="007F3594" w:rsidRPr="00BC7D98" w:rsidRDefault="007F3594" w:rsidP="00004593">
      <w:pPr>
        <w:pStyle w:val="ListParagraph"/>
        <w:numPr>
          <w:ilvl w:val="0"/>
          <w:numId w:val="21"/>
        </w:numPr>
        <w:spacing w:line="240" w:lineRule="auto"/>
        <w:ind w:left="1080"/>
        <w:rPr>
          <w:rFonts w:ascii="Garamond" w:eastAsia="Times New Roman" w:hAnsi="Garamond" w:cs="Times New Roman"/>
          <w:sz w:val="24"/>
          <w:szCs w:val="24"/>
        </w:rPr>
      </w:pPr>
      <w:r w:rsidRPr="00BC7D98">
        <w:rPr>
          <w:rFonts w:ascii="Garamond" w:eastAsia="Times New Roman" w:hAnsi="Garamond" w:cs="Times New Roman"/>
          <w:sz w:val="24"/>
          <w:szCs w:val="24"/>
        </w:rPr>
        <w:t xml:space="preserve">% </w:t>
      </w:r>
      <w:proofErr w:type="gramStart"/>
      <w:r w:rsidRPr="00BC7D98">
        <w:rPr>
          <w:rFonts w:ascii="Garamond" w:eastAsia="Times New Roman" w:hAnsi="Garamond" w:cs="Times New Roman"/>
          <w:sz w:val="24"/>
          <w:szCs w:val="24"/>
        </w:rPr>
        <w:t>political</w:t>
      </w:r>
      <w:proofErr w:type="gramEnd"/>
      <w:r w:rsidRPr="00BC7D98">
        <w:rPr>
          <w:rFonts w:ascii="Garamond" w:eastAsia="Times New Roman" w:hAnsi="Garamond" w:cs="Times New Roman"/>
          <w:sz w:val="24"/>
          <w:szCs w:val="24"/>
        </w:rPr>
        <w:t xml:space="preserve"> party leaders reporting perception that they are better equipped to respond </w:t>
      </w:r>
    </w:p>
    <w:p w:rsidR="007F3594" w:rsidRPr="00BC7D98" w:rsidRDefault="007F3594" w:rsidP="00E73F67">
      <w:pPr>
        <w:spacing w:after="0" w:line="240" w:lineRule="auto"/>
        <w:ind w:left="360"/>
        <w:rPr>
          <w:rFonts w:ascii="Garamond" w:eastAsia="Times New Roman" w:hAnsi="Garamond" w:cs="Times New Roman"/>
          <w:sz w:val="24"/>
          <w:szCs w:val="24"/>
        </w:rPr>
      </w:pPr>
      <w:r w:rsidRPr="00BC7D98">
        <w:rPr>
          <w:rFonts w:ascii="Garamond" w:eastAsia="Times New Roman" w:hAnsi="Garamond" w:cs="Times New Roman"/>
          <w:sz w:val="24"/>
          <w:szCs w:val="24"/>
          <w:u w:val="single"/>
        </w:rPr>
        <w:t xml:space="preserve">Illustrative </w:t>
      </w:r>
      <w:r w:rsidRPr="00BC7D98">
        <w:rPr>
          <w:rFonts w:ascii="Garamond" w:eastAsia="Times New Roman" w:hAnsi="Garamond" w:cs="Times New Roman"/>
          <w:b/>
          <w:sz w:val="24"/>
          <w:szCs w:val="24"/>
          <w:u w:val="single"/>
        </w:rPr>
        <w:t>output</w:t>
      </w:r>
      <w:r w:rsidRPr="00BC7D98">
        <w:rPr>
          <w:rFonts w:ascii="Garamond" w:eastAsia="Times New Roman" w:hAnsi="Garamond" w:cs="Times New Roman"/>
          <w:sz w:val="24"/>
          <w:szCs w:val="24"/>
          <w:u w:val="single"/>
        </w:rPr>
        <w:t xml:space="preserve"> indicators</w:t>
      </w:r>
      <w:r w:rsidRPr="00BC7D98">
        <w:rPr>
          <w:rFonts w:ascii="Garamond" w:eastAsia="Times New Roman" w:hAnsi="Garamond" w:cs="Times New Roman"/>
          <w:sz w:val="24"/>
          <w:szCs w:val="24"/>
        </w:rPr>
        <w:t xml:space="preserve"> for which the PRG Principal Activity will be solely responsible:</w:t>
      </w:r>
    </w:p>
    <w:p w:rsidR="00D368EF" w:rsidRPr="00BC7D98" w:rsidRDefault="00D368EF" w:rsidP="00004593">
      <w:pPr>
        <w:pStyle w:val="ListParagraph"/>
        <w:numPr>
          <w:ilvl w:val="0"/>
          <w:numId w:val="21"/>
        </w:numPr>
        <w:spacing w:line="240" w:lineRule="auto"/>
        <w:ind w:left="1080"/>
        <w:rPr>
          <w:rFonts w:ascii="Garamond" w:eastAsia="Times New Roman" w:hAnsi="Garamond" w:cs="Times New Roman"/>
          <w:sz w:val="24"/>
          <w:szCs w:val="24"/>
        </w:rPr>
      </w:pPr>
      <w:r w:rsidRPr="00BC7D98">
        <w:rPr>
          <w:rFonts w:ascii="Garamond" w:eastAsia="Times New Roman" w:hAnsi="Garamond" w:cs="Times New Roman"/>
          <w:sz w:val="24"/>
          <w:szCs w:val="24"/>
        </w:rPr>
        <w:t xml:space="preserve">% </w:t>
      </w:r>
      <w:proofErr w:type="gramStart"/>
      <w:r w:rsidRPr="00BC7D98">
        <w:rPr>
          <w:rFonts w:ascii="Garamond" w:eastAsia="Times New Roman" w:hAnsi="Garamond" w:cs="Times New Roman"/>
          <w:sz w:val="24"/>
          <w:szCs w:val="24"/>
        </w:rPr>
        <w:t>of</w:t>
      </w:r>
      <w:proofErr w:type="gramEnd"/>
      <w:r w:rsidRPr="00BC7D98">
        <w:rPr>
          <w:rFonts w:ascii="Garamond" w:eastAsia="Times New Roman" w:hAnsi="Garamond" w:cs="Times New Roman"/>
          <w:sz w:val="24"/>
          <w:szCs w:val="24"/>
        </w:rPr>
        <w:t xml:space="preserve"> targeted non-governmental entities formally engaging political parties on citizens priorities</w:t>
      </w:r>
    </w:p>
    <w:p w:rsidR="00D368EF" w:rsidRPr="00BC7D98" w:rsidRDefault="00D368EF" w:rsidP="00004593">
      <w:pPr>
        <w:pStyle w:val="ListParagraph"/>
        <w:numPr>
          <w:ilvl w:val="0"/>
          <w:numId w:val="21"/>
        </w:numPr>
        <w:spacing w:line="240" w:lineRule="auto"/>
        <w:ind w:left="1080"/>
        <w:rPr>
          <w:rFonts w:ascii="Garamond" w:eastAsia="Times New Roman" w:hAnsi="Garamond" w:cs="Times New Roman"/>
          <w:sz w:val="24"/>
          <w:szCs w:val="24"/>
        </w:rPr>
      </w:pPr>
      <w:r w:rsidRPr="00BC7D98">
        <w:rPr>
          <w:rFonts w:ascii="Garamond" w:eastAsia="Times New Roman" w:hAnsi="Garamond" w:cs="Times New Roman"/>
          <w:sz w:val="24"/>
          <w:szCs w:val="24"/>
        </w:rPr>
        <w:t xml:space="preserve"># </w:t>
      </w:r>
      <w:proofErr w:type="gramStart"/>
      <w:r w:rsidRPr="00BC7D98">
        <w:rPr>
          <w:rFonts w:ascii="Garamond" w:eastAsia="Times New Roman" w:hAnsi="Garamond" w:cs="Times New Roman"/>
          <w:sz w:val="24"/>
          <w:szCs w:val="24"/>
        </w:rPr>
        <w:t>of</w:t>
      </w:r>
      <w:proofErr w:type="gramEnd"/>
      <w:r w:rsidRPr="00BC7D98">
        <w:rPr>
          <w:rFonts w:ascii="Garamond" w:eastAsia="Times New Roman" w:hAnsi="Garamond" w:cs="Times New Roman"/>
          <w:sz w:val="24"/>
          <w:szCs w:val="24"/>
        </w:rPr>
        <w:t xml:space="preserve">  multi-stakeholder dialogue events held on electoral accountability</w:t>
      </w:r>
    </w:p>
    <w:p w:rsidR="00F07327" w:rsidRDefault="00F07327">
      <w:pPr>
        <w:rPr>
          <w:rFonts w:ascii="Garamond" w:eastAsia="Times New Roman" w:hAnsi="Garamond" w:cs="Times New Roman"/>
          <w:color w:val="000000" w:themeColor="text1"/>
          <w:sz w:val="24"/>
          <w:szCs w:val="24"/>
        </w:rPr>
      </w:pPr>
      <w:r>
        <w:rPr>
          <w:rFonts w:ascii="Garamond" w:eastAsia="Times New Roman" w:hAnsi="Garamond" w:cs="Times New Roman"/>
          <w:color w:val="000000" w:themeColor="text1"/>
          <w:sz w:val="24"/>
          <w:szCs w:val="24"/>
        </w:rPr>
        <w:br w:type="page"/>
      </w:r>
    </w:p>
    <w:p w:rsidR="00D368EF" w:rsidRPr="00BC7D98" w:rsidRDefault="00D368EF" w:rsidP="00363E5C">
      <w:pPr>
        <w:pStyle w:val="ListParagraph"/>
        <w:numPr>
          <w:ilvl w:val="2"/>
          <w:numId w:val="23"/>
        </w:numPr>
        <w:spacing w:after="160" w:line="240" w:lineRule="auto"/>
        <w:ind w:left="720"/>
        <w:contextualSpacing w:val="0"/>
        <w:rPr>
          <w:rFonts w:ascii="Garamond" w:eastAsia="Times New Roman" w:hAnsi="Garamond" w:cs="Times New Roman"/>
          <w:b/>
          <w:i/>
          <w:color w:val="000000" w:themeColor="text1"/>
          <w:sz w:val="24"/>
          <w:szCs w:val="24"/>
        </w:rPr>
      </w:pPr>
      <w:r w:rsidRPr="00BC7D98">
        <w:rPr>
          <w:rFonts w:ascii="Garamond" w:eastAsia="Times New Roman" w:hAnsi="Garamond" w:cs="Times New Roman"/>
          <w:b/>
          <w:i/>
          <w:color w:val="000000" w:themeColor="text1"/>
          <w:sz w:val="24"/>
          <w:szCs w:val="24"/>
        </w:rPr>
        <w:t>Increased political party knowledge and skills to engage with citizens and other actors</w:t>
      </w:r>
    </w:p>
    <w:p w:rsidR="00D368EF" w:rsidRPr="00BC7D98" w:rsidRDefault="001C1C26" w:rsidP="006E4BE5">
      <w:pPr>
        <w:pStyle w:val="ListParagraph"/>
        <w:spacing w:line="240" w:lineRule="auto"/>
        <w:rPr>
          <w:rFonts w:ascii="Garamond" w:eastAsia="Times New Roman" w:hAnsi="Garamond" w:cs="Times New Roman"/>
          <w:color w:val="000000" w:themeColor="text1"/>
          <w:sz w:val="24"/>
          <w:szCs w:val="24"/>
        </w:rPr>
      </w:pPr>
      <w:r w:rsidRPr="00BC7D98">
        <w:rPr>
          <w:rFonts w:ascii="Garamond" w:hAnsi="Garamond" w:cs="Times New Roman"/>
          <w:sz w:val="24"/>
          <w:szCs w:val="24"/>
        </w:rPr>
        <w:t xml:space="preserve">This </w:t>
      </w:r>
      <w:r w:rsidR="005C16BE" w:rsidRPr="00BC7D98">
        <w:rPr>
          <w:rFonts w:ascii="Garamond" w:hAnsi="Garamond" w:cs="Times New Roman"/>
          <w:sz w:val="24"/>
          <w:szCs w:val="24"/>
        </w:rPr>
        <w:t>sub-</w:t>
      </w:r>
      <w:r w:rsidRPr="00BC7D98">
        <w:rPr>
          <w:rFonts w:ascii="Garamond" w:hAnsi="Garamond" w:cs="Times New Roman"/>
          <w:sz w:val="24"/>
          <w:szCs w:val="24"/>
        </w:rPr>
        <w:t>result focus</w:t>
      </w:r>
      <w:r w:rsidR="005C16BE" w:rsidRPr="00BC7D98">
        <w:rPr>
          <w:rFonts w:ascii="Garamond" w:hAnsi="Garamond" w:cs="Times New Roman"/>
          <w:sz w:val="24"/>
          <w:szCs w:val="24"/>
        </w:rPr>
        <w:t>es</w:t>
      </w:r>
      <w:r w:rsidRPr="00BC7D98">
        <w:rPr>
          <w:rFonts w:ascii="Garamond" w:hAnsi="Garamond" w:cs="Times New Roman"/>
          <w:sz w:val="24"/>
          <w:szCs w:val="24"/>
        </w:rPr>
        <w:t xml:space="preserve"> on preparing political parties to better listen to their constituents, understand the issues, and be able to respond with feasible policy proposals and other strategies for addressing public needs and aspirations. This is particularly important in the run-up to multi-stakeholder events where parties need to be ready to effectively engage with others present. To aid in this effort, the </w:t>
      </w:r>
      <w:r w:rsidR="00A05880" w:rsidRPr="00BC7D98">
        <w:rPr>
          <w:rFonts w:ascii="Garamond" w:hAnsi="Garamond" w:cs="Times New Roman"/>
          <w:sz w:val="24"/>
          <w:szCs w:val="24"/>
        </w:rPr>
        <w:t>PRG Principal Activity is responsible for helping mobilize</w:t>
      </w:r>
      <w:r w:rsidRPr="00BC7D98">
        <w:rPr>
          <w:rFonts w:ascii="Garamond" w:hAnsi="Garamond" w:cs="Times New Roman"/>
          <w:sz w:val="24"/>
          <w:szCs w:val="24"/>
        </w:rPr>
        <w:t xml:space="preserve"> civil society and other non-government actor (private sector, religious leader, etc.) input to training workshops and other support to political parties, on areas such as</w:t>
      </w:r>
      <w:r w:rsidR="006E4BE5" w:rsidRPr="00BC7D98">
        <w:rPr>
          <w:rFonts w:ascii="Garamond" w:hAnsi="Garamond" w:cs="Times New Roman"/>
          <w:sz w:val="24"/>
          <w:szCs w:val="24"/>
        </w:rPr>
        <w:t xml:space="preserve"> e</w:t>
      </w:r>
      <w:r w:rsidR="00D368EF" w:rsidRPr="00BC7D98">
        <w:rPr>
          <w:rFonts w:ascii="Garamond" w:eastAsia="Times New Roman" w:hAnsi="Garamond" w:cs="Times New Roman"/>
          <w:color w:val="000000" w:themeColor="text1"/>
          <w:sz w:val="24"/>
          <w:szCs w:val="24"/>
        </w:rPr>
        <w:t xml:space="preserve">ducation on different policy options for addressing </w:t>
      </w:r>
      <w:r w:rsidR="005C16BE" w:rsidRPr="00BC7D98">
        <w:rPr>
          <w:rFonts w:ascii="Garamond" w:eastAsia="Times New Roman" w:hAnsi="Garamond" w:cs="Times New Roman"/>
          <w:color w:val="000000" w:themeColor="text1"/>
          <w:sz w:val="24"/>
          <w:szCs w:val="24"/>
        </w:rPr>
        <w:t xml:space="preserve">citizen priorities </w:t>
      </w:r>
      <w:r w:rsidR="006E4BE5" w:rsidRPr="00BC7D98">
        <w:rPr>
          <w:rFonts w:ascii="Garamond" w:eastAsia="Times New Roman" w:hAnsi="Garamond" w:cs="Times New Roman"/>
          <w:color w:val="000000" w:themeColor="text1"/>
          <w:sz w:val="24"/>
          <w:szCs w:val="24"/>
        </w:rPr>
        <w:t>and s</w:t>
      </w:r>
      <w:r w:rsidRPr="00BC7D98">
        <w:rPr>
          <w:rFonts w:ascii="Garamond" w:eastAsia="Times New Roman" w:hAnsi="Garamond" w:cs="Times New Roman"/>
          <w:color w:val="000000" w:themeColor="text1"/>
          <w:sz w:val="24"/>
          <w:szCs w:val="24"/>
        </w:rPr>
        <w:t xml:space="preserve">trategies for </w:t>
      </w:r>
      <w:r w:rsidR="00D368EF" w:rsidRPr="00BC7D98">
        <w:rPr>
          <w:rFonts w:ascii="Garamond" w:eastAsia="Times New Roman" w:hAnsi="Garamond" w:cs="Times New Roman"/>
          <w:color w:val="000000" w:themeColor="text1"/>
          <w:sz w:val="24"/>
          <w:szCs w:val="24"/>
        </w:rPr>
        <w:t xml:space="preserve">how best to </w:t>
      </w:r>
      <w:r w:rsidR="005C16BE" w:rsidRPr="00BC7D98">
        <w:rPr>
          <w:rFonts w:ascii="Garamond" w:eastAsia="Times New Roman" w:hAnsi="Garamond" w:cs="Times New Roman"/>
          <w:color w:val="000000" w:themeColor="text1"/>
          <w:sz w:val="24"/>
          <w:szCs w:val="24"/>
        </w:rPr>
        <w:t xml:space="preserve">engage </w:t>
      </w:r>
      <w:r w:rsidR="00D368EF" w:rsidRPr="00BC7D98">
        <w:rPr>
          <w:rFonts w:ascii="Garamond" w:eastAsia="Times New Roman" w:hAnsi="Garamond" w:cs="Times New Roman"/>
          <w:color w:val="000000" w:themeColor="text1"/>
          <w:sz w:val="24"/>
          <w:szCs w:val="24"/>
        </w:rPr>
        <w:t xml:space="preserve">with </w:t>
      </w:r>
      <w:proofErr w:type="spellStart"/>
      <w:r w:rsidR="00D368EF" w:rsidRPr="00BC7D98">
        <w:rPr>
          <w:rFonts w:ascii="Garamond" w:eastAsia="Times New Roman" w:hAnsi="Garamond" w:cs="Times New Roman"/>
          <w:color w:val="000000" w:themeColor="text1"/>
          <w:sz w:val="24"/>
          <w:szCs w:val="24"/>
        </w:rPr>
        <w:t>CSOs</w:t>
      </w:r>
      <w:proofErr w:type="spellEnd"/>
      <w:r w:rsidR="006E4BE5" w:rsidRPr="00BC7D98">
        <w:rPr>
          <w:rFonts w:ascii="Garamond" w:eastAsia="Times New Roman" w:hAnsi="Garamond" w:cs="Times New Roman"/>
          <w:color w:val="000000" w:themeColor="text1"/>
          <w:sz w:val="24"/>
          <w:szCs w:val="24"/>
        </w:rPr>
        <w:t>.</w:t>
      </w:r>
    </w:p>
    <w:p w:rsidR="00D368EF" w:rsidRDefault="00D368EF" w:rsidP="00D368EF">
      <w:pPr>
        <w:pStyle w:val="ListParagraph"/>
        <w:spacing w:line="240" w:lineRule="auto"/>
        <w:rPr>
          <w:rFonts w:ascii="Garamond" w:eastAsia="Times New Roman" w:hAnsi="Garamond" w:cs="Times New Roman"/>
          <w:color w:val="000000" w:themeColor="text1"/>
          <w:sz w:val="24"/>
          <w:szCs w:val="24"/>
        </w:rPr>
      </w:pPr>
    </w:p>
    <w:p w:rsidR="00F07327" w:rsidRPr="00BC7D98" w:rsidRDefault="00F07327" w:rsidP="00D368EF">
      <w:pPr>
        <w:pStyle w:val="ListParagraph"/>
        <w:spacing w:line="240" w:lineRule="auto"/>
        <w:rPr>
          <w:rFonts w:ascii="Garamond" w:eastAsia="Times New Roman" w:hAnsi="Garamond" w:cs="Times New Roman"/>
          <w:color w:val="000000" w:themeColor="text1"/>
          <w:sz w:val="24"/>
          <w:szCs w:val="24"/>
        </w:rPr>
      </w:pPr>
    </w:p>
    <w:p w:rsidR="00D368EF" w:rsidRPr="00BC7D98" w:rsidRDefault="00D368EF" w:rsidP="00363E5C">
      <w:pPr>
        <w:pStyle w:val="ListParagraph"/>
        <w:numPr>
          <w:ilvl w:val="2"/>
          <w:numId w:val="23"/>
        </w:numPr>
        <w:spacing w:after="160" w:line="240" w:lineRule="auto"/>
        <w:ind w:left="720"/>
        <w:contextualSpacing w:val="0"/>
        <w:rPr>
          <w:rFonts w:ascii="Garamond" w:eastAsia="Times New Roman" w:hAnsi="Garamond" w:cs="Times New Roman"/>
          <w:b/>
          <w:i/>
          <w:color w:val="000000" w:themeColor="text1"/>
          <w:sz w:val="24"/>
          <w:szCs w:val="24"/>
        </w:rPr>
      </w:pPr>
      <w:r w:rsidRPr="00BC7D98">
        <w:rPr>
          <w:rFonts w:ascii="Garamond" w:eastAsia="Times New Roman" w:hAnsi="Garamond" w:cs="Times New Roman"/>
          <w:b/>
          <w:i/>
          <w:color w:val="000000" w:themeColor="text1"/>
          <w:sz w:val="24"/>
          <w:szCs w:val="24"/>
        </w:rPr>
        <w:t>Increased non-governmental actor engagement to promote the responsiveness of political parties to citizen priorities</w:t>
      </w:r>
    </w:p>
    <w:p w:rsidR="00D368EF" w:rsidRPr="00BC7D98" w:rsidRDefault="004B0E96" w:rsidP="00A05880">
      <w:pPr>
        <w:pStyle w:val="ListParagraph"/>
        <w:spacing w:line="240" w:lineRule="auto"/>
        <w:rPr>
          <w:rFonts w:ascii="Garamond" w:eastAsia="Calibri" w:hAnsi="Garamond" w:cs="Calibri"/>
          <w:sz w:val="24"/>
          <w:szCs w:val="24"/>
        </w:rPr>
      </w:pPr>
      <w:r w:rsidRPr="00BC7D98">
        <w:rPr>
          <w:rFonts w:ascii="Garamond" w:eastAsia="Times New Roman" w:hAnsi="Garamond" w:cs="Times New Roman"/>
          <w:color w:val="000000" w:themeColor="text1"/>
          <w:sz w:val="24"/>
          <w:szCs w:val="24"/>
        </w:rPr>
        <w:t xml:space="preserve">Another angle to making political parties more responsive is citizen advocacy that they be more so, and better preparing civil society and other actors as necessary </w:t>
      </w:r>
      <w:r w:rsidR="00D368EF" w:rsidRPr="00BC7D98">
        <w:rPr>
          <w:rFonts w:ascii="Garamond" w:eastAsia="Times New Roman" w:hAnsi="Garamond" w:cs="Times New Roman"/>
          <w:color w:val="000000" w:themeColor="text1"/>
          <w:sz w:val="24"/>
          <w:szCs w:val="24"/>
        </w:rPr>
        <w:t xml:space="preserve">for more effective, constructive engagement with political parties. </w:t>
      </w:r>
      <w:r w:rsidRPr="00BC7D98">
        <w:rPr>
          <w:rFonts w:ascii="Garamond" w:eastAsia="Times New Roman" w:hAnsi="Garamond" w:cs="Times New Roman"/>
          <w:color w:val="000000" w:themeColor="text1"/>
          <w:sz w:val="24"/>
          <w:szCs w:val="24"/>
        </w:rPr>
        <w:t xml:space="preserve"> </w:t>
      </w:r>
      <w:r w:rsidR="001805AD" w:rsidRPr="00BC7D98">
        <w:rPr>
          <w:rFonts w:ascii="Garamond" w:eastAsia="Times New Roman" w:hAnsi="Garamond" w:cs="Times New Roman"/>
          <w:sz w:val="24"/>
          <w:szCs w:val="24"/>
        </w:rPr>
        <w:t xml:space="preserve">Concretely, </w:t>
      </w:r>
      <w:r w:rsidRPr="00BC7D98">
        <w:rPr>
          <w:rFonts w:ascii="Garamond" w:eastAsia="Times New Roman" w:hAnsi="Garamond" w:cs="Times New Roman"/>
          <w:sz w:val="24"/>
          <w:szCs w:val="24"/>
        </w:rPr>
        <w:t xml:space="preserve">the PRG Principal Activity’s contributions under this sub-result will translate into </w:t>
      </w:r>
      <w:r w:rsidR="001805AD" w:rsidRPr="00BC7D98">
        <w:rPr>
          <w:rFonts w:ascii="Garamond" w:eastAsia="Times New Roman" w:hAnsi="Garamond" w:cs="Times New Roman"/>
          <w:sz w:val="24"/>
          <w:szCs w:val="24"/>
        </w:rPr>
        <w:t>technical and financial support to o</w:t>
      </w:r>
      <w:r w:rsidR="00D368EF" w:rsidRPr="00BC7D98">
        <w:rPr>
          <w:rFonts w:ascii="Garamond" w:eastAsia="Times New Roman" w:hAnsi="Garamond" w:cs="Times New Roman"/>
          <w:color w:val="000000" w:themeColor="text1"/>
          <w:sz w:val="24"/>
          <w:szCs w:val="24"/>
        </w:rPr>
        <w:t>pportunities for constructive input from civil society organizations, traditional and religious leaders, artistic and cultural leaders, etc.</w:t>
      </w:r>
      <w:r w:rsidR="00D368EF" w:rsidRPr="00BC7D98">
        <w:rPr>
          <w:rFonts w:ascii="Garamond" w:eastAsia="Times New Roman" w:hAnsi="Garamond" w:cs="Times New Roman"/>
          <w:sz w:val="24"/>
          <w:szCs w:val="24"/>
        </w:rPr>
        <w:t xml:space="preserve"> to promote the responsiveness of political parties to citizen priorities and citizen engagement in these discussions in order to focus the elections on </w:t>
      </w:r>
      <w:r w:rsidRPr="00BC7D98">
        <w:rPr>
          <w:rFonts w:ascii="Garamond" w:eastAsia="Times New Roman" w:hAnsi="Garamond" w:cs="Times New Roman"/>
          <w:sz w:val="24"/>
          <w:szCs w:val="24"/>
        </w:rPr>
        <w:t>the big questions important to citizens</w:t>
      </w:r>
      <w:r w:rsidR="00D368EF" w:rsidRPr="00BC7D98">
        <w:rPr>
          <w:rFonts w:ascii="Garamond" w:eastAsia="Times New Roman" w:hAnsi="Garamond" w:cs="Times New Roman"/>
          <w:sz w:val="24"/>
          <w:szCs w:val="24"/>
        </w:rPr>
        <w:t xml:space="preserve">. </w:t>
      </w:r>
      <w:r w:rsidR="0036776E" w:rsidRPr="00BC7D98">
        <w:rPr>
          <w:rFonts w:ascii="Garamond" w:eastAsia="Times New Roman" w:hAnsi="Garamond" w:cs="Times New Roman"/>
          <w:sz w:val="24"/>
          <w:szCs w:val="24"/>
        </w:rPr>
        <w:t xml:space="preserve">As always, the actual activities supported should be based on good practices elsewhere but especially the </w:t>
      </w:r>
      <w:r w:rsidR="00BA65AC" w:rsidRPr="00BC7D98">
        <w:rPr>
          <w:rFonts w:ascii="Garamond" w:eastAsia="Times New Roman" w:hAnsi="Garamond" w:cs="Times New Roman"/>
          <w:sz w:val="24"/>
          <w:szCs w:val="24"/>
        </w:rPr>
        <w:t xml:space="preserve">recommendations emanating from </w:t>
      </w:r>
      <w:r w:rsidR="0036776E" w:rsidRPr="00BC7D98">
        <w:rPr>
          <w:rFonts w:ascii="Garamond" w:eastAsia="Times New Roman" w:hAnsi="Garamond" w:cs="Times New Roman"/>
          <w:sz w:val="24"/>
          <w:szCs w:val="24"/>
        </w:rPr>
        <w:t>the</w:t>
      </w:r>
      <w:r w:rsidR="00BA65AC" w:rsidRPr="00BC7D98">
        <w:rPr>
          <w:rFonts w:ascii="Garamond" w:eastAsia="Times New Roman" w:hAnsi="Garamond" w:cs="Times New Roman"/>
          <w:sz w:val="24"/>
          <w:szCs w:val="24"/>
        </w:rPr>
        <w:t xml:space="preserve"> Initial</w:t>
      </w:r>
      <w:r w:rsidR="0036776E" w:rsidRPr="00BC7D98">
        <w:rPr>
          <w:rFonts w:ascii="Garamond" w:eastAsia="Times New Roman" w:hAnsi="Garamond" w:cs="Times New Roman"/>
          <w:sz w:val="24"/>
          <w:szCs w:val="24"/>
        </w:rPr>
        <w:t xml:space="preserve"> PEA Action Research.</w:t>
      </w:r>
    </w:p>
    <w:p w:rsidR="00D368EF" w:rsidRPr="00BC7D98" w:rsidRDefault="00667336" w:rsidP="00A05880">
      <w:pPr>
        <w:spacing w:after="0" w:line="240" w:lineRule="auto"/>
        <w:ind w:left="360" w:firstLine="360"/>
        <w:rPr>
          <w:rFonts w:ascii="Garamond" w:eastAsia="Calibri" w:hAnsi="Garamond" w:cs="Calibri"/>
          <w:sz w:val="24"/>
          <w:szCs w:val="24"/>
        </w:rPr>
      </w:pPr>
      <w:r w:rsidRPr="00BC7D98">
        <w:rPr>
          <w:rFonts w:ascii="Garamond" w:eastAsia="Times New Roman" w:hAnsi="Garamond" w:cs="Times New Roman"/>
          <w:sz w:val="24"/>
          <w:szCs w:val="24"/>
        </w:rPr>
        <w:t>Illustrative activities</w:t>
      </w:r>
      <w:r w:rsidR="00D368EF" w:rsidRPr="00BC7D98">
        <w:rPr>
          <w:rFonts w:ascii="Garamond" w:eastAsia="Times New Roman" w:hAnsi="Garamond" w:cs="Times New Roman"/>
          <w:sz w:val="24"/>
          <w:szCs w:val="24"/>
        </w:rPr>
        <w:t>:</w:t>
      </w:r>
    </w:p>
    <w:p w:rsidR="006E4BE5" w:rsidRPr="00BC7D98" w:rsidRDefault="006E4BE5" w:rsidP="006E4BE5">
      <w:pPr>
        <w:numPr>
          <w:ilvl w:val="0"/>
          <w:numId w:val="3"/>
        </w:numPr>
        <w:spacing w:line="240" w:lineRule="auto"/>
        <w:ind w:hanging="358"/>
        <w:contextualSpacing/>
        <w:rPr>
          <w:rFonts w:ascii="Garamond" w:eastAsia="Calibri" w:hAnsi="Garamond" w:cs="Calibri"/>
          <w:sz w:val="24"/>
          <w:szCs w:val="24"/>
        </w:rPr>
      </w:pPr>
      <w:r w:rsidRPr="00BC7D98">
        <w:rPr>
          <w:rFonts w:ascii="Garamond" w:eastAsia="Times New Roman" w:hAnsi="Garamond" w:cs="Times New Roman"/>
          <w:sz w:val="24"/>
          <w:szCs w:val="24"/>
        </w:rPr>
        <w:t xml:space="preserve">Workshops with </w:t>
      </w:r>
      <w:proofErr w:type="spellStart"/>
      <w:r w:rsidRPr="00BC7D98">
        <w:rPr>
          <w:rFonts w:ascii="Garamond" w:eastAsia="Times New Roman" w:hAnsi="Garamond" w:cs="Times New Roman"/>
          <w:sz w:val="24"/>
          <w:szCs w:val="24"/>
        </w:rPr>
        <w:t>CSOs</w:t>
      </w:r>
      <w:proofErr w:type="spellEnd"/>
      <w:r w:rsidRPr="00BC7D98">
        <w:rPr>
          <w:rFonts w:ascii="Garamond" w:eastAsia="Times New Roman" w:hAnsi="Garamond" w:cs="Times New Roman"/>
          <w:sz w:val="24"/>
          <w:szCs w:val="24"/>
        </w:rPr>
        <w:t xml:space="preserve"> (</w:t>
      </w:r>
      <w:r w:rsidR="009A3632" w:rsidRPr="00BC7D98">
        <w:rPr>
          <w:rFonts w:ascii="Garamond" w:eastAsia="Times New Roman" w:hAnsi="Garamond" w:cs="Times New Roman"/>
          <w:sz w:val="24"/>
          <w:szCs w:val="24"/>
        </w:rPr>
        <w:t xml:space="preserve">particularly </w:t>
      </w:r>
      <w:r w:rsidRPr="00BC7D98">
        <w:rPr>
          <w:rFonts w:ascii="Garamond" w:eastAsia="Times New Roman" w:hAnsi="Garamond" w:cs="Times New Roman"/>
          <w:sz w:val="24"/>
          <w:szCs w:val="24"/>
        </w:rPr>
        <w:t>regionally and at the department and commune level) to prepare for dialogue events with political parties</w:t>
      </w:r>
    </w:p>
    <w:p w:rsidR="00D368EF" w:rsidRPr="00BC7D98" w:rsidRDefault="006E4BE5" w:rsidP="006E4BE5">
      <w:pPr>
        <w:numPr>
          <w:ilvl w:val="0"/>
          <w:numId w:val="3"/>
        </w:numPr>
        <w:spacing w:line="240" w:lineRule="auto"/>
        <w:ind w:hanging="358"/>
        <w:contextualSpacing/>
        <w:rPr>
          <w:rFonts w:ascii="Garamond" w:eastAsia="Calibri" w:hAnsi="Garamond" w:cs="Calibri"/>
          <w:sz w:val="24"/>
          <w:szCs w:val="24"/>
        </w:rPr>
      </w:pPr>
      <w:proofErr w:type="spellStart"/>
      <w:r w:rsidRPr="00BC7D98">
        <w:rPr>
          <w:rFonts w:ascii="Garamond" w:eastAsia="Times New Roman" w:hAnsi="Garamond" w:cs="Times New Roman"/>
          <w:sz w:val="24"/>
          <w:szCs w:val="24"/>
        </w:rPr>
        <w:t>M</w:t>
      </w:r>
      <w:r w:rsidR="00D368EF" w:rsidRPr="00BC7D98">
        <w:rPr>
          <w:rFonts w:ascii="Garamond" w:eastAsia="Times New Roman" w:hAnsi="Garamond" w:cs="Times New Roman"/>
          <w:sz w:val="24"/>
          <w:szCs w:val="24"/>
        </w:rPr>
        <w:t>ediatized</w:t>
      </w:r>
      <w:proofErr w:type="spellEnd"/>
      <w:r w:rsidR="00D368EF" w:rsidRPr="00BC7D98">
        <w:rPr>
          <w:rFonts w:ascii="Garamond" w:eastAsia="Times New Roman" w:hAnsi="Garamond" w:cs="Times New Roman"/>
          <w:sz w:val="24"/>
          <w:szCs w:val="24"/>
        </w:rPr>
        <w:t xml:space="preserve"> </w:t>
      </w:r>
      <w:r w:rsidRPr="00BC7D98">
        <w:rPr>
          <w:rFonts w:ascii="Garamond" w:eastAsia="Times New Roman" w:hAnsi="Garamond" w:cs="Times New Roman"/>
          <w:sz w:val="24"/>
          <w:szCs w:val="24"/>
        </w:rPr>
        <w:t xml:space="preserve">messages from </w:t>
      </w:r>
      <w:r w:rsidR="00D368EF" w:rsidRPr="00BC7D98">
        <w:rPr>
          <w:rFonts w:ascii="Garamond" w:eastAsia="Times New Roman" w:hAnsi="Garamond" w:cs="Times New Roman"/>
          <w:sz w:val="24"/>
          <w:szCs w:val="24"/>
        </w:rPr>
        <w:t>civil society</w:t>
      </w:r>
      <w:r w:rsidRPr="00BC7D98">
        <w:rPr>
          <w:rFonts w:ascii="Garamond" w:eastAsia="Times New Roman" w:hAnsi="Garamond" w:cs="Times New Roman"/>
          <w:sz w:val="24"/>
          <w:szCs w:val="24"/>
        </w:rPr>
        <w:t>, traditional leaders, etc. advocating for focusing elections on the big questions important to citizens</w:t>
      </w:r>
    </w:p>
    <w:p w:rsidR="00D368EF" w:rsidRPr="00BC7D98" w:rsidRDefault="006E4BE5" w:rsidP="00A05880">
      <w:pPr>
        <w:numPr>
          <w:ilvl w:val="0"/>
          <w:numId w:val="3"/>
        </w:numPr>
        <w:spacing w:line="240" w:lineRule="auto"/>
        <w:ind w:hanging="358"/>
        <w:contextualSpacing/>
        <w:rPr>
          <w:rFonts w:ascii="Garamond" w:eastAsia="Calibri" w:hAnsi="Garamond" w:cs="Calibri"/>
          <w:sz w:val="24"/>
          <w:szCs w:val="24"/>
        </w:rPr>
      </w:pPr>
      <w:r w:rsidRPr="00BC7D98">
        <w:rPr>
          <w:rFonts w:ascii="Garamond" w:eastAsia="Times New Roman" w:hAnsi="Garamond" w:cs="Times New Roman"/>
          <w:sz w:val="24"/>
          <w:szCs w:val="24"/>
        </w:rPr>
        <w:t>P</w:t>
      </w:r>
      <w:r w:rsidR="00D368EF" w:rsidRPr="00BC7D98">
        <w:rPr>
          <w:rFonts w:ascii="Garamond" w:eastAsia="Times New Roman" w:hAnsi="Garamond" w:cs="Times New Roman"/>
          <w:sz w:val="24"/>
          <w:szCs w:val="24"/>
        </w:rPr>
        <w:t>articipatory theater</w:t>
      </w:r>
      <w:r w:rsidRPr="00BC7D98">
        <w:rPr>
          <w:rFonts w:ascii="Garamond" w:eastAsia="Times New Roman" w:hAnsi="Garamond" w:cs="Times New Roman"/>
          <w:sz w:val="24"/>
          <w:szCs w:val="24"/>
        </w:rPr>
        <w:t>, sat</w:t>
      </w:r>
      <w:r w:rsidR="00C3648F" w:rsidRPr="00BC7D98">
        <w:rPr>
          <w:rFonts w:ascii="Garamond" w:eastAsia="Times New Roman" w:hAnsi="Garamond" w:cs="Times New Roman"/>
          <w:sz w:val="24"/>
          <w:szCs w:val="24"/>
        </w:rPr>
        <w:t>ire, songs, etc. pr</w:t>
      </w:r>
      <w:r w:rsidRPr="00BC7D98">
        <w:rPr>
          <w:rFonts w:ascii="Garamond" w:eastAsia="Times New Roman" w:hAnsi="Garamond" w:cs="Times New Roman"/>
          <w:sz w:val="24"/>
          <w:szCs w:val="24"/>
        </w:rPr>
        <w:t xml:space="preserve">omoting for party focus on citizen priorities </w:t>
      </w:r>
    </w:p>
    <w:p w:rsidR="00D368EF" w:rsidRPr="00BC7D98" w:rsidRDefault="00D368EF" w:rsidP="00A05880">
      <w:pPr>
        <w:numPr>
          <w:ilvl w:val="0"/>
          <w:numId w:val="3"/>
        </w:numPr>
        <w:spacing w:line="240" w:lineRule="auto"/>
        <w:ind w:hanging="358"/>
        <w:contextualSpacing/>
        <w:rPr>
          <w:rFonts w:ascii="Garamond" w:eastAsia="Calibri" w:hAnsi="Garamond" w:cs="Calibri"/>
          <w:sz w:val="24"/>
          <w:szCs w:val="24"/>
        </w:rPr>
      </w:pPr>
      <w:r w:rsidRPr="00BC7D98">
        <w:rPr>
          <w:rFonts w:ascii="Garamond" w:eastAsia="Times New Roman" w:hAnsi="Garamond" w:cs="Times New Roman"/>
          <w:sz w:val="24"/>
          <w:szCs w:val="24"/>
        </w:rPr>
        <w:t xml:space="preserve">Expansion of </w:t>
      </w:r>
      <w:r w:rsidR="006E4BE5" w:rsidRPr="00BC7D98">
        <w:rPr>
          <w:rFonts w:ascii="Garamond" w:eastAsia="Times New Roman" w:hAnsi="Garamond" w:cs="Times New Roman"/>
          <w:sz w:val="24"/>
          <w:szCs w:val="24"/>
        </w:rPr>
        <w:t xml:space="preserve">existing </w:t>
      </w:r>
      <w:r w:rsidR="00BA65AC" w:rsidRPr="00BC7D98">
        <w:rPr>
          <w:rFonts w:ascii="Garamond" w:eastAsia="Times New Roman" w:hAnsi="Garamond" w:cs="Times New Roman"/>
          <w:sz w:val="24"/>
          <w:szCs w:val="24"/>
        </w:rPr>
        <w:t>“</w:t>
      </w:r>
      <w:proofErr w:type="spellStart"/>
      <w:r w:rsidR="00BA65AC" w:rsidRPr="00BC7D98">
        <w:rPr>
          <w:rFonts w:ascii="Garamond" w:eastAsia="Times New Roman" w:hAnsi="Garamond" w:cs="Times New Roman"/>
          <w:sz w:val="24"/>
          <w:szCs w:val="24"/>
        </w:rPr>
        <w:t>edu-</w:t>
      </w:r>
      <w:r w:rsidRPr="00BC7D98">
        <w:rPr>
          <w:rFonts w:ascii="Garamond" w:eastAsia="Times New Roman" w:hAnsi="Garamond" w:cs="Times New Roman"/>
          <w:sz w:val="24"/>
          <w:szCs w:val="24"/>
        </w:rPr>
        <w:t>tainement</w:t>
      </w:r>
      <w:proofErr w:type="spellEnd"/>
      <w:r w:rsidRPr="00BC7D98">
        <w:rPr>
          <w:rFonts w:ascii="Garamond" w:eastAsia="Times New Roman" w:hAnsi="Garamond" w:cs="Times New Roman"/>
          <w:sz w:val="24"/>
          <w:szCs w:val="24"/>
        </w:rPr>
        <w:t xml:space="preserve">” </w:t>
      </w:r>
      <w:r w:rsidR="006E4BE5" w:rsidRPr="00BC7D98">
        <w:rPr>
          <w:rFonts w:ascii="Garamond" w:eastAsia="Times New Roman" w:hAnsi="Garamond" w:cs="Times New Roman"/>
          <w:sz w:val="24"/>
          <w:szCs w:val="24"/>
        </w:rPr>
        <w:t xml:space="preserve">initiatives in Niger promoting </w:t>
      </w:r>
      <w:r w:rsidRPr="00BC7D98">
        <w:rPr>
          <w:rFonts w:ascii="Garamond" w:eastAsia="Times New Roman" w:hAnsi="Garamond" w:cs="Times New Roman"/>
          <w:sz w:val="24"/>
          <w:szCs w:val="24"/>
        </w:rPr>
        <w:t>youth and women participation in democracy</w:t>
      </w:r>
    </w:p>
    <w:p w:rsidR="00D368EF" w:rsidRPr="00BC7D98" w:rsidRDefault="00D368EF" w:rsidP="00B401F9">
      <w:pPr>
        <w:numPr>
          <w:ilvl w:val="0"/>
          <w:numId w:val="3"/>
        </w:numPr>
        <w:spacing w:line="240" w:lineRule="auto"/>
        <w:ind w:hanging="358"/>
        <w:contextualSpacing/>
        <w:rPr>
          <w:rFonts w:ascii="Garamond" w:eastAsia="Calibri" w:hAnsi="Garamond" w:cs="Calibri"/>
          <w:sz w:val="24"/>
          <w:szCs w:val="24"/>
        </w:rPr>
      </w:pPr>
      <w:r w:rsidRPr="00BC7D98">
        <w:rPr>
          <w:rFonts w:ascii="Garamond" w:eastAsia="Times New Roman" w:hAnsi="Garamond" w:cs="Times New Roman"/>
          <w:sz w:val="24"/>
          <w:szCs w:val="24"/>
        </w:rPr>
        <w:t>Crowd-sourced citizen input on key electoral priorities using SMS/mobile technology, potentially including solicited input via push messages and/or local radio.</w:t>
      </w:r>
    </w:p>
    <w:p w:rsidR="00B13CAD" w:rsidRPr="00BC7D98" w:rsidRDefault="00B13CAD" w:rsidP="00B13CAD">
      <w:pPr>
        <w:rPr>
          <w:rFonts w:ascii="Garamond" w:eastAsia="Times New Roman" w:hAnsi="Garamond" w:cs="Times New Roman"/>
          <w:b/>
          <w:i/>
          <w:color w:val="000000" w:themeColor="text1"/>
          <w:sz w:val="24"/>
          <w:szCs w:val="24"/>
        </w:rPr>
      </w:pPr>
    </w:p>
    <w:p w:rsidR="00D368EF" w:rsidRPr="00BC7D98" w:rsidRDefault="00B13CAD" w:rsidP="00B13CAD">
      <w:pPr>
        <w:pStyle w:val="ListParagraph"/>
        <w:numPr>
          <w:ilvl w:val="2"/>
          <w:numId w:val="23"/>
        </w:numPr>
        <w:spacing w:after="160" w:line="240" w:lineRule="auto"/>
        <w:ind w:left="720"/>
        <w:contextualSpacing w:val="0"/>
        <w:rPr>
          <w:rFonts w:ascii="Garamond" w:eastAsia="Times New Roman" w:hAnsi="Garamond" w:cs="Times New Roman"/>
          <w:b/>
          <w:i/>
          <w:color w:val="000000" w:themeColor="text1"/>
          <w:sz w:val="24"/>
          <w:szCs w:val="24"/>
        </w:rPr>
      </w:pPr>
      <w:r w:rsidRPr="00BC7D98">
        <w:rPr>
          <w:rFonts w:ascii="Garamond" w:eastAsia="Times New Roman" w:hAnsi="Garamond" w:cs="Times New Roman"/>
          <w:b/>
          <w:i/>
          <w:color w:val="000000" w:themeColor="text1"/>
          <w:sz w:val="24"/>
          <w:szCs w:val="24"/>
        </w:rPr>
        <w:t xml:space="preserve">Increased </w:t>
      </w:r>
      <w:r w:rsidR="00D368EF" w:rsidRPr="00BC7D98">
        <w:rPr>
          <w:rFonts w:ascii="Garamond" w:eastAsia="Times New Roman" w:hAnsi="Garamond" w:cs="Times New Roman"/>
          <w:b/>
          <w:i/>
          <w:color w:val="000000" w:themeColor="text1"/>
          <w:sz w:val="24"/>
          <w:szCs w:val="24"/>
        </w:rPr>
        <w:t>multi-stakeholder dialogue on electoral accountability in response to citizen priorities</w:t>
      </w:r>
    </w:p>
    <w:p w:rsidR="00C6593A" w:rsidRPr="00BC7D98" w:rsidRDefault="009A3632" w:rsidP="00C6593A">
      <w:pPr>
        <w:pStyle w:val="ListParagraph"/>
        <w:spacing w:line="240" w:lineRule="auto"/>
        <w:rPr>
          <w:rFonts w:ascii="Garamond" w:eastAsia="Times New Roman" w:hAnsi="Garamond" w:cs="Times New Roman"/>
          <w:color w:val="000000" w:themeColor="text1"/>
          <w:sz w:val="24"/>
          <w:szCs w:val="24"/>
        </w:rPr>
      </w:pPr>
      <w:r w:rsidRPr="00BC7D98">
        <w:rPr>
          <w:rFonts w:ascii="Garamond" w:eastAsia="Times New Roman" w:hAnsi="Garamond" w:cs="Times New Roman"/>
          <w:sz w:val="24"/>
          <w:szCs w:val="24"/>
        </w:rPr>
        <w:t xml:space="preserve">This result </w:t>
      </w:r>
      <w:r w:rsidR="00B13CAD" w:rsidRPr="00BC7D98">
        <w:rPr>
          <w:rFonts w:ascii="Garamond" w:eastAsia="Times New Roman" w:hAnsi="Garamond" w:cs="Times New Roman"/>
          <w:sz w:val="24"/>
          <w:szCs w:val="24"/>
        </w:rPr>
        <w:t xml:space="preserve">will emanate from </w:t>
      </w:r>
      <w:r w:rsidRPr="00BC7D98">
        <w:rPr>
          <w:rFonts w:ascii="Garamond" w:eastAsia="Times New Roman" w:hAnsi="Garamond" w:cs="Times New Roman"/>
          <w:sz w:val="24"/>
          <w:szCs w:val="24"/>
        </w:rPr>
        <w:t xml:space="preserve">the coming together of all sides of the equation – bringing political parties together with ordinary citizens and other actors in ways that are grounded in the local context and in this way effective in promoting deeper exchanges on the issues that matter most to citizens. Activities contributing to this sub-result </w:t>
      </w:r>
      <w:r w:rsidR="00BA65AC" w:rsidRPr="00BC7D98">
        <w:rPr>
          <w:rFonts w:ascii="Garamond" w:eastAsia="Times New Roman" w:hAnsi="Garamond" w:cs="Times New Roman"/>
          <w:sz w:val="24"/>
          <w:szCs w:val="24"/>
        </w:rPr>
        <w:t xml:space="preserve">should be used to </w:t>
      </w:r>
      <w:r w:rsidRPr="00BC7D98">
        <w:rPr>
          <w:rFonts w:ascii="Garamond" w:eastAsia="Times New Roman" w:hAnsi="Garamond" w:cs="Times New Roman"/>
          <w:sz w:val="24"/>
          <w:szCs w:val="24"/>
        </w:rPr>
        <w:t xml:space="preserve">further </w:t>
      </w:r>
      <w:r w:rsidR="00B13CAD" w:rsidRPr="00BC7D98">
        <w:rPr>
          <w:rFonts w:ascii="Garamond" w:eastAsia="Times New Roman" w:hAnsi="Garamond" w:cs="Times New Roman"/>
          <w:sz w:val="24"/>
          <w:szCs w:val="24"/>
        </w:rPr>
        <w:t xml:space="preserve">share and </w:t>
      </w:r>
      <w:r w:rsidRPr="00BC7D98">
        <w:rPr>
          <w:rFonts w:ascii="Garamond" w:eastAsia="Times New Roman" w:hAnsi="Garamond" w:cs="Times New Roman"/>
          <w:sz w:val="24"/>
          <w:szCs w:val="24"/>
        </w:rPr>
        <w:t xml:space="preserve">address </w:t>
      </w:r>
      <w:r w:rsidR="00BA65AC" w:rsidRPr="00BC7D98">
        <w:rPr>
          <w:rFonts w:ascii="Garamond" w:eastAsia="Times New Roman" w:hAnsi="Garamond" w:cs="Times New Roman"/>
          <w:sz w:val="24"/>
          <w:szCs w:val="24"/>
        </w:rPr>
        <w:t xml:space="preserve">the results of the </w:t>
      </w:r>
      <w:r w:rsidRPr="00BC7D98">
        <w:rPr>
          <w:rFonts w:ascii="Garamond" w:eastAsia="Times New Roman" w:hAnsi="Garamond" w:cs="Times New Roman"/>
          <w:sz w:val="24"/>
          <w:szCs w:val="24"/>
        </w:rPr>
        <w:t xml:space="preserve">Initial </w:t>
      </w:r>
      <w:r w:rsidR="00BA65AC" w:rsidRPr="00BC7D98">
        <w:rPr>
          <w:rFonts w:ascii="Garamond" w:eastAsia="Times New Roman" w:hAnsi="Garamond" w:cs="Times New Roman"/>
          <w:sz w:val="24"/>
          <w:szCs w:val="24"/>
        </w:rPr>
        <w:t xml:space="preserve">PEA </w:t>
      </w:r>
      <w:r w:rsidRPr="00BC7D98">
        <w:rPr>
          <w:rFonts w:ascii="Garamond" w:eastAsia="Times New Roman" w:hAnsi="Garamond" w:cs="Times New Roman"/>
          <w:sz w:val="24"/>
          <w:szCs w:val="24"/>
        </w:rPr>
        <w:t>A</w:t>
      </w:r>
      <w:r w:rsidR="00BA65AC" w:rsidRPr="00BC7D98">
        <w:rPr>
          <w:rFonts w:ascii="Garamond" w:eastAsia="Times New Roman" w:hAnsi="Garamond" w:cs="Times New Roman"/>
          <w:sz w:val="24"/>
          <w:szCs w:val="24"/>
        </w:rPr>
        <w:t xml:space="preserve">ction </w:t>
      </w:r>
      <w:r w:rsidRPr="00BC7D98">
        <w:rPr>
          <w:rFonts w:ascii="Garamond" w:eastAsia="Times New Roman" w:hAnsi="Garamond" w:cs="Times New Roman"/>
          <w:sz w:val="24"/>
          <w:szCs w:val="24"/>
        </w:rPr>
        <w:t xml:space="preserve">Research, help </w:t>
      </w:r>
      <w:r w:rsidR="00BA65AC" w:rsidRPr="00BC7D98">
        <w:rPr>
          <w:rFonts w:ascii="Garamond" w:eastAsia="Times New Roman" w:hAnsi="Garamond" w:cs="Times New Roman"/>
          <w:sz w:val="24"/>
          <w:szCs w:val="24"/>
        </w:rPr>
        <w:t xml:space="preserve">citizens to </w:t>
      </w:r>
      <w:r w:rsidRPr="00BC7D98">
        <w:rPr>
          <w:rFonts w:ascii="Garamond" w:eastAsia="Times New Roman" w:hAnsi="Garamond" w:cs="Times New Roman"/>
          <w:sz w:val="24"/>
          <w:szCs w:val="24"/>
        </w:rPr>
        <w:t xml:space="preserve">better </w:t>
      </w:r>
      <w:r w:rsidR="00BA65AC" w:rsidRPr="00BC7D98">
        <w:rPr>
          <w:rFonts w:ascii="Garamond" w:eastAsia="Times New Roman" w:hAnsi="Garamond" w:cs="Times New Roman"/>
          <w:sz w:val="24"/>
          <w:szCs w:val="24"/>
        </w:rPr>
        <w:t xml:space="preserve">express their aspirations </w:t>
      </w:r>
      <w:r w:rsidRPr="00BC7D98">
        <w:rPr>
          <w:rFonts w:ascii="Garamond" w:eastAsia="Times New Roman" w:hAnsi="Garamond" w:cs="Times New Roman"/>
          <w:sz w:val="24"/>
          <w:szCs w:val="24"/>
        </w:rPr>
        <w:t xml:space="preserve">for the elections and for elected officials generally, and encourage </w:t>
      </w:r>
      <w:r w:rsidR="00BA65AC" w:rsidRPr="00BC7D98">
        <w:rPr>
          <w:rFonts w:ascii="Garamond" w:eastAsia="Times New Roman" w:hAnsi="Garamond" w:cs="Times New Roman"/>
          <w:sz w:val="24"/>
          <w:szCs w:val="24"/>
        </w:rPr>
        <w:t>political parties and candidates to take well-articulated public positions regarding</w:t>
      </w:r>
      <w:r w:rsidRPr="00BC7D98">
        <w:rPr>
          <w:rFonts w:ascii="Garamond" w:eastAsia="Times New Roman" w:hAnsi="Garamond" w:cs="Times New Roman"/>
          <w:sz w:val="24"/>
          <w:szCs w:val="24"/>
        </w:rPr>
        <w:t xml:space="preserve"> a) issues raised in the PEA and other inputs into the dialogue activities, b) </w:t>
      </w:r>
      <w:r w:rsidR="00BA65AC" w:rsidRPr="00BC7D98">
        <w:rPr>
          <w:rFonts w:ascii="Garamond" w:eastAsia="Times New Roman" w:hAnsi="Garamond" w:cs="Times New Roman"/>
          <w:sz w:val="24"/>
          <w:szCs w:val="24"/>
        </w:rPr>
        <w:t>concrete and realistic</w:t>
      </w:r>
      <w:r w:rsidRPr="00BC7D98">
        <w:rPr>
          <w:rFonts w:ascii="Garamond" w:eastAsia="Times New Roman" w:hAnsi="Garamond" w:cs="Times New Roman"/>
          <w:sz w:val="24"/>
          <w:szCs w:val="24"/>
        </w:rPr>
        <w:t xml:space="preserve"> policy and other proposals </w:t>
      </w:r>
      <w:r w:rsidR="00BA65AC" w:rsidRPr="00BC7D98">
        <w:rPr>
          <w:rFonts w:ascii="Garamond" w:eastAsia="Times New Roman" w:hAnsi="Garamond" w:cs="Times New Roman"/>
          <w:sz w:val="24"/>
          <w:szCs w:val="24"/>
        </w:rPr>
        <w:t xml:space="preserve">to increase the effectiveness and credibility of democratic institutions, and c) how candidates would perform as elected officials in order to </w:t>
      </w:r>
      <w:r w:rsidRPr="00BC7D98">
        <w:rPr>
          <w:rFonts w:ascii="Garamond" w:eastAsia="Times New Roman" w:hAnsi="Garamond" w:cs="Times New Roman"/>
          <w:sz w:val="24"/>
          <w:szCs w:val="24"/>
        </w:rPr>
        <w:t xml:space="preserve">meet their policy </w:t>
      </w:r>
      <w:r w:rsidR="00BA65AC" w:rsidRPr="00BC7D98">
        <w:rPr>
          <w:rFonts w:ascii="Garamond" w:eastAsia="Times New Roman" w:hAnsi="Garamond" w:cs="Times New Roman"/>
          <w:sz w:val="24"/>
          <w:szCs w:val="24"/>
        </w:rPr>
        <w:t xml:space="preserve">objectives. </w:t>
      </w:r>
      <w:r w:rsidR="00B13CAD" w:rsidRPr="00BC7D98">
        <w:rPr>
          <w:rFonts w:ascii="Garamond" w:eastAsia="Times New Roman" w:hAnsi="Garamond" w:cs="Times New Roman"/>
          <w:sz w:val="24"/>
          <w:szCs w:val="24"/>
        </w:rPr>
        <w:t>It is critical that the GCSS PRG team ensure that f</w:t>
      </w:r>
      <w:r w:rsidR="00BA65AC" w:rsidRPr="00BC7D98">
        <w:rPr>
          <w:rFonts w:ascii="Garamond" w:eastAsia="Times New Roman" w:hAnsi="Garamond" w:cs="Times New Roman"/>
          <w:sz w:val="24"/>
          <w:szCs w:val="24"/>
        </w:rPr>
        <w:t xml:space="preserve">acilitation of the dialogue activities be grounded in the latest research </w:t>
      </w:r>
      <w:r w:rsidR="00B13CAD" w:rsidRPr="00BC7D98">
        <w:rPr>
          <w:rFonts w:ascii="Garamond" w:eastAsia="Times New Roman" w:hAnsi="Garamond" w:cs="Times New Roman"/>
          <w:sz w:val="24"/>
          <w:szCs w:val="24"/>
        </w:rPr>
        <w:t xml:space="preserve">and local expertise </w:t>
      </w:r>
      <w:r w:rsidR="00BA65AC" w:rsidRPr="00BC7D98">
        <w:rPr>
          <w:rFonts w:ascii="Garamond" w:eastAsia="Times New Roman" w:hAnsi="Garamond" w:cs="Times New Roman"/>
          <w:sz w:val="24"/>
          <w:szCs w:val="24"/>
        </w:rPr>
        <w:t xml:space="preserve">on effective dialogue facilitation in settings similar to </w:t>
      </w:r>
      <w:r w:rsidRPr="00BC7D98">
        <w:rPr>
          <w:rFonts w:ascii="Garamond" w:eastAsia="Times New Roman" w:hAnsi="Garamond" w:cs="Times New Roman"/>
          <w:sz w:val="24"/>
          <w:szCs w:val="24"/>
        </w:rPr>
        <w:t xml:space="preserve">those in </w:t>
      </w:r>
      <w:r w:rsidR="00BA65AC" w:rsidRPr="00BC7D98">
        <w:rPr>
          <w:rFonts w:ascii="Garamond" w:eastAsia="Times New Roman" w:hAnsi="Garamond" w:cs="Times New Roman"/>
          <w:sz w:val="24"/>
          <w:szCs w:val="24"/>
        </w:rPr>
        <w:t xml:space="preserve">Niger, and, to the greatest extent possible, on </w:t>
      </w:r>
      <w:r w:rsidRPr="00BC7D98">
        <w:rPr>
          <w:rFonts w:ascii="Garamond" w:eastAsia="Times New Roman" w:hAnsi="Garamond" w:cs="Times New Roman"/>
          <w:sz w:val="24"/>
          <w:szCs w:val="24"/>
        </w:rPr>
        <w:t xml:space="preserve">the </w:t>
      </w:r>
      <w:r w:rsidR="00BA65AC" w:rsidRPr="00BC7D98">
        <w:rPr>
          <w:rFonts w:ascii="Garamond" w:eastAsia="Times New Roman" w:hAnsi="Garamond" w:cs="Times New Roman"/>
          <w:sz w:val="24"/>
          <w:szCs w:val="24"/>
        </w:rPr>
        <w:t xml:space="preserve">communication culture in </w:t>
      </w:r>
      <w:r w:rsidRPr="00BC7D98">
        <w:rPr>
          <w:rFonts w:ascii="Garamond" w:eastAsia="Times New Roman" w:hAnsi="Garamond" w:cs="Times New Roman"/>
          <w:sz w:val="24"/>
          <w:szCs w:val="24"/>
        </w:rPr>
        <w:t xml:space="preserve">different parts of </w:t>
      </w:r>
      <w:r w:rsidR="00BA65AC" w:rsidRPr="00BC7D98">
        <w:rPr>
          <w:rFonts w:ascii="Garamond" w:eastAsia="Times New Roman" w:hAnsi="Garamond" w:cs="Times New Roman"/>
          <w:sz w:val="24"/>
          <w:szCs w:val="24"/>
        </w:rPr>
        <w:t>Niger itself.</w:t>
      </w:r>
      <w:r w:rsidR="00B13CAD" w:rsidRPr="00BC7D98">
        <w:rPr>
          <w:rFonts w:ascii="Garamond" w:eastAsia="Times New Roman" w:hAnsi="Garamond" w:cs="Times New Roman"/>
          <w:sz w:val="24"/>
          <w:szCs w:val="24"/>
        </w:rPr>
        <w:t xml:space="preserve"> The quality of dialogue activities – how they are facilitated, who participates and how – will be considerably more important than just the organization of multiple dialogue events. </w:t>
      </w:r>
      <w:r w:rsidR="00F4557F" w:rsidRPr="00BC7D98">
        <w:rPr>
          <w:rFonts w:ascii="Garamond" w:eastAsia="Times New Roman" w:hAnsi="Garamond" w:cs="Times New Roman"/>
          <w:sz w:val="24"/>
          <w:szCs w:val="24"/>
        </w:rPr>
        <w:t>The use of local languages for these</w:t>
      </w:r>
      <w:r w:rsidR="00C6593A" w:rsidRPr="00BC7D98">
        <w:rPr>
          <w:rFonts w:ascii="Garamond" w:eastAsia="Times New Roman" w:hAnsi="Garamond" w:cs="Times New Roman"/>
          <w:sz w:val="24"/>
          <w:szCs w:val="24"/>
        </w:rPr>
        <w:t xml:space="preserve"> actions will also be essential as well as other efforts to meaningfully engage citizens and political party structures in </w:t>
      </w:r>
      <w:r w:rsidR="00C6593A" w:rsidRPr="00BC7D98">
        <w:rPr>
          <w:rFonts w:ascii="Garamond" w:eastAsia="Times New Roman" w:hAnsi="Garamond" w:cs="Times New Roman"/>
          <w:color w:val="000000" w:themeColor="text1"/>
          <w:sz w:val="24"/>
          <w:szCs w:val="24"/>
        </w:rPr>
        <w:t xml:space="preserve">rural areas and </w:t>
      </w:r>
      <w:r w:rsidR="00C87A16" w:rsidRPr="00BC7D98">
        <w:rPr>
          <w:rFonts w:ascii="Garamond" w:eastAsia="Times New Roman" w:hAnsi="Garamond" w:cs="Times New Roman"/>
          <w:color w:val="000000" w:themeColor="text1"/>
          <w:sz w:val="24"/>
          <w:szCs w:val="24"/>
        </w:rPr>
        <w:t xml:space="preserve">include particularly </w:t>
      </w:r>
      <w:r w:rsidR="00C6593A" w:rsidRPr="00BC7D98">
        <w:rPr>
          <w:rFonts w:ascii="Garamond" w:eastAsia="Times New Roman" w:hAnsi="Garamond" w:cs="Times New Roman"/>
          <w:color w:val="000000" w:themeColor="text1"/>
          <w:sz w:val="24"/>
          <w:szCs w:val="24"/>
        </w:rPr>
        <w:t xml:space="preserve">marginalized populations </w:t>
      </w:r>
      <w:r w:rsidR="00C87A16" w:rsidRPr="00BC7D98">
        <w:rPr>
          <w:rFonts w:ascii="Garamond" w:eastAsia="Times New Roman" w:hAnsi="Garamond" w:cs="Times New Roman"/>
          <w:color w:val="000000" w:themeColor="text1"/>
          <w:sz w:val="24"/>
          <w:szCs w:val="24"/>
        </w:rPr>
        <w:t>(e.g. nomadic communities, returnees from other countries, communities affected by regional conflict, etc.).</w:t>
      </w:r>
    </w:p>
    <w:p w:rsidR="00B13CAD" w:rsidRPr="00BC7D98" w:rsidRDefault="00B13CAD" w:rsidP="00B13CAD">
      <w:pPr>
        <w:spacing w:after="0" w:line="240" w:lineRule="auto"/>
        <w:ind w:left="360" w:firstLine="360"/>
        <w:rPr>
          <w:rFonts w:ascii="Garamond" w:eastAsia="Calibri" w:hAnsi="Garamond" w:cs="Calibri"/>
          <w:sz w:val="24"/>
          <w:szCs w:val="24"/>
        </w:rPr>
      </w:pPr>
      <w:r w:rsidRPr="00BC7D98">
        <w:rPr>
          <w:rFonts w:ascii="Garamond" w:eastAsia="Times New Roman" w:hAnsi="Garamond" w:cs="Times New Roman"/>
          <w:sz w:val="24"/>
          <w:szCs w:val="24"/>
        </w:rPr>
        <w:t>Illustrative activities:</w:t>
      </w:r>
    </w:p>
    <w:p w:rsidR="00BA65AC" w:rsidRPr="00BC7D98" w:rsidRDefault="00BA65AC" w:rsidP="00B401F9">
      <w:pPr>
        <w:numPr>
          <w:ilvl w:val="0"/>
          <w:numId w:val="3"/>
        </w:numPr>
        <w:spacing w:line="240" w:lineRule="auto"/>
        <w:ind w:hanging="358"/>
        <w:contextualSpacing/>
        <w:rPr>
          <w:rFonts w:ascii="Garamond" w:eastAsia="Calibri" w:hAnsi="Garamond" w:cs="Calibri"/>
          <w:sz w:val="24"/>
          <w:szCs w:val="24"/>
        </w:rPr>
      </w:pPr>
      <w:r w:rsidRPr="00BC7D98">
        <w:rPr>
          <w:rFonts w:ascii="Garamond" w:eastAsia="Times New Roman" w:hAnsi="Garamond" w:cs="Times New Roman"/>
          <w:sz w:val="24"/>
          <w:szCs w:val="24"/>
        </w:rPr>
        <w:t xml:space="preserve">Focus </w:t>
      </w:r>
      <w:r w:rsidR="00B13CAD" w:rsidRPr="00BC7D98">
        <w:rPr>
          <w:rFonts w:ascii="Garamond" w:eastAsia="Times New Roman" w:hAnsi="Garamond" w:cs="Times New Roman"/>
          <w:sz w:val="24"/>
          <w:szCs w:val="24"/>
        </w:rPr>
        <w:t xml:space="preserve">group sessions with the kinds of citizens that do not often participate in public dialogue events (e.g. very rural </w:t>
      </w:r>
      <w:r w:rsidR="00F4557F" w:rsidRPr="00BC7D98">
        <w:rPr>
          <w:rFonts w:ascii="Garamond" w:eastAsia="Times New Roman" w:hAnsi="Garamond" w:cs="Times New Roman"/>
          <w:sz w:val="24"/>
          <w:szCs w:val="24"/>
        </w:rPr>
        <w:t xml:space="preserve">and mobile </w:t>
      </w:r>
      <w:r w:rsidR="00B13CAD" w:rsidRPr="00BC7D98">
        <w:rPr>
          <w:rFonts w:ascii="Garamond" w:eastAsia="Times New Roman" w:hAnsi="Garamond" w:cs="Times New Roman"/>
          <w:sz w:val="24"/>
          <w:szCs w:val="24"/>
        </w:rPr>
        <w:t xml:space="preserve">populations, rural women in particular, young women generally, </w:t>
      </w:r>
      <w:r w:rsidR="00F4557F" w:rsidRPr="00BC7D98">
        <w:rPr>
          <w:rFonts w:ascii="Garamond" w:eastAsia="Times New Roman" w:hAnsi="Garamond" w:cs="Times New Roman"/>
          <w:sz w:val="24"/>
          <w:szCs w:val="24"/>
        </w:rPr>
        <w:t xml:space="preserve">marginalized youth, </w:t>
      </w:r>
      <w:r w:rsidR="00B13CAD" w:rsidRPr="00BC7D98">
        <w:rPr>
          <w:rFonts w:ascii="Garamond" w:eastAsia="Times New Roman" w:hAnsi="Garamond" w:cs="Times New Roman"/>
          <w:sz w:val="24"/>
          <w:szCs w:val="24"/>
        </w:rPr>
        <w:t xml:space="preserve">and children) in order to collect their input on their priorities, </w:t>
      </w:r>
      <w:r w:rsidR="00F4557F" w:rsidRPr="00BC7D98">
        <w:rPr>
          <w:rFonts w:ascii="Garamond" w:eastAsia="Times New Roman" w:hAnsi="Garamond" w:cs="Times New Roman"/>
          <w:sz w:val="24"/>
          <w:szCs w:val="24"/>
        </w:rPr>
        <w:t xml:space="preserve">examples of </w:t>
      </w:r>
      <w:r w:rsidR="00B13CAD" w:rsidRPr="00BC7D98">
        <w:rPr>
          <w:rFonts w:ascii="Garamond" w:eastAsia="Times New Roman" w:hAnsi="Garamond" w:cs="Times New Roman"/>
          <w:sz w:val="24"/>
          <w:szCs w:val="24"/>
        </w:rPr>
        <w:t xml:space="preserve">successful </w:t>
      </w:r>
      <w:r w:rsidR="00F4557F" w:rsidRPr="00BC7D98">
        <w:rPr>
          <w:rFonts w:ascii="Garamond" w:eastAsia="Times New Roman" w:hAnsi="Garamond" w:cs="Times New Roman"/>
          <w:sz w:val="24"/>
          <w:szCs w:val="24"/>
        </w:rPr>
        <w:t>collective action</w:t>
      </w:r>
      <w:r w:rsidR="00B13CAD" w:rsidRPr="00BC7D98">
        <w:rPr>
          <w:rFonts w:ascii="Garamond" w:eastAsia="Times New Roman" w:hAnsi="Garamond" w:cs="Times New Roman"/>
          <w:sz w:val="24"/>
          <w:szCs w:val="24"/>
        </w:rPr>
        <w:t>, and aspirations regarding their elected officials and government generally; this input would then feed into public events</w:t>
      </w:r>
    </w:p>
    <w:p w:rsidR="00366DBA" w:rsidRPr="00BC7D98" w:rsidRDefault="00BA65AC" w:rsidP="00B401F9">
      <w:pPr>
        <w:numPr>
          <w:ilvl w:val="0"/>
          <w:numId w:val="3"/>
        </w:numPr>
        <w:spacing w:line="240" w:lineRule="auto"/>
        <w:ind w:hanging="358"/>
        <w:contextualSpacing/>
        <w:rPr>
          <w:rFonts w:ascii="Garamond" w:eastAsia="Calibri" w:hAnsi="Garamond" w:cs="Calibri"/>
          <w:sz w:val="24"/>
          <w:szCs w:val="24"/>
        </w:rPr>
      </w:pPr>
      <w:r w:rsidRPr="00BC7D98">
        <w:rPr>
          <w:rFonts w:ascii="Garamond" w:eastAsia="Times New Roman" w:hAnsi="Garamond" w:cs="Times New Roman"/>
          <w:sz w:val="24"/>
          <w:szCs w:val="24"/>
        </w:rPr>
        <w:t>N</w:t>
      </w:r>
      <w:r w:rsidR="00366DBA" w:rsidRPr="00BC7D98">
        <w:rPr>
          <w:rFonts w:ascii="Garamond" w:eastAsia="Times New Roman" w:hAnsi="Garamond" w:cs="Times New Roman"/>
          <w:sz w:val="24"/>
          <w:szCs w:val="24"/>
        </w:rPr>
        <w:t>ational</w:t>
      </w:r>
      <w:r w:rsidR="00F4557F" w:rsidRPr="00BC7D98">
        <w:rPr>
          <w:rFonts w:ascii="Garamond" w:eastAsia="Times New Roman" w:hAnsi="Garamond" w:cs="Times New Roman"/>
          <w:sz w:val="24"/>
          <w:szCs w:val="24"/>
        </w:rPr>
        <w:t xml:space="preserve">, regional, departmental and communal </w:t>
      </w:r>
      <w:r w:rsidR="00366DBA" w:rsidRPr="00BC7D98">
        <w:rPr>
          <w:rFonts w:ascii="Garamond" w:eastAsia="Times New Roman" w:hAnsi="Garamond" w:cs="Times New Roman"/>
          <w:sz w:val="24"/>
          <w:szCs w:val="24"/>
        </w:rPr>
        <w:t xml:space="preserve">level multi-stakeholder </w:t>
      </w:r>
      <w:proofErr w:type="spellStart"/>
      <w:r w:rsidR="00F4557F" w:rsidRPr="00BC7D98">
        <w:rPr>
          <w:rFonts w:ascii="Garamond" w:eastAsia="Times New Roman" w:hAnsi="Garamond" w:cs="Times New Roman"/>
          <w:sz w:val="24"/>
          <w:szCs w:val="24"/>
        </w:rPr>
        <w:t>fora</w:t>
      </w:r>
      <w:proofErr w:type="spellEnd"/>
      <w:r w:rsidR="005F1578" w:rsidRPr="00BC7D98">
        <w:rPr>
          <w:rFonts w:ascii="Garamond" w:eastAsia="Times New Roman" w:hAnsi="Garamond" w:cs="Times New Roman"/>
          <w:sz w:val="24"/>
          <w:szCs w:val="24"/>
        </w:rPr>
        <w:t>/town halls</w:t>
      </w:r>
    </w:p>
    <w:p w:rsidR="005F1578" w:rsidRPr="00BC7D98" w:rsidRDefault="005F1578" w:rsidP="005F1578">
      <w:pPr>
        <w:numPr>
          <w:ilvl w:val="0"/>
          <w:numId w:val="3"/>
        </w:numPr>
        <w:spacing w:line="240" w:lineRule="auto"/>
        <w:ind w:hanging="358"/>
        <w:contextualSpacing/>
        <w:rPr>
          <w:rFonts w:ascii="Garamond" w:eastAsia="Calibri" w:hAnsi="Garamond" w:cs="Calibri"/>
          <w:sz w:val="24"/>
          <w:szCs w:val="24"/>
        </w:rPr>
      </w:pPr>
      <w:r w:rsidRPr="00BC7D98">
        <w:rPr>
          <w:rFonts w:ascii="Garamond" w:eastAsia="Times New Roman" w:hAnsi="Garamond" w:cs="Times New Roman"/>
          <w:sz w:val="24"/>
          <w:szCs w:val="24"/>
        </w:rPr>
        <w:t>Roundtable discussions with key thought leaders (traditional, religious, civil society, etc.) and political parties on how to be more responsive to citizen priorities and how to spur collective action</w:t>
      </w:r>
    </w:p>
    <w:p w:rsidR="005F1578" w:rsidRPr="00BC7D98" w:rsidRDefault="005F1578" w:rsidP="005F1578">
      <w:pPr>
        <w:numPr>
          <w:ilvl w:val="0"/>
          <w:numId w:val="3"/>
        </w:numPr>
        <w:spacing w:line="240" w:lineRule="auto"/>
        <w:ind w:hanging="358"/>
        <w:contextualSpacing/>
        <w:rPr>
          <w:rFonts w:ascii="Garamond" w:eastAsia="Calibri" w:hAnsi="Garamond" w:cs="Calibri"/>
          <w:sz w:val="24"/>
          <w:szCs w:val="24"/>
        </w:rPr>
      </w:pPr>
      <w:r w:rsidRPr="00BC7D98">
        <w:rPr>
          <w:rFonts w:ascii="Garamond" w:eastAsia="Times New Roman" w:hAnsi="Garamond" w:cs="Times New Roman"/>
          <w:sz w:val="24"/>
          <w:szCs w:val="24"/>
        </w:rPr>
        <w:t xml:space="preserve">Debates between political parties at the national but also regional level, including questions from citizens and civil society organizations </w:t>
      </w:r>
    </w:p>
    <w:p w:rsidR="00E73F67" w:rsidRPr="00BC7D98" w:rsidRDefault="00E73F67" w:rsidP="00B401F9">
      <w:pPr>
        <w:numPr>
          <w:ilvl w:val="0"/>
          <w:numId w:val="3"/>
        </w:numPr>
        <w:spacing w:line="240" w:lineRule="auto"/>
        <w:ind w:hanging="358"/>
        <w:contextualSpacing/>
        <w:rPr>
          <w:rFonts w:ascii="Garamond" w:eastAsia="Calibri" w:hAnsi="Garamond" w:cs="Calibri"/>
          <w:sz w:val="24"/>
          <w:szCs w:val="24"/>
        </w:rPr>
      </w:pPr>
      <w:r w:rsidRPr="00BC7D98">
        <w:rPr>
          <w:rFonts w:ascii="Garamond" w:eastAsia="Times New Roman" w:hAnsi="Garamond" w:cs="Times New Roman"/>
          <w:sz w:val="24"/>
          <w:szCs w:val="24"/>
        </w:rPr>
        <w:t xml:space="preserve">Use of SMS, </w:t>
      </w:r>
      <w:r w:rsidR="005F1578" w:rsidRPr="00BC7D98">
        <w:rPr>
          <w:rFonts w:ascii="Garamond" w:eastAsia="Times New Roman" w:hAnsi="Garamond" w:cs="Times New Roman"/>
          <w:sz w:val="24"/>
          <w:szCs w:val="24"/>
        </w:rPr>
        <w:t xml:space="preserve">radio </w:t>
      </w:r>
      <w:r w:rsidRPr="00BC7D98">
        <w:rPr>
          <w:rFonts w:ascii="Garamond" w:eastAsia="Times New Roman" w:hAnsi="Garamond" w:cs="Times New Roman"/>
          <w:sz w:val="24"/>
          <w:szCs w:val="24"/>
        </w:rPr>
        <w:t xml:space="preserve">call-in, social media, and other </w:t>
      </w:r>
      <w:r w:rsidR="00B9225E" w:rsidRPr="00BC7D98">
        <w:rPr>
          <w:rFonts w:ascii="Garamond" w:eastAsia="Times New Roman" w:hAnsi="Garamond" w:cs="Times New Roman"/>
          <w:sz w:val="24"/>
          <w:szCs w:val="24"/>
        </w:rPr>
        <w:t xml:space="preserve">innovative </w:t>
      </w:r>
      <w:r w:rsidRPr="00BC7D98">
        <w:rPr>
          <w:rFonts w:ascii="Garamond" w:eastAsia="Times New Roman" w:hAnsi="Garamond" w:cs="Times New Roman"/>
          <w:sz w:val="24"/>
          <w:szCs w:val="24"/>
        </w:rPr>
        <w:t xml:space="preserve">techniques </w:t>
      </w:r>
      <w:r w:rsidR="00B9225E" w:rsidRPr="00BC7D98">
        <w:rPr>
          <w:rFonts w:ascii="Garamond" w:eastAsia="Times New Roman" w:hAnsi="Garamond" w:cs="Times New Roman"/>
          <w:sz w:val="24"/>
          <w:szCs w:val="24"/>
        </w:rPr>
        <w:t xml:space="preserve">– as deemed feasible and culturally appropriate – </w:t>
      </w:r>
      <w:r w:rsidRPr="00BC7D98">
        <w:rPr>
          <w:rFonts w:ascii="Garamond" w:eastAsia="Times New Roman" w:hAnsi="Garamond" w:cs="Times New Roman"/>
          <w:sz w:val="24"/>
          <w:szCs w:val="24"/>
        </w:rPr>
        <w:t>to increase the participatory and interactive nature of these activities, both for input into and readout from the events</w:t>
      </w:r>
    </w:p>
    <w:p w:rsidR="00E73F67" w:rsidRPr="00BC7D98" w:rsidRDefault="00E73F67" w:rsidP="00E73F67">
      <w:pPr>
        <w:spacing w:line="240" w:lineRule="auto"/>
        <w:ind w:left="1080"/>
        <w:contextualSpacing/>
        <w:rPr>
          <w:rFonts w:ascii="Garamond" w:eastAsia="Calibri" w:hAnsi="Garamond" w:cs="Calibri"/>
          <w:sz w:val="24"/>
          <w:szCs w:val="24"/>
        </w:rPr>
      </w:pPr>
    </w:p>
    <w:p w:rsidR="001805AD" w:rsidRPr="00BC7D98" w:rsidRDefault="001805AD" w:rsidP="00B401F9">
      <w:pPr>
        <w:pStyle w:val="ListParagraph"/>
        <w:numPr>
          <w:ilvl w:val="1"/>
          <w:numId w:val="23"/>
        </w:numPr>
        <w:spacing w:line="240" w:lineRule="auto"/>
        <w:ind w:left="360"/>
        <w:rPr>
          <w:rFonts w:ascii="Garamond" w:eastAsia="Times New Roman" w:hAnsi="Garamond" w:cs="Times New Roman"/>
          <w:b/>
          <w:color w:val="000000" w:themeColor="text1"/>
          <w:sz w:val="24"/>
          <w:szCs w:val="24"/>
        </w:rPr>
      </w:pPr>
      <w:r w:rsidRPr="00BC7D98">
        <w:rPr>
          <w:rFonts w:ascii="Garamond" w:eastAsia="Times New Roman" w:hAnsi="Garamond" w:cs="Times New Roman"/>
          <w:b/>
          <w:color w:val="000000" w:themeColor="text1"/>
          <w:sz w:val="24"/>
          <w:szCs w:val="24"/>
        </w:rPr>
        <w:t>Youth and women are more constructively engaged in political party activities</w:t>
      </w:r>
    </w:p>
    <w:p w:rsidR="00415E3D" w:rsidRPr="00BC7D98" w:rsidRDefault="00415E3D" w:rsidP="00415E3D">
      <w:pPr>
        <w:ind w:left="360"/>
        <w:rPr>
          <w:rFonts w:ascii="Garamond" w:eastAsia="Times New Roman" w:hAnsi="Garamond" w:cs="Times New Roman"/>
          <w:b/>
          <w:i/>
          <w:color w:val="000000" w:themeColor="text1"/>
          <w:sz w:val="24"/>
          <w:szCs w:val="24"/>
        </w:rPr>
      </w:pPr>
      <w:r w:rsidRPr="00BC7D98">
        <w:rPr>
          <w:rFonts w:ascii="Garamond" w:hAnsi="Garamond"/>
          <w:sz w:val="24"/>
          <w:szCs w:val="24"/>
        </w:rPr>
        <w:sym w:font="Wingdings" w:char="F0E0"/>
      </w:r>
      <w:r w:rsidRPr="00BC7D98">
        <w:rPr>
          <w:rFonts w:ascii="Garamond" w:eastAsia="Times New Roman" w:hAnsi="Garamond" w:cs="Times New Roman"/>
          <w:b/>
          <w:i/>
          <w:color w:val="000000" w:themeColor="text1"/>
          <w:sz w:val="24"/>
          <w:szCs w:val="24"/>
        </w:rPr>
        <w:t xml:space="preserve"> More decision-making power, potentially more candidates, reduced electoral conflict</w:t>
      </w:r>
    </w:p>
    <w:p w:rsidR="00C15A07" w:rsidRPr="00BC7D98" w:rsidRDefault="00C15A07" w:rsidP="00C15A07">
      <w:pPr>
        <w:spacing w:after="0" w:line="240" w:lineRule="auto"/>
        <w:ind w:left="360"/>
        <w:rPr>
          <w:rFonts w:ascii="Garamond" w:eastAsia="Times New Roman" w:hAnsi="Garamond" w:cs="Times New Roman"/>
          <w:color w:val="000000" w:themeColor="text1"/>
          <w:sz w:val="24"/>
          <w:szCs w:val="24"/>
        </w:rPr>
      </w:pPr>
      <w:r w:rsidRPr="00BC7D98">
        <w:rPr>
          <w:rFonts w:ascii="Garamond" w:eastAsia="Times New Roman" w:hAnsi="Garamond" w:cs="Times New Roman"/>
          <w:color w:val="000000" w:themeColor="text1"/>
          <w:sz w:val="24"/>
          <w:szCs w:val="24"/>
        </w:rPr>
        <w:t xml:space="preserve">This result will be addressed primarily by the Participatory, Responsive Political Parties Activity, but input should also be contributed from GCSS under the PRG Principal Activity with regard to potential linkages between youth and women’s wings of political parties and youth associations, women’s associations, other </w:t>
      </w:r>
      <w:proofErr w:type="spellStart"/>
      <w:r w:rsidRPr="00BC7D98">
        <w:rPr>
          <w:rFonts w:ascii="Garamond" w:eastAsia="Times New Roman" w:hAnsi="Garamond" w:cs="Times New Roman"/>
          <w:color w:val="000000" w:themeColor="text1"/>
          <w:sz w:val="24"/>
          <w:szCs w:val="24"/>
        </w:rPr>
        <w:t>CSOs</w:t>
      </w:r>
      <w:proofErr w:type="spellEnd"/>
      <w:r w:rsidRPr="00BC7D98">
        <w:rPr>
          <w:rFonts w:ascii="Garamond" w:eastAsia="Times New Roman" w:hAnsi="Garamond" w:cs="Times New Roman"/>
          <w:color w:val="000000" w:themeColor="text1"/>
          <w:sz w:val="24"/>
          <w:szCs w:val="24"/>
        </w:rPr>
        <w:t xml:space="preserve"> and NGOs, traditional leaders, social entrepreneurs, cultural leaders, etc. that could assist with achieving this anticipated result. More “constructively engaged” will refer to youth and women running for office as candidates themselves, holding decision-making power within party structures, but also helping to get their constituent’s needs and aspirations addressed within party platforms and without violence. The PEA Action Research should further illuminate what actions may be helpful in this area and GCSS should be prepared to help contribute as aligns with its mandate under the PRG Principal Activity. Further electoral conflict mitigation efforts are also encouraged, particularly as identified by </w:t>
      </w:r>
      <w:proofErr w:type="spellStart"/>
      <w:r w:rsidRPr="00BC7D98">
        <w:rPr>
          <w:rFonts w:ascii="Garamond" w:eastAsia="Times New Roman" w:hAnsi="Garamond" w:cs="Times New Roman"/>
          <w:color w:val="000000" w:themeColor="text1"/>
          <w:sz w:val="24"/>
          <w:szCs w:val="24"/>
        </w:rPr>
        <w:t>WANEP’s</w:t>
      </w:r>
      <w:proofErr w:type="spellEnd"/>
      <w:r w:rsidRPr="00BC7D98">
        <w:rPr>
          <w:rFonts w:ascii="Garamond" w:eastAsia="Times New Roman" w:hAnsi="Garamond" w:cs="Times New Roman"/>
          <w:color w:val="000000" w:themeColor="text1"/>
          <w:sz w:val="24"/>
          <w:szCs w:val="24"/>
        </w:rPr>
        <w:t xml:space="preserve"> National Early Warning System supported by the USAID P-Elect project.</w:t>
      </w:r>
    </w:p>
    <w:p w:rsidR="00263885" w:rsidRPr="00BC7D98" w:rsidRDefault="00EB75D3" w:rsidP="00263885">
      <w:pPr>
        <w:tabs>
          <w:tab w:val="left" w:pos="360"/>
        </w:tabs>
        <w:spacing w:after="0" w:line="240" w:lineRule="auto"/>
        <w:rPr>
          <w:rFonts w:ascii="Garamond" w:eastAsia="Times New Roman" w:hAnsi="Garamond" w:cs="Times New Roman"/>
          <w:color w:val="000000" w:themeColor="text1"/>
          <w:sz w:val="24"/>
          <w:szCs w:val="24"/>
        </w:rPr>
      </w:pPr>
      <w:r w:rsidRPr="00BC7D98">
        <w:rPr>
          <w:rFonts w:ascii="Garamond" w:eastAsia="Times New Roman" w:hAnsi="Garamond" w:cs="Times New Roman"/>
          <w:color w:val="000000" w:themeColor="text1"/>
          <w:sz w:val="24"/>
          <w:szCs w:val="24"/>
        </w:rPr>
        <w:tab/>
      </w:r>
      <w:r w:rsidR="00263885" w:rsidRPr="00BC7D98">
        <w:rPr>
          <w:rFonts w:ascii="Garamond" w:eastAsia="Times New Roman" w:hAnsi="Garamond" w:cs="Times New Roman"/>
          <w:color w:val="000000" w:themeColor="text1"/>
          <w:sz w:val="24"/>
          <w:szCs w:val="24"/>
          <w:u w:val="single"/>
        </w:rPr>
        <w:t xml:space="preserve">Illustrative </w:t>
      </w:r>
      <w:r w:rsidR="00263885" w:rsidRPr="00BC7D98">
        <w:rPr>
          <w:rFonts w:ascii="Garamond" w:eastAsia="Times New Roman" w:hAnsi="Garamond" w:cs="Times New Roman"/>
          <w:b/>
          <w:color w:val="000000" w:themeColor="text1"/>
          <w:sz w:val="24"/>
          <w:szCs w:val="24"/>
          <w:u w:val="single"/>
        </w:rPr>
        <w:t>results</w:t>
      </w:r>
      <w:r w:rsidR="00263885" w:rsidRPr="00BC7D98">
        <w:rPr>
          <w:rFonts w:ascii="Garamond" w:eastAsia="Times New Roman" w:hAnsi="Garamond" w:cs="Times New Roman"/>
          <w:color w:val="000000" w:themeColor="text1"/>
          <w:sz w:val="24"/>
          <w:szCs w:val="24"/>
          <w:u w:val="single"/>
        </w:rPr>
        <w:t xml:space="preserve"> indicators</w:t>
      </w:r>
      <w:r w:rsidR="00263885" w:rsidRPr="00BC7D98">
        <w:rPr>
          <w:rFonts w:ascii="Garamond" w:eastAsia="Times New Roman" w:hAnsi="Garamond" w:cs="Times New Roman"/>
          <w:color w:val="000000" w:themeColor="text1"/>
          <w:sz w:val="24"/>
          <w:szCs w:val="24"/>
        </w:rPr>
        <w:t xml:space="preserve"> to which the PRG Principal Activity should contribute:</w:t>
      </w:r>
    </w:p>
    <w:p w:rsidR="00ED1E52" w:rsidRPr="00BC7D98" w:rsidRDefault="00ED1E52" w:rsidP="00ED1E52">
      <w:pPr>
        <w:numPr>
          <w:ilvl w:val="0"/>
          <w:numId w:val="25"/>
        </w:numPr>
        <w:spacing w:after="0" w:line="240" w:lineRule="auto"/>
        <w:ind w:left="1080"/>
        <w:rPr>
          <w:rFonts w:ascii="Garamond" w:eastAsia="Times New Roman" w:hAnsi="Garamond" w:cs="Times New Roman"/>
          <w:sz w:val="24"/>
          <w:szCs w:val="24"/>
        </w:rPr>
      </w:pPr>
      <w:r w:rsidRPr="00BC7D98">
        <w:rPr>
          <w:rFonts w:ascii="Garamond" w:eastAsia="Times New Roman" w:hAnsi="Garamond" w:cs="Times New Roman"/>
          <w:sz w:val="24"/>
          <w:szCs w:val="24"/>
        </w:rPr>
        <w:t xml:space="preserve">% </w:t>
      </w:r>
      <w:proofErr w:type="gramStart"/>
      <w:r w:rsidRPr="00BC7D98">
        <w:rPr>
          <w:rFonts w:ascii="Garamond" w:eastAsia="Times New Roman" w:hAnsi="Garamond" w:cs="Times New Roman"/>
          <w:sz w:val="24"/>
          <w:szCs w:val="24"/>
        </w:rPr>
        <w:t>of</w:t>
      </w:r>
      <w:proofErr w:type="gramEnd"/>
      <w:r w:rsidRPr="00BC7D98">
        <w:rPr>
          <w:rFonts w:ascii="Garamond" w:eastAsia="Times New Roman" w:hAnsi="Garamond" w:cs="Times New Roman"/>
          <w:sz w:val="24"/>
          <w:szCs w:val="24"/>
        </w:rPr>
        <w:t xml:space="preserve"> targeted youth leaders taking measures to constructively channel grievances to mitigate electoral-related conflict </w:t>
      </w:r>
    </w:p>
    <w:p w:rsidR="00ED1E52" w:rsidRPr="00BC7D98" w:rsidRDefault="00ED1E52" w:rsidP="00ED1E52">
      <w:pPr>
        <w:numPr>
          <w:ilvl w:val="0"/>
          <w:numId w:val="25"/>
        </w:numPr>
        <w:spacing w:after="0" w:line="240" w:lineRule="auto"/>
        <w:ind w:left="1080"/>
        <w:rPr>
          <w:rFonts w:ascii="Garamond" w:eastAsia="Times New Roman" w:hAnsi="Garamond" w:cs="Times New Roman"/>
          <w:sz w:val="24"/>
          <w:szCs w:val="24"/>
        </w:rPr>
      </w:pPr>
      <w:r w:rsidRPr="00BC7D98">
        <w:rPr>
          <w:rFonts w:ascii="Garamond" w:eastAsia="Times New Roman" w:hAnsi="Garamond" w:cs="Times New Roman"/>
          <w:sz w:val="24"/>
          <w:szCs w:val="24"/>
        </w:rPr>
        <w:t xml:space="preserve">% </w:t>
      </w:r>
      <w:proofErr w:type="gramStart"/>
      <w:r w:rsidRPr="00BC7D98">
        <w:rPr>
          <w:rFonts w:ascii="Garamond" w:eastAsia="Times New Roman" w:hAnsi="Garamond" w:cs="Times New Roman"/>
          <w:sz w:val="24"/>
          <w:szCs w:val="24"/>
        </w:rPr>
        <w:t>of</w:t>
      </w:r>
      <w:proofErr w:type="gramEnd"/>
      <w:r w:rsidRPr="00BC7D98">
        <w:rPr>
          <w:rFonts w:ascii="Garamond" w:eastAsia="Times New Roman" w:hAnsi="Garamond" w:cs="Times New Roman"/>
          <w:sz w:val="24"/>
          <w:szCs w:val="24"/>
        </w:rPr>
        <w:t xml:space="preserve"> targeted women leaders taking measures to mitigate electoral-related conflict </w:t>
      </w:r>
    </w:p>
    <w:p w:rsidR="00263885" w:rsidRPr="00BC7D98" w:rsidRDefault="00263885" w:rsidP="00263885">
      <w:pPr>
        <w:spacing w:after="0" w:line="240" w:lineRule="auto"/>
        <w:ind w:left="360"/>
        <w:rPr>
          <w:rFonts w:ascii="Garamond" w:eastAsia="Times New Roman" w:hAnsi="Garamond" w:cs="Times New Roman"/>
          <w:sz w:val="24"/>
          <w:szCs w:val="24"/>
        </w:rPr>
      </w:pPr>
      <w:r w:rsidRPr="00BC7D98">
        <w:rPr>
          <w:rFonts w:ascii="Garamond" w:eastAsia="Times New Roman" w:hAnsi="Garamond" w:cs="Times New Roman"/>
          <w:sz w:val="24"/>
          <w:szCs w:val="24"/>
          <w:u w:val="single"/>
        </w:rPr>
        <w:t xml:space="preserve">Illustrative </w:t>
      </w:r>
      <w:r w:rsidRPr="00BC7D98">
        <w:rPr>
          <w:rFonts w:ascii="Garamond" w:eastAsia="Times New Roman" w:hAnsi="Garamond" w:cs="Times New Roman"/>
          <w:b/>
          <w:sz w:val="24"/>
          <w:szCs w:val="24"/>
          <w:u w:val="single"/>
        </w:rPr>
        <w:t>output</w:t>
      </w:r>
      <w:r w:rsidRPr="00BC7D98">
        <w:rPr>
          <w:rFonts w:ascii="Garamond" w:eastAsia="Times New Roman" w:hAnsi="Garamond" w:cs="Times New Roman"/>
          <w:sz w:val="24"/>
          <w:szCs w:val="24"/>
          <w:u w:val="single"/>
        </w:rPr>
        <w:t xml:space="preserve"> indicators</w:t>
      </w:r>
      <w:r w:rsidRPr="00BC7D98">
        <w:rPr>
          <w:rFonts w:ascii="Garamond" w:eastAsia="Times New Roman" w:hAnsi="Garamond" w:cs="Times New Roman"/>
          <w:sz w:val="24"/>
          <w:szCs w:val="24"/>
        </w:rPr>
        <w:t xml:space="preserve"> for which the PRG Principal Activity </w:t>
      </w:r>
      <w:r w:rsidR="00ED1E52" w:rsidRPr="00BC7D98">
        <w:rPr>
          <w:rFonts w:ascii="Garamond" w:eastAsia="Times New Roman" w:hAnsi="Garamond" w:cs="Times New Roman"/>
          <w:sz w:val="24"/>
          <w:szCs w:val="24"/>
        </w:rPr>
        <w:t>would b</w:t>
      </w:r>
      <w:r w:rsidRPr="00BC7D98">
        <w:rPr>
          <w:rFonts w:ascii="Garamond" w:eastAsia="Times New Roman" w:hAnsi="Garamond" w:cs="Times New Roman"/>
          <w:sz w:val="24"/>
          <w:szCs w:val="24"/>
        </w:rPr>
        <w:t>e solely responsible:</w:t>
      </w:r>
    </w:p>
    <w:p w:rsidR="00263885" w:rsidRPr="00BC7D98" w:rsidRDefault="00263885" w:rsidP="00263885">
      <w:pPr>
        <w:pStyle w:val="ListParagraph"/>
        <w:numPr>
          <w:ilvl w:val="0"/>
          <w:numId w:val="21"/>
        </w:numPr>
        <w:spacing w:line="240" w:lineRule="auto"/>
        <w:ind w:left="1080"/>
        <w:rPr>
          <w:rFonts w:ascii="Garamond" w:eastAsia="Times New Roman" w:hAnsi="Garamond" w:cs="Times New Roman"/>
          <w:sz w:val="24"/>
          <w:szCs w:val="24"/>
        </w:rPr>
      </w:pPr>
      <w:r w:rsidRPr="00BC7D98">
        <w:rPr>
          <w:rFonts w:ascii="Garamond" w:eastAsia="Times New Roman" w:hAnsi="Garamond" w:cs="Times New Roman"/>
          <w:sz w:val="24"/>
          <w:szCs w:val="24"/>
        </w:rPr>
        <w:t xml:space="preserve">% </w:t>
      </w:r>
      <w:proofErr w:type="gramStart"/>
      <w:r w:rsidRPr="00BC7D98">
        <w:rPr>
          <w:rFonts w:ascii="Garamond" w:eastAsia="Times New Roman" w:hAnsi="Garamond" w:cs="Times New Roman"/>
          <w:sz w:val="24"/>
          <w:szCs w:val="24"/>
        </w:rPr>
        <w:t>of</w:t>
      </w:r>
      <w:proofErr w:type="gramEnd"/>
      <w:r w:rsidRPr="00BC7D98">
        <w:rPr>
          <w:rFonts w:ascii="Garamond" w:eastAsia="Times New Roman" w:hAnsi="Garamond" w:cs="Times New Roman"/>
          <w:sz w:val="24"/>
          <w:szCs w:val="24"/>
        </w:rPr>
        <w:t xml:space="preserve"> targeted non-governmental entities formally engaging </w:t>
      </w:r>
      <w:r w:rsidR="00ED1E52" w:rsidRPr="00BC7D98">
        <w:rPr>
          <w:rFonts w:ascii="Garamond" w:eastAsia="Times New Roman" w:hAnsi="Garamond" w:cs="Times New Roman"/>
          <w:sz w:val="24"/>
          <w:szCs w:val="24"/>
        </w:rPr>
        <w:t>youth and/or women political party leaders</w:t>
      </w:r>
      <w:r w:rsidRPr="00BC7D98">
        <w:rPr>
          <w:rFonts w:ascii="Garamond" w:eastAsia="Times New Roman" w:hAnsi="Garamond" w:cs="Times New Roman"/>
          <w:sz w:val="24"/>
          <w:szCs w:val="24"/>
        </w:rPr>
        <w:t xml:space="preserve"> </w:t>
      </w:r>
      <w:r w:rsidR="00ED1E52" w:rsidRPr="00BC7D98">
        <w:rPr>
          <w:rFonts w:ascii="Garamond" w:eastAsia="Times New Roman" w:hAnsi="Garamond" w:cs="Times New Roman"/>
          <w:sz w:val="24"/>
          <w:szCs w:val="24"/>
        </w:rPr>
        <w:t>on citizen priorities</w:t>
      </w:r>
    </w:p>
    <w:p w:rsidR="00ED1E52" w:rsidRPr="00BC7D98" w:rsidRDefault="00ED1E52" w:rsidP="00ED1E52">
      <w:pPr>
        <w:pStyle w:val="ListParagraph"/>
        <w:numPr>
          <w:ilvl w:val="0"/>
          <w:numId w:val="21"/>
        </w:numPr>
        <w:spacing w:line="240" w:lineRule="auto"/>
        <w:ind w:left="1080"/>
        <w:rPr>
          <w:rFonts w:ascii="Garamond" w:eastAsia="Times New Roman" w:hAnsi="Garamond" w:cs="Times New Roman"/>
          <w:sz w:val="24"/>
          <w:szCs w:val="24"/>
        </w:rPr>
      </w:pPr>
      <w:r w:rsidRPr="00BC7D98">
        <w:rPr>
          <w:rFonts w:ascii="Garamond" w:eastAsia="Times New Roman" w:hAnsi="Garamond" w:cs="Times New Roman"/>
          <w:sz w:val="24"/>
          <w:szCs w:val="24"/>
        </w:rPr>
        <w:t xml:space="preserve">% </w:t>
      </w:r>
      <w:proofErr w:type="gramStart"/>
      <w:r w:rsidRPr="00BC7D98">
        <w:rPr>
          <w:rFonts w:ascii="Garamond" w:eastAsia="Times New Roman" w:hAnsi="Garamond" w:cs="Times New Roman"/>
          <w:sz w:val="24"/>
          <w:szCs w:val="24"/>
        </w:rPr>
        <w:t>of</w:t>
      </w:r>
      <w:proofErr w:type="gramEnd"/>
      <w:r w:rsidRPr="00BC7D98">
        <w:rPr>
          <w:rFonts w:ascii="Garamond" w:eastAsia="Times New Roman" w:hAnsi="Garamond" w:cs="Times New Roman"/>
          <w:sz w:val="24"/>
          <w:szCs w:val="24"/>
        </w:rPr>
        <w:t xml:space="preserve"> targeted non-governmental entities formally engaging youth and/or women political party leaders on electoral violence mitigation</w:t>
      </w:r>
    </w:p>
    <w:p w:rsidR="00C15A07" w:rsidRPr="00BC7D98" w:rsidRDefault="00C15A07" w:rsidP="001805AD">
      <w:pPr>
        <w:spacing w:line="240" w:lineRule="auto"/>
        <w:ind w:left="360"/>
        <w:rPr>
          <w:rFonts w:ascii="Garamond" w:eastAsia="Times New Roman" w:hAnsi="Garamond" w:cs="Times New Roman"/>
          <w:color w:val="000000" w:themeColor="text1"/>
          <w:sz w:val="24"/>
          <w:szCs w:val="24"/>
        </w:rPr>
      </w:pPr>
    </w:p>
    <w:p w:rsidR="001805AD" w:rsidRPr="00BC7D98" w:rsidRDefault="00A05E45" w:rsidP="00B401F9">
      <w:pPr>
        <w:numPr>
          <w:ilvl w:val="1"/>
          <w:numId w:val="23"/>
        </w:numPr>
        <w:spacing w:line="240" w:lineRule="auto"/>
        <w:ind w:left="360"/>
        <w:rPr>
          <w:rFonts w:ascii="Garamond" w:eastAsia="Times New Roman" w:hAnsi="Garamond" w:cs="Times New Roman"/>
          <w:b/>
          <w:color w:val="000000" w:themeColor="text1"/>
          <w:sz w:val="24"/>
          <w:szCs w:val="24"/>
        </w:rPr>
      </w:pPr>
      <w:r w:rsidRPr="00BC7D98">
        <w:rPr>
          <w:rFonts w:ascii="Garamond" w:eastAsia="Times New Roman" w:hAnsi="Garamond" w:cs="Times New Roman"/>
          <w:b/>
          <w:color w:val="000000" w:themeColor="text1"/>
          <w:sz w:val="24"/>
          <w:szCs w:val="24"/>
        </w:rPr>
        <w:t xml:space="preserve">Increased </w:t>
      </w:r>
      <w:r w:rsidR="001805AD" w:rsidRPr="00BC7D98">
        <w:rPr>
          <w:rFonts w:ascii="Garamond" w:eastAsia="Times New Roman" w:hAnsi="Garamond" w:cs="Times New Roman"/>
          <w:b/>
          <w:color w:val="000000" w:themeColor="text1"/>
          <w:sz w:val="24"/>
          <w:szCs w:val="24"/>
        </w:rPr>
        <w:t xml:space="preserve">ability </w:t>
      </w:r>
      <w:r w:rsidRPr="00BC7D98">
        <w:rPr>
          <w:rFonts w:ascii="Garamond" w:eastAsia="Times New Roman" w:hAnsi="Garamond" w:cs="Times New Roman"/>
          <w:b/>
          <w:color w:val="000000" w:themeColor="text1"/>
          <w:sz w:val="24"/>
          <w:szCs w:val="24"/>
        </w:rPr>
        <w:t xml:space="preserve">of political parties </w:t>
      </w:r>
      <w:r w:rsidR="001805AD" w:rsidRPr="00BC7D98">
        <w:rPr>
          <w:rFonts w:ascii="Garamond" w:eastAsia="Times New Roman" w:hAnsi="Garamond" w:cs="Times New Roman"/>
          <w:b/>
          <w:color w:val="000000" w:themeColor="text1"/>
          <w:sz w:val="24"/>
          <w:szCs w:val="24"/>
        </w:rPr>
        <w:t xml:space="preserve">to apply the “rules of the game” </w:t>
      </w:r>
    </w:p>
    <w:p w:rsidR="001D0845" w:rsidRPr="00BC7D98" w:rsidRDefault="001D0845" w:rsidP="001D0845">
      <w:pPr>
        <w:spacing w:line="240" w:lineRule="auto"/>
        <w:ind w:left="360"/>
        <w:rPr>
          <w:rFonts w:ascii="Garamond" w:eastAsia="Times New Roman" w:hAnsi="Garamond" w:cs="Times New Roman"/>
          <w:b/>
          <w:i/>
          <w:color w:val="000000" w:themeColor="text1"/>
          <w:sz w:val="24"/>
          <w:szCs w:val="24"/>
        </w:rPr>
      </w:pPr>
      <w:r w:rsidRPr="00BC7D98">
        <w:rPr>
          <w:rFonts w:ascii="Garamond" w:eastAsia="Times New Roman" w:hAnsi="Garamond" w:cs="Times New Roman"/>
          <w:color w:val="000000" w:themeColor="text1"/>
          <w:sz w:val="24"/>
          <w:szCs w:val="24"/>
        </w:rPr>
        <w:sym w:font="Wingdings" w:char="F0E0"/>
      </w:r>
      <w:r w:rsidRPr="00BC7D98">
        <w:rPr>
          <w:rFonts w:ascii="Garamond" w:eastAsia="Times New Roman" w:hAnsi="Garamond" w:cs="Times New Roman"/>
          <w:b/>
          <w:i/>
          <w:color w:val="000000" w:themeColor="text1"/>
          <w:sz w:val="24"/>
          <w:szCs w:val="24"/>
        </w:rPr>
        <w:t xml:space="preserve"> Promoting competition and preventing violent conflict by helping parties agree on, understanding, and comply with the requirements of Niger’s electoral laws and codes, including candidacy requirements and violence renunciation.</w:t>
      </w:r>
    </w:p>
    <w:p w:rsidR="00EB75D3" w:rsidRPr="00BC7D98" w:rsidRDefault="00A05E45" w:rsidP="00EB75D3">
      <w:pPr>
        <w:spacing w:line="240" w:lineRule="auto"/>
        <w:ind w:left="360"/>
        <w:rPr>
          <w:rFonts w:ascii="Garamond" w:eastAsia="Times New Roman" w:hAnsi="Garamond" w:cs="Times New Roman"/>
          <w:color w:val="000000" w:themeColor="text1"/>
          <w:sz w:val="24"/>
          <w:szCs w:val="24"/>
        </w:rPr>
      </w:pPr>
      <w:r w:rsidRPr="00BC7D98">
        <w:rPr>
          <w:rFonts w:ascii="Garamond" w:eastAsia="Times New Roman" w:hAnsi="Garamond" w:cs="Times New Roman"/>
          <w:color w:val="000000" w:themeColor="text1"/>
          <w:sz w:val="24"/>
          <w:szCs w:val="24"/>
        </w:rPr>
        <w:t>This result</w:t>
      </w:r>
      <w:r w:rsidR="00EB75D3" w:rsidRPr="00BC7D98">
        <w:rPr>
          <w:rFonts w:ascii="Garamond" w:eastAsia="Times New Roman" w:hAnsi="Garamond" w:cs="Times New Roman"/>
          <w:color w:val="000000" w:themeColor="text1"/>
          <w:sz w:val="24"/>
          <w:szCs w:val="24"/>
        </w:rPr>
        <w:t xml:space="preserve"> will </w:t>
      </w:r>
      <w:r w:rsidRPr="00BC7D98">
        <w:rPr>
          <w:rFonts w:ascii="Garamond" w:eastAsia="Times New Roman" w:hAnsi="Garamond" w:cs="Times New Roman"/>
          <w:color w:val="000000" w:themeColor="text1"/>
          <w:sz w:val="24"/>
          <w:szCs w:val="24"/>
        </w:rPr>
        <w:t xml:space="preserve">be addressed primarily by the Participatory, Responsive Political Parties Activity, but </w:t>
      </w:r>
      <w:r w:rsidR="00EB75D3" w:rsidRPr="00BC7D98">
        <w:rPr>
          <w:rFonts w:ascii="Garamond" w:eastAsia="Times New Roman" w:hAnsi="Garamond" w:cs="Times New Roman"/>
          <w:color w:val="000000" w:themeColor="text1"/>
          <w:sz w:val="24"/>
          <w:szCs w:val="24"/>
        </w:rPr>
        <w:t xml:space="preserve">input should also be contributed from </w:t>
      </w:r>
      <w:r w:rsidRPr="00BC7D98">
        <w:rPr>
          <w:rFonts w:ascii="Garamond" w:eastAsia="Times New Roman" w:hAnsi="Garamond" w:cs="Times New Roman"/>
          <w:color w:val="000000" w:themeColor="text1"/>
          <w:sz w:val="24"/>
          <w:szCs w:val="24"/>
        </w:rPr>
        <w:t>GCSS under the PRG Principal Activity with regard to supporting the publicizing of the elections code of conduct among the general population and among youth in particular, especially with an eye towards conflict mitigation and violence prevention. This is especially important given that political party leadership sometimes have limited capacity to always control their own party supporters. Further ideas generated by the PEA Action Research could be applied</w:t>
      </w:r>
      <w:r w:rsidR="00C02865" w:rsidRPr="00BC7D98">
        <w:rPr>
          <w:rFonts w:ascii="Garamond" w:eastAsia="Times New Roman" w:hAnsi="Garamond" w:cs="Times New Roman"/>
          <w:color w:val="000000" w:themeColor="text1"/>
          <w:sz w:val="24"/>
          <w:szCs w:val="24"/>
        </w:rPr>
        <w:t xml:space="preserve">. </w:t>
      </w:r>
      <w:r w:rsidR="00EB75D3" w:rsidRPr="00BC7D98">
        <w:rPr>
          <w:rFonts w:ascii="Garamond" w:eastAsia="Times New Roman" w:hAnsi="Garamond" w:cs="Times New Roman"/>
          <w:color w:val="000000" w:themeColor="text1"/>
          <w:sz w:val="24"/>
          <w:szCs w:val="24"/>
        </w:rPr>
        <w:t xml:space="preserve">Here, too, further electoral conflict mitigation efforts by the PRG Principal Activity are also encouraged, particularly as identified by </w:t>
      </w:r>
      <w:proofErr w:type="spellStart"/>
      <w:r w:rsidR="00EB75D3" w:rsidRPr="00BC7D98">
        <w:rPr>
          <w:rFonts w:ascii="Garamond" w:eastAsia="Times New Roman" w:hAnsi="Garamond" w:cs="Times New Roman"/>
          <w:color w:val="000000" w:themeColor="text1"/>
          <w:sz w:val="24"/>
          <w:szCs w:val="24"/>
        </w:rPr>
        <w:t>WANEP’s</w:t>
      </w:r>
      <w:proofErr w:type="spellEnd"/>
      <w:r w:rsidR="00EB75D3" w:rsidRPr="00BC7D98">
        <w:rPr>
          <w:rFonts w:ascii="Garamond" w:eastAsia="Times New Roman" w:hAnsi="Garamond" w:cs="Times New Roman"/>
          <w:color w:val="000000" w:themeColor="text1"/>
          <w:sz w:val="24"/>
          <w:szCs w:val="24"/>
        </w:rPr>
        <w:t xml:space="preserve"> National Early Warning System supported by the USAID P-Elect project.</w:t>
      </w:r>
    </w:p>
    <w:p w:rsidR="001D0845" w:rsidRPr="00BC7D98" w:rsidRDefault="001D0845" w:rsidP="001D0845">
      <w:pPr>
        <w:tabs>
          <w:tab w:val="left" w:pos="360"/>
        </w:tabs>
        <w:spacing w:after="0" w:line="240" w:lineRule="auto"/>
        <w:rPr>
          <w:rFonts w:ascii="Garamond" w:eastAsia="Times New Roman" w:hAnsi="Garamond" w:cs="Times New Roman"/>
          <w:color w:val="000000" w:themeColor="text1"/>
          <w:sz w:val="24"/>
          <w:szCs w:val="24"/>
        </w:rPr>
      </w:pPr>
      <w:r w:rsidRPr="00BC7D98">
        <w:rPr>
          <w:rFonts w:ascii="Garamond" w:eastAsia="Times New Roman" w:hAnsi="Garamond" w:cs="Times New Roman"/>
          <w:color w:val="000000" w:themeColor="text1"/>
          <w:sz w:val="24"/>
          <w:szCs w:val="24"/>
        </w:rPr>
        <w:tab/>
      </w:r>
      <w:r w:rsidRPr="00BC7D98">
        <w:rPr>
          <w:rFonts w:ascii="Garamond" w:eastAsia="Times New Roman" w:hAnsi="Garamond" w:cs="Times New Roman"/>
          <w:color w:val="000000" w:themeColor="text1"/>
          <w:sz w:val="24"/>
          <w:szCs w:val="24"/>
          <w:u w:val="single"/>
        </w:rPr>
        <w:t xml:space="preserve">Illustrative </w:t>
      </w:r>
      <w:r w:rsidRPr="00BC7D98">
        <w:rPr>
          <w:rFonts w:ascii="Garamond" w:eastAsia="Times New Roman" w:hAnsi="Garamond" w:cs="Times New Roman"/>
          <w:b/>
          <w:color w:val="000000" w:themeColor="text1"/>
          <w:sz w:val="24"/>
          <w:szCs w:val="24"/>
          <w:u w:val="single"/>
        </w:rPr>
        <w:t>results</w:t>
      </w:r>
      <w:r w:rsidRPr="00BC7D98">
        <w:rPr>
          <w:rFonts w:ascii="Garamond" w:eastAsia="Times New Roman" w:hAnsi="Garamond" w:cs="Times New Roman"/>
          <w:color w:val="000000" w:themeColor="text1"/>
          <w:sz w:val="24"/>
          <w:szCs w:val="24"/>
          <w:u w:val="single"/>
        </w:rPr>
        <w:t xml:space="preserve"> indicator</w:t>
      </w:r>
      <w:r w:rsidRPr="00BC7D98">
        <w:rPr>
          <w:rFonts w:ascii="Garamond" w:eastAsia="Times New Roman" w:hAnsi="Garamond" w:cs="Times New Roman"/>
          <w:color w:val="000000" w:themeColor="text1"/>
          <w:sz w:val="24"/>
          <w:szCs w:val="24"/>
        </w:rPr>
        <w:t xml:space="preserve"> to which the PRG Principal Activity should contribute:</w:t>
      </w:r>
    </w:p>
    <w:p w:rsidR="00287CF8" w:rsidRPr="00BC7D98" w:rsidRDefault="00287CF8" w:rsidP="00287CF8">
      <w:pPr>
        <w:numPr>
          <w:ilvl w:val="0"/>
          <w:numId w:val="21"/>
        </w:numPr>
        <w:spacing w:after="0" w:line="240" w:lineRule="auto"/>
        <w:ind w:left="1080"/>
        <w:rPr>
          <w:rFonts w:ascii="Garamond" w:eastAsia="Times New Roman" w:hAnsi="Garamond" w:cs="Times New Roman"/>
          <w:sz w:val="24"/>
          <w:szCs w:val="24"/>
        </w:rPr>
      </w:pPr>
      <w:r w:rsidRPr="00BC7D98">
        <w:rPr>
          <w:rFonts w:ascii="Garamond" w:eastAsia="Times New Roman" w:hAnsi="Garamond" w:cs="Times New Roman"/>
          <w:sz w:val="24"/>
          <w:szCs w:val="24"/>
        </w:rPr>
        <w:t xml:space="preserve">% </w:t>
      </w:r>
      <w:proofErr w:type="gramStart"/>
      <w:r w:rsidRPr="00BC7D98">
        <w:rPr>
          <w:rFonts w:ascii="Garamond" w:eastAsia="Times New Roman" w:hAnsi="Garamond" w:cs="Times New Roman"/>
          <w:sz w:val="24"/>
          <w:szCs w:val="24"/>
        </w:rPr>
        <w:t>reduction</w:t>
      </w:r>
      <w:proofErr w:type="gramEnd"/>
      <w:r w:rsidRPr="00BC7D98">
        <w:rPr>
          <w:rFonts w:ascii="Garamond" w:eastAsia="Times New Roman" w:hAnsi="Garamond" w:cs="Times New Roman"/>
          <w:sz w:val="24"/>
          <w:szCs w:val="24"/>
        </w:rPr>
        <w:t xml:space="preserve"> in # of instances categorized as violations of the signed code of conduct compared to past years</w:t>
      </w:r>
    </w:p>
    <w:p w:rsidR="001D0845" w:rsidRPr="00BC7D98" w:rsidRDefault="001D0845" w:rsidP="001D0845">
      <w:pPr>
        <w:spacing w:after="0" w:line="240" w:lineRule="auto"/>
        <w:ind w:left="360"/>
        <w:rPr>
          <w:rFonts w:ascii="Garamond" w:eastAsia="Times New Roman" w:hAnsi="Garamond" w:cs="Times New Roman"/>
          <w:sz w:val="24"/>
          <w:szCs w:val="24"/>
        </w:rPr>
      </w:pPr>
    </w:p>
    <w:p w:rsidR="001D0845" w:rsidRPr="00BC7D98" w:rsidRDefault="001D0845" w:rsidP="001D0845">
      <w:pPr>
        <w:spacing w:after="0" w:line="240" w:lineRule="auto"/>
        <w:ind w:left="360"/>
        <w:rPr>
          <w:rFonts w:ascii="Garamond" w:eastAsia="Times New Roman" w:hAnsi="Garamond" w:cs="Times New Roman"/>
          <w:sz w:val="24"/>
          <w:szCs w:val="24"/>
        </w:rPr>
      </w:pPr>
      <w:r w:rsidRPr="00BC7D98">
        <w:rPr>
          <w:rFonts w:ascii="Garamond" w:eastAsia="Times New Roman" w:hAnsi="Garamond" w:cs="Times New Roman"/>
          <w:sz w:val="24"/>
          <w:szCs w:val="24"/>
          <w:u w:val="single"/>
        </w:rPr>
        <w:t xml:space="preserve">Illustrative </w:t>
      </w:r>
      <w:r w:rsidRPr="00BC7D98">
        <w:rPr>
          <w:rFonts w:ascii="Garamond" w:eastAsia="Times New Roman" w:hAnsi="Garamond" w:cs="Times New Roman"/>
          <w:b/>
          <w:sz w:val="24"/>
          <w:szCs w:val="24"/>
          <w:u w:val="single"/>
        </w:rPr>
        <w:t>output</w:t>
      </w:r>
      <w:r w:rsidRPr="00BC7D98">
        <w:rPr>
          <w:rFonts w:ascii="Garamond" w:eastAsia="Times New Roman" w:hAnsi="Garamond" w:cs="Times New Roman"/>
          <w:sz w:val="24"/>
          <w:szCs w:val="24"/>
          <w:u w:val="single"/>
        </w:rPr>
        <w:t xml:space="preserve"> indicators</w:t>
      </w:r>
      <w:r w:rsidRPr="00BC7D98">
        <w:rPr>
          <w:rFonts w:ascii="Garamond" w:eastAsia="Times New Roman" w:hAnsi="Garamond" w:cs="Times New Roman"/>
          <w:sz w:val="24"/>
          <w:szCs w:val="24"/>
        </w:rPr>
        <w:t xml:space="preserve"> for which the PRG Principal Activity would contribute:</w:t>
      </w:r>
    </w:p>
    <w:p w:rsidR="00287CF8" w:rsidRPr="00BC7D98" w:rsidRDefault="00287CF8" w:rsidP="00287CF8">
      <w:pPr>
        <w:numPr>
          <w:ilvl w:val="0"/>
          <w:numId w:val="21"/>
        </w:numPr>
        <w:spacing w:after="0" w:line="240" w:lineRule="auto"/>
        <w:ind w:left="1080"/>
        <w:rPr>
          <w:rFonts w:ascii="Garamond" w:eastAsia="Times New Roman" w:hAnsi="Garamond" w:cs="Times New Roman"/>
          <w:sz w:val="24"/>
          <w:szCs w:val="24"/>
        </w:rPr>
      </w:pPr>
      <w:r w:rsidRPr="00BC7D98">
        <w:rPr>
          <w:rFonts w:ascii="Garamond" w:eastAsia="Times New Roman" w:hAnsi="Garamond" w:cs="Times New Roman"/>
          <w:sz w:val="24"/>
          <w:szCs w:val="24"/>
        </w:rPr>
        <w:t xml:space="preserve"># </w:t>
      </w:r>
      <w:proofErr w:type="gramStart"/>
      <w:r w:rsidRPr="00BC7D98">
        <w:rPr>
          <w:rFonts w:ascii="Garamond" w:eastAsia="Times New Roman" w:hAnsi="Garamond" w:cs="Times New Roman"/>
          <w:sz w:val="24"/>
          <w:szCs w:val="24"/>
        </w:rPr>
        <w:t>of</w:t>
      </w:r>
      <w:proofErr w:type="gramEnd"/>
      <w:r w:rsidRPr="00BC7D98">
        <w:rPr>
          <w:rFonts w:ascii="Garamond" w:eastAsia="Times New Roman" w:hAnsi="Garamond" w:cs="Times New Roman"/>
          <w:sz w:val="24"/>
          <w:szCs w:val="24"/>
        </w:rPr>
        <w:t xml:space="preserve"> activities publicizing and supporting adherence to the signed code of conduct</w:t>
      </w:r>
    </w:p>
    <w:p w:rsidR="00287CF8" w:rsidRPr="00BC7D98" w:rsidRDefault="00287CF8" w:rsidP="00287CF8">
      <w:pPr>
        <w:numPr>
          <w:ilvl w:val="0"/>
          <w:numId w:val="21"/>
        </w:numPr>
        <w:spacing w:line="240" w:lineRule="auto"/>
        <w:ind w:left="1080"/>
        <w:rPr>
          <w:rFonts w:ascii="Garamond" w:eastAsia="Times New Roman" w:hAnsi="Garamond" w:cs="Times New Roman"/>
          <w:sz w:val="24"/>
          <w:szCs w:val="24"/>
        </w:rPr>
      </w:pPr>
      <w:r w:rsidRPr="00BC7D98">
        <w:rPr>
          <w:rFonts w:ascii="Garamond" w:eastAsia="Times New Roman" w:hAnsi="Garamond" w:cs="Times New Roman"/>
          <w:sz w:val="24"/>
          <w:szCs w:val="24"/>
        </w:rPr>
        <w:t xml:space="preserve"># </w:t>
      </w:r>
      <w:proofErr w:type="gramStart"/>
      <w:r w:rsidR="00D50F1E" w:rsidRPr="00BC7D98">
        <w:rPr>
          <w:rFonts w:ascii="Garamond" w:eastAsia="Times New Roman" w:hAnsi="Garamond" w:cs="Times New Roman"/>
          <w:sz w:val="24"/>
          <w:szCs w:val="24"/>
        </w:rPr>
        <w:t>multi</w:t>
      </w:r>
      <w:proofErr w:type="gramEnd"/>
      <w:r w:rsidR="00295DAE" w:rsidRPr="00BC7D98">
        <w:rPr>
          <w:rFonts w:ascii="Garamond" w:eastAsia="Times New Roman" w:hAnsi="Garamond" w:cs="Times New Roman"/>
          <w:sz w:val="24"/>
          <w:szCs w:val="24"/>
        </w:rPr>
        <w:t>-</w:t>
      </w:r>
      <w:r w:rsidR="00D50F1E" w:rsidRPr="00BC7D98">
        <w:rPr>
          <w:rFonts w:ascii="Garamond" w:eastAsia="Times New Roman" w:hAnsi="Garamond" w:cs="Times New Roman"/>
          <w:sz w:val="24"/>
          <w:szCs w:val="24"/>
        </w:rPr>
        <w:t xml:space="preserve">stakeholder </w:t>
      </w:r>
      <w:r w:rsidRPr="00BC7D98">
        <w:rPr>
          <w:rFonts w:ascii="Garamond" w:eastAsia="Times New Roman" w:hAnsi="Garamond" w:cs="Times New Roman"/>
          <w:sz w:val="24"/>
          <w:szCs w:val="24"/>
        </w:rPr>
        <w:t xml:space="preserve">conflict mitigation measures supported in relation to the legal framework around the elections </w:t>
      </w:r>
    </w:p>
    <w:p w:rsidR="00EB75D3" w:rsidRPr="00BC7D98" w:rsidRDefault="00EB75D3" w:rsidP="00EB75D3">
      <w:pPr>
        <w:spacing w:line="240" w:lineRule="auto"/>
        <w:ind w:left="360"/>
        <w:rPr>
          <w:rFonts w:ascii="Garamond" w:eastAsia="Times New Roman" w:hAnsi="Garamond" w:cs="Times New Roman"/>
          <w:color w:val="000000" w:themeColor="text1"/>
          <w:sz w:val="24"/>
          <w:szCs w:val="24"/>
        </w:rPr>
      </w:pPr>
    </w:p>
    <w:p w:rsidR="001805AD" w:rsidRPr="00BC7D98" w:rsidRDefault="001805AD" w:rsidP="00B401F9">
      <w:pPr>
        <w:numPr>
          <w:ilvl w:val="1"/>
          <w:numId w:val="23"/>
        </w:numPr>
        <w:spacing w:line="240" w:lineRule="auto"/>
        <w:ind w:left="360"/>
        <w:rPr>
          <w:rFonts w:ascii="Garamond" w:eastAsia="Times New Roman" w:hAnsi="Garamond" w:cs="Times New Roman"/>
          <w:b/>
          <w:color w:val="000000" w:themeColor="text1"/>
          <w:sz w:val="24"/>
          <w:szCs w:val="24"/>
        </w:rPr>
      </w:pPr>
      <w:r w:rsidRPr="00BC7D98">
        <w:rPr>
          <w:rFonts w:ascii="Garamond" w:eastAsia="Times New Roman" w:hAnsi="Garamond" w:cs="Times New Roman"/>
          <w:b/>
          <w:color w:val="000000" w:themeColor="text1"/>
          <w:sz w:val="24"/>
          <w:szCs w:val="24"/>
        </w:rPr>
        <w:t>Increased media coverage of citizen priorities as relates to the elections</w:t>
      </w:r>
    </w:p>
    <w:p w:rsidR="00D50F1E" w:rsidRPr="00BC7D98" w:rsidRDefault="00D50F1E" w:rsidP="00D50F1E">
      <w:pPr>
        <w:ind w:left="360"/>
        <w:rPr>
          <w:rFonts w:ascii="Garamond" w:eastAsia="Times New Roman" w:hAnsi="Garamond" w:cs="Times New Roman"/>
          <w:b/>
          <w:i/>
          <w:color w:val="000000" w:themeColor="text1"/>
          <w:sz w:val="24"/>
          <w:szCs w:val="24"/>
        </w:rPr>
      </w:pPr>
      <w:r w:rsidRPr="00BC7D98">
        <w:rPr>
          <w:rFonts w:ascii="Garamond" w:hAnsi="Garamond"/>
          <w:sz w:val="24"/>
          <w:szCs w:val="24"/>
        </w:rPr>
        <w:sym w:font="Wingdings" w:char="F0E0"/>
      </w:r>
      <w:r w:rsidRPr="00BC7D98">
        <w:rPr>
          <w:rFonts w:ascii="Garamond" w:eastAsia="Times New Roman" w:hAnsi="Garamond" w:cs="Times New Roman"/>
          <w:b/>
          <w:i/>
          <w:color w:val="000000" w:themeColor="text1"/>
          <w:sz w:val="24"/>
          <w:szCs w:val="24"/>
        </w:rPr>
        <w:t xml:space="preserve"> Coverage of the big issues</w:t>
      </w:r>
      <w:r w:rsidR="00F94CCB" w:rsidRPr="00BC7D98">
        <w:rPr>
          <w:rFonts w:ascii="Garamond" w:eastAsia="Times New Roman" w:hAnsi="Garamond" w:cs="Times New Roman"/>
          <w:b/>
          <w:i/>
          <w:color w:val="000000" w:themeColor="text1"/>
          <w:sz w:val="24"/>
          <w:szCs w:val="24"/>
        </w:rPr>
        <w:t xml:space="preserve"> by quality, neutral reporting and other media coverage </w:t>
      </w:r>
      <w:r w:rsidRPr="00BC7D98">
        <w:rPr>
          <w:rFonts w:ascii="Garamond" w:eastAsia="Times New Roman" w:hAnsi="Garamond" w:cs="Times New Roman"/>
          <w:b/>
          <w:i/>
          <w:color w:val="000000" w:themeColor="text1"/>
          <w:sz w:val="24"/>
          <w:szCs w:val="24"/>
        </w:rPr>
        <w:t>getting political parties, non-</w:t>
      </w:r>
      <w:proofErr w:type="spellStart"/>
      <w:r w:rsidRPr="00BC7D98">
        <w:rPr>
          <w:rFonts w:ascii="Garamond" w:eastAsia="Times New Roman" w:hAnsi="Garamond" w:cs="Times New Roman"/>
          <w:b/>
          <w:i/>
          <w:color w:val="000000" w:themeColor="text1"/>
          <w:sz w:val="24"/>
          <w:szCs w:val="24"/>
        </w:rPr>
        <w:t>gov</w:t>
      </w:r>
      <w:r w:rsidR="00F94CCB" w:rsidRPr="00BC7D98">
        <w:rPr>
          <w:rFonts w:ascii="Garamond" w:eastAsia="Times New Roman" w:hAnsi="Garamond" w:cs="Times New Roman"/>
          <w:b/>
          <w:i/>
          <w:color w:val="000000" w:themeColor="text1"/>
          <w:sz w:val="24"/>
          <w:szCs w:val="24"/>
        </w:rPr>
        <w:t>ermental</w:t>
      </w:r>
      <w:proofErr w:type="spellEnd"/>
      <w:r w:rsidR="00F94CCB" w:rsidRPr="00BC7D98">
        <w:rPr>
          <w:rFonts w:ascii="Garamond" w:eastAsia="Times New Roman" w:hAnsi="Garamond" w:cs="Times New Roman"/>
          <w:b/>
          <w:i/>
          <w:color w:val="000000" w:themeColor="text1"/>
          <w:sz w:val="24"/>
          <w:szCs w:val="24"/>
        </w:rPr>
        <w:t xml:space="preserve"> </w:t>
      </w:r>
      <w:proofErr w:type="gramStart"/>
      <w:r w:rsidR="00F94CCB" w:rsidRPr="00BC7D98">
        <w:rPr>
          <w:rFonts w:ascii="Garamond" w:eastAsia="Times New Roman" w:hAnsi="Garamond" w:cs="Times New Roman"/>
          <w:b/>
          <w:i/>
          <w:color w:val="000000" w:themeColor="text1"/>
          <w:sz w:val="24"/>
          <w:szCs w:val="24"/>
        </w:rPr>
        <w:t xml:space="preserve">actors </w:t>
      </w:r>
      <w:r w:rsidRPr="00BC7D98">
        <w:rPr>
          <w:rFonts w:ascii="Garamond" w:eastAsia="Times New Roman" w:hAnsi="Garamond" w:cs="Times New Roman"/>
          <w:b/>
          <w:i/>
          <w:color w:val="000000" w:themeColor="text1"/>
          <w:sz w:val="24"/>
          <w:szCs w:val="24"/>
        </w:rPr>
        <w:t xml:space="preserve"> and</w:t>
      </w:r>
      <w:proofErr w:type="gramEnd"/>
      <w:r w:rsidRPr="00BC7D98">
        <w:rPr>
          <w:rFonts w:ascii="Garamond" w:eastAsia="Times New Roman" w:hAnsi="Garamond" w:cs="Times New Roman"/>
          <w:b/>
          <w:i/>
          <w:color w:val="000000" w:themeColor="text1"/>
          <w:sz w:val="24"/>
          <w:szCs w:val="24"/>
        </w:rPr>
        <w:t xml:space="preserve"> citizens on the air</w:t>
      </w:r>
      <w:r w:rsidR="00F94CCB" w:rsidRPr="00BC7D98">
        <w:rPr>
          <w:rFonts w:ascii="Garamond" w:eastAsia="Times New Roman" w:hAnsi="Garamond" w:cs="Times New Roman"/>
          <w:b/>
          <w:i/>
          <w:color w:val="000000" w:themeColor="text1"/>
          <w:sz w:val="24"/>
          <w:szCs w:val="24"/>
        </w:rPr>
        <w:t xml:space="preserve"> around these issues.</w:t>
      </w:r>
    </w:p>
    <w:p w:rsidR="00F94CCB" w:rsidRPr="00BC7D98" w:rsidRDefault="00156261" w:rsidP="00366DBA">
      <w:pPr>
        <w:spacing w:after="0" w:line="240" w:lineRule="auto"/>
        <w:ind w:left="360"/>
        <w:rPr>
          <w:rFonts w:ascii="Garamond" w:eastAsia="Times New Roman" w:hAnsi="Garamond" w:cs="Times New Roman"/>
          <w:color w:val="000000" w:themeColor="text1"/>
          <w:sz w:val="24"/>
          <w:szCs w:val="24"/>
        </w:rPr>
      </w:pPr>
      <w:r w:rsidRPr="00BC7D98">
        <w:rPr>
          <w:rFonts w:ascii="Garamond" w:eastAsia="Times New Roman" w:hAnsi="Garamond" w:cs="Times New Roman"/>
          <w:sz w:val="24"/>
          <w:szCs w:val="24"/>
        </w:rPr>
        <w:t xml:space="preserve">This sub-result will be primarily addressed by GCSS under the </w:t>
      </w:r>
      <w:r w:rsidRPr="00BC7D98">
        <w:rPr>
          <w:rFonts w:ascii="Garamond" w:eastAsia="Times New Roman" w:hAnsi="Garamond" w:cs="Times New Roman"/>
          <w:color w:val="000000" w:themeColor="text1"/>
          <w:sz w:val="24"/>
          <w:szCs w:val="24"/>
        </w:rPr>
        <w:t xml:space="preserve">PRG Principal Activity, with input from the Participatory, Responsive Political Parties Activity to secure political party participation </w:t>
      </w:r>
      <w:r w:rsidR="00F94CCB" w:rsidRPr="00BC7D98">
        <w:rPr>
          <w:rFonts w:ascii="Garamond" w:eastAsia="Times New Roman" w:hAnsi="Garamond" w:cs="Times New Roman"/>
          <w:color w:val="000000" w:themeColor="text1"/>
          <w:sz w:val="24"/>
          <w:szCs w:val="24"/>
        </w:rPr>
        <w:t xml:space="preserve">in the planned media coverage. Media coverage of the elections preparations, rules of the game, party eligibility, efforts to make the contest free and fair is all very important but not sufficient, and this kind of coverage is not what is sought under this sub-result. Instead, for the whole electoral process to be meaningful and address citizen priorities, activities under this sub-result are to support reporting and media coverage needed to inform and promote discussion about the big issues that matter most to citizens.  </w:t>
      </w:r>
      <w:r w:rsidR="00C6593A" w:rsidRPr="00BC7D98">
        <w:rPr>
          <w:rFonts w:ascii="Garamond" w:eastAsia="Times New Roman" w:hAnsi="Garamond" w:cs="Times New Roman"/>
          <w:color w:val="000000" w:themeColor="text1"/>
          <w:sz w:val="24"/>
          <w:szCs w:val="24"/>
        </w:rPr>
        <w:t>Niger already has very active media</w:t>
      </w:r>
      <w:r w:rsidR="00B80551" w:rsidRPr="00BC7D98">
        <w:rPr>
          <w:rFonts w:ascii="Garamond" w:eastAsia="Times New Roman" w:hAnsi="Garamond" w:cs="Times New Roman"/>
          <w:color w:val="000000" w:themeColor="text1"/>
          <w:sz w:val="24"/>
          <w:szCs w:val="24"/>
        </w:rPr>
        <w:t xml:space="preserve">, many of whom are </w:t>
      </w:r>
      <w:r w:rsidR="00C6593A" w:rsidRPr="00BC7D98">
        <w:rPr>
          <w:rFonts w:ascii="Garamond" w:eastAsia="Times New Roman" w:hAnsi="Garamond" w:cs="Times New Roman"/>
          <w:color w:val="000000" w:themeColor="text1"/>
          <w:sz w:val="24"/>
          <w:szCs w:val="24"/>
        </w:rPr>
        <w:t>dedicated to covering the big issues; additional support under the PRG Principal Activity should aim to help amplify these activities, strengthen their quality, increase their accessibility by doing more in local language, and do more in the regions outside Niamey and in particular rural areas and with marginalized populations.</w:t>
      </w:r>
    </w:p>
    <w:p w:rsidR="00156261" w:rsidRPr="00BC7D98" w:rsidRDefault="00156261" w:rsidP="00366DBA">
      <w:pPr>
        <w:spacing w:after="0" w:line="240" w:lineRule="auto"/>
        <w:ind w:left="360"/>
        <w:rPr>
          <w:rFonts w:ascii="Garamond" w:eastAsia="Times New Roman" w:hAnsi="Garamond" w:cs="Times New Roman"/>
          <w:sz w:val="24"/>
          <w:szCs w:val="24"/>
        </w:rPr>
      </w:pPr>
    </w:p>
    <w:p w:rsidR="00156261" w:rsidRPr="00BC7D98" w:rsidRDefault="00156261" w:rsidP="00156261">
      <w:pPr>
        <w:spacing w:after="0" w:line="240" w:lineRule="auto"/>
        <w:ind w:left="360"/>
        <w:rPr>
          <w:rFonts w:ascii="Garamond" w:eastAsia="Times New Roman" w:hAnsi="Garamond" w:cs="Times New Roman"/>
          <w:sz w:val="24"/>
          <w:szCs w:val="24"/>
        </w:rPr>
      </w:pPr>
      <w:r w:rsidRPr="00BC7D98">
        <w:rPr>
          <w:rFonts w:ascii="Garamond" w:eastAsia="Times New Roman" w:hAnsi="Garamond" w:cs="Times New Roman"/>
          <w:sz w:val="24"/>
          <w:szCs w:val="24"/>
          <w:u w:val="single"/>
        </w:rPr>
        <w:t xml:space="preserve">Illustrative </w:t>
      </w:r>
      <w:r w:rsidRPr="00BC7D98">
        <w:rPr>
          <w:rFonts w:ascii="Garamond" w:eastAsia="Times New Roman" w:hAnsi="Garamond" w:cs="Times New Roman"/>
          <w:b/>
          <w:sz w:val="24"/>
          <w:szCs w:val="24"/>
          <w:u w:val="single"/>
        </w:rPr>
        <w:t>results</w:t>
      </w:r>
      <w:r w:rsidRPr="00BC7D98">
        <w:rPr>
          <w:rFonts w:ascii="Garamond" w:eastAsia="Times New Roman" w:hAnsi="Garamond" w:cs="Times New Roman"/>
          <w:sz w:val="24"/>
          <w:szCs w:val="24"/>
          <w:u w:val="single"/>
        </w:rPr>
        <w:t xml:space="preserve"> indicator</w:t>
      </w:r>
      <w:r w:rsidR="00F94CCB" w:rsidRPr="00BC7D98">
        <w:rPr>
          <w:rFonts w:ascii="Garamond" w:eastAsia="Times New Roman" w:hAnsi="Garamond" w:cs="Times New Roman"/>
          <w:sz w:val="24"/>
          <w:szCs w:val="24"/>
          <w:u w:val="single"/>
        </w:rPr>
        <w:t>s</w:t>
      </w:r>
      <w:r w:rsidR="00F94CCB" w:rsidRPr="00BC7D98">
        <w:rPr>
          <w:rFonts w:ascii="Garamond" w:eastAsia="Times New Roman" w:hAnsi="Garamond" w:cs="Times New Roman"/>
          <w:sz w:val="24"/>
          <w:szCs w:val="24"/>
        </w:rPr>
        <w:t xml:space="preserve"> for which PRG Principal Activity will be primarily responsible</w:t>
      </w:r>
      <w:r w:rsidRPr="00BC7D98">
        <w:rPr>
          <w:rFonts w:ascii="Garamond" w:eastAsia="Times New Roman" w:hAnsi="Garamond" w:cs="Times New Roman"/>
          <w:sz w:val="24"/>
          <w:szCs w:val="24"/>
        </w:rPr>
        <w:t xml:space="preserve">: </w:t>
      </w:r>
    </w:p>
    <w:p w:rsidR="00156261" w:rsidRPr="00BC7D98" w:rsidRDefault="00156261" w:rsidP="00156261">
      <w:pPr>
        <w:numPr>
          <w:ilvl w:val="0"/>
          <w:numId w:val="30"/>
        </w:numPr>
        <w:spacing w:after="0" w:line="240" w:lineRule="auto"/>
        <w:ind w:left="1080"/>
        <w:rPr>
          <w:rFonts w:ascii="Garamond" w:eastAsia="Times New Roman" w:hAnsi="Garamond" w:cs="Times New Roman"/>
          <w:sz w:val="24"/>
          <w:szCs w:val="24"/>
        </w:rPr>
      </w:pPr>
      <w:r w:rsidRPr="00BC7D98">
        <w:rPr>
          <w:rFonts w:ascii="Garamond" w:eastAsia="Times New Roman" w:hAnsi="Garamond" w:cs="Times New Roman"/>
          <w:sz w:val="24"/>
          <w:szCs w:val="24"/>
        </w:rPr>
        <w:t xml:space="preserve">% </w:t>
      </w:r>
      <w:proofErr w:type="gramStart"/>
      <w:r w:rsidRPr="00BC7D98">
        <w:rPr>
          <w:rFonts w:ascii="Garamond" w:eastAsia="Times New Roman" w:hAnsi="Garamond" w:cs="Times New Roman"/>
          <w:sz w:val="24"/>
          <w:szCs w:val="24"/>
        </w:rPr>
        <w:t>change</w:t>
      </w:r>
      <w:proofErr w:type="gramEnd"/>
      <w:r w:rsidRPr="00BC7D98">
        <w:rPr>
          <w:rFonts w:ascii="Garamond" w:eastAsia="Times New Roman" w:hAnsi="Garamond" w:cs="Times New Roman"/>
          <w:sz w:val="24"/>
          <w:szCs w:val="24"/>
        </w:rPr>
        <w:t xml:space="preserve"> in the number of articles and sessions produced by the media that address citizens priorities during the electoral campaign</w:t>
      </w:r>
    </w:p>
    <w:p w:rsidR="00F94CCB" w:rsidRPr="00BC7D98" w:rsidRDefault="00F94CCB" w:rsidP="00156261">
      <w:pPr>
        <w:numPr>
          <w:ilvl w:val="0"/>
          <w:numId w:val="30"/>
        </w:numPr>
        <w:spacing w:after="0" w:line="240" w:lineRule="auto"/>
        <w:ind w:left="1080"/>
        <w:rPr>
          <w:rFonts w:ascii="Garamond" w:eastAsia="Times New Roman" w:hAnsi="Garamond" w:cs="Times New Roman"/>
          <w:sz w:val="24"/>
          <w:szCs w:val="24"/>
        </w:rPr>
      </w:pPr>
      <w:r w:rsidRPr="00BC7D98">
        <w:rPr>
          <w:rFonts w:ascii="Garamond" w:eastAsia="Times New Roman" w:hAnsi="Garamond" w:cs="Times New Roman"/>
          <w:sz w:val="24"/>
          <w:szCs w:val="24"/>
        </w:rPr>
        <w:t xml:space="preserve">% </w:t>
      </w:r>
      <w:proofErr w:type="gramStart"/>
      <w:r w:rsidRPr="00BC7D98">
        <w:rPr>
          <w:rFonts w:ascii="Garamond" w:eastAsia="Times New Roman" w:hAnsi="Garamond" w:cs="Times New Roman"/>
          <w:sz w:val="24"/>
          <w:szCs w:val="24"/>
        </w:rPr>
        <w:t>targeted</w:t>
      </w:r>
      <w:proofErr w:type="gramEnd"/>
      <w:r w:rsidRPr="00BC7D98">
        <w:rPr>
          <w:rFonts w:ascii="Garamond" w:eastAsia="Times New Roman" w:hAnsi="Garamond" w:cs="Times New Roman"/>
          <w:sz w:val="24"/>
          <w:szCs w:val="24"/>
        </w:rPr>
        <w:t xml:space="preserve"> political parties participating in media reporting and/or other media activities that address citizens priorities</w:t>
      </w:r>
    </w:p>
    <w:p w:rsidR="00F94CCB" w:rsidRPr="00BC7D98" w:rsidRDefault="00F94CCB" w:rsidP="00F94CCB">
      <w:pPr>
        <w:numPr>
          <w:ilvl w:val="0"/>
          <w:numId w:val="30"/>
        </w:numPr>
        <w:spacing w:after="0" w:line="240" w:lineRule="auto"/>
        <w:ind w:left="1080"/>
        <w:rPr>
          <w:rFonts w:ascii="Garamond" w:eastAsia="Times New Roman" w:hAnsi="Garamond" w:cs="Times New Roman"/>
          <w:sz w:val="24"/>
          <w:szCs w:val="24"/>
        </w:rPr>
      </w:pPr>
      <w:r w:rsidRPr="00BC7D98">
        <w:rPr>
          <w:rFonts w:ascii="Garamond" w:eastAsia="Times New Roman" w:hAnsi="Garamond" w:cs="Times New Roman"/>
          <w:sz w:val="24"/>
          <w:szCs w:val="24"/>
        </w:rPr>
        <w:t xml:space="preserve">% </w:t>
      </w:r>
      <w:proofErr w:type="gramStart"/>
      <w:r w:rsidRPr="00BC7D98">
        <w:rPr>
          <w:rFonts w:ascii="Garamond" w:eastAsia="Times New Roman" w:hAnsi="Garamond" w:cs="Times New Roman"/>
          <w:sz w:val="24"/>
          <w:szCs w:val="24"/>
        </w:rPr>
        <w:t>citizens</w:t>
      </w:r>
      <w:proofErr w:type="gramEnd"/>
      <w:r w:rsidRPr="00BC7D98">
        <w:rPr>
          <w:rFonts w:ascii="Garamond" w:eastAsia="Times New Roman" w:hAnsi="Garamond" w:cs="Times New Roman"/>
          <w:sz w:val="24"/>
          <w:szCs w:val="24"/>
        </w:rPr>
        <w:t xml:space="preserve"> in a sample reporting having been exposed to or participated in media reporting and/or other media activities around the elections that address citizens priorities</w:t>
      </w:r>
    </w:p>
    <w:p w:rsidR="00156261" w:rsidRPr="00BC7D98" w:rsidRDefault="00156261" w:rsidP="00366DBA">
      <w:pPr>
        <w:spacing w:after="0" w:line="240" w:lineRule="auto"/>
        <w:ind w:left="360"/>
        <w:rPr>
          <w:rFonts w:ascii="Garamond" w:eastAsia="Times New Roman" w:hAnsi="Garamond" w:cs="Times New Roman"/>
          <w:sz w:val="24"/>
          <w:szCs w:val="24"/>
        </w:rPr>
      </w:pPr>
    </w:p>
    <w:p w:rsidR="00366DBA" w:rsidRPr="00BC7D98" w:rsidRDefault="00366DBA" w:rsidP="00366DBA">
      <w:pPr>
        <w:spacing w:after="0" w:line="240" w:lineRule="auto"/>
        <w:ind w:left="360"/>
        <w:rPr>
          <w:rFonts w:ascii="Garamond" w:eastAsia="Calibri" w:hAnsi="Garamond" w:cs="Calibri"/>
          <w:sz w:val="24"/>
          <w:szCs w:val="24"/>
        </w:rPr>
      </w:pPr>
      <w:r w:rsidRPr="00BC7D98">
        <w:rPr>
          <w:rFonts w:ascii="Garamond" w:eastAsia="Times New Roman" w:hAnsi="Garamond" w:cs="Times New Roman"/>
          <w:sz w:val="24"/>
          <w:szCs w:val="24"/>
        </w:rPr>
        <w:t>Illustrative activities:</w:t>
      </w:r>
    </w:p>
    <w:p w:rsidR="00366DBA" w:rsidRPr="00BC7D98" w:rsidRDefault="00366DBA" w:rsidP="00B401F9">
      <w:pPr>
        <w:numPr>
          <w:ilvl w:val="0"/>
          <w:numId w:val="3"/>
        </w:numPr>
        <w:spacing w:line="240" w:lineRule="auto"/>
        <w:ind w:hanging="358"/>
        <w:contextualSpacing/>
        <w:rPr>
          <w:rFonts w:ascii="Garamond" w:eastAsia="Calibri" w:hAnsi="Garamond" w:cs="Calibri"/>
          <w:sz w:val="24"/>
          <w:szCs w:val="24"/>
        </w:rPr>
      </w:pPr>
      <w:r w:rsidRPr="00BC7D98">
        <w:rPr>
          <w:rFonts w:ascii="Garamond" w:eastAsia="Times New Roman" w:hAnsi="Garamond" w:cs="Times New Roman"/>
          <w:sz w:val="24"/>
          <w:szCs w:val="24"/>
        </w:rPr>
        <w:t xml:space="preserve">Training workshops with print and broadcast journalists on how to focus reporting and </w:t>
      </w:r>
      <w:proofErr w:type="spellStart"/>
      <w:r w:rsidRPr="00BC7D98">
        <w:rPr>
          <w:rFonts w:ascii="Garamond" w:eastAsia="Times New Roman" w:hAnsi="Garamond" w:cs="Times New Roman"/>
          <w:sz w:val="24"/>
          <w:szCs w:val="24"/>
        </w:rPr>
        <w:t>mediatization</w:t>
      </w:r>
      <w:proofErr w:type="spellEnd"/>
      <w:r w:rsidRPr="00BC7D98">
        <w:rPr>
          <w:rFonts w:ascii="Garamond" w:eastAsia="Times New Roman" w:hAnsi="Garamond" w:cs="Times New Roman"/>
          <w:sz w:val="24"/>
          <w:szCs w:val="24"/>
        </w:rPr>
        <w:t xml:space="preserve"> of the elections on substantive questions of citizen priorities and their expectations for elected officials, </w:t>
      </w:r>
    </w:p>
    <w:p w:rsidR="00366DBA" w:rsidRPr="00BC7D98" w:rsidRDefault="00366DBA" w:rsidP="00B401F9">
      <w:pPr>
        <w:numPr>
          <w:ilvl w:val="0"/>
          <w:numId w:val="3"/>
        </w:numPr>
        <w:spacing w:line="240" w:lineRule="auto"/>
        <w:ind w:hanging="358"/>
        <w:contextualSpacing/>
        <w:rPr>
          <w:rFonts w:ascii="Garamond" w:eastAsia="Calibri" w:hAnsi="Garamond" w:cs="Calibri"/>
          <w:sz w:val="24"/>
          <w:szCs w:val="24"/>
        </w:rPr>
      </w:pPr>
      <w:r w:rsidRPr="00BC7D98">
        <w:rPr>
          <w:rFonts w:ascii="Garamond" w:eastAsia="Times New Roman" w:hAnsi="Garamond" w:cs="Times New Roman"/>
          <w:sz w:val="24"/>
          <w:szCs w:val="24"/>
        </w:rPr>
        <w:t>Training workshops and on-the-job mentoring for media actors on how to use new media strategies how to better use social and mobile media for substantive coverage of election issues around citizen priorities</w:t>
      </w:r>
    </w:p>
    <w:p w:rsidR="00366DBA" w:rsidRPr="00BC7D98" w:rsidRDefault="00366DBA" w:rsidP="00B401F9">
      <w:pPr>
        <w:numPr>
          <w:ilvl w:val="0"/>
          <w:numId w:val="3"/>
        </w:numPr>
        <w:spacing w:line="240" w:lineRule="auto"/>
        <w:ind w:hanging="358"/>
        <w:contextualSpacing/>
        <w:rPr>
          <w:rFonts w:ascii="Garamond" w:eastAsia="Calibri" w:hAnsi="Garamond" w:cs="Calibri"/>
          <w:sz w:val="24"/>
          <w:szCs w:val="24"/>
        </w:rPr>
      </w:pPr>
      <w:r w:rsidRPr="00BC7D98">
        <w:rPr>
          <w:rFonts w:ascii="Garamond" w:eastAsia="Times New Roman" w:hAnsi="Garamond" w:cs="Times New Roman"/>
          <w:sz w:val="24"/>
          <w:szCs w:val="24"/>
        </w:rPr>
        <w:t>Targeted training and network strengthening for media practitioners to enhance issue reporting and programming ahead of elections</w:t>
      </w:r>
    </w:p>
    <w:p w:rsidR="005F1578" w:rsidRPr="00BC7D98" w:rsidRDefault="00F94CCB" w:rsidP="00F94CCB">
      <w:pPr>
        <w:numPr>
          <w:ilvl w:val="0"/>
          <w:numId w:val="3"/>
        </w:numPr>
        <w:spacing w:line="240" w:lineRule="auto"/>
        <w:ind w:hanging="358"/>
        <w:contextualSpacing/>
        <w:rPr>
          <w:rFonts w:ascii="Garamond" w:eastAsia="Calibri" w:hAnsi="Garamond" w:cs="Calibri"/>
          <w:sz w:val="24"/>
          <w:szCs w:val="24"/>
        </w:rPr>
      </w:pPr>
      <w:proofErr w:type="spellStart"/>
      <w:r w:rsidRPr="00BC7D98">
        <w:rPr>
          <w:rFonts w:ascii="Garamond" w:eastAsia="Times New Roman" w:hAnsi="Garamond" w:cs="Times New Roman"/>
          <w:sz w:val="24"/>
          <w:szCs w:val="24"/>
        </w:rPr>
        <w:t>Mediatiz</w:t>
      </w:r>
      <w:r w:rsidR="00C6593A" w:rsidRPr="00BC7D98">
        <w:rPr>
          <w:rFonts w:ascii="Garamond" w:eastAsia="Times New Roman" w:hAnsi="Garamond" w:cs="Times New Roman"/>
          <w:sz w:val="24"/>
          <w:szCs w:val="24"/>
        </w:rPr>
        <w:t>ation</w:t>
      </w:r>
      <w:proofErr w:type="spellEnd"/>
      <w:r w:rsidR="00C6593A" w:rsidRPr="00BC7D98">
        <w:rPr>
          <w:rFonts w:ascii="Garamond" w:eastAsia="Times New Roman" w:hAnsi="Garamond" w:cs="Times New Roman"/>
          <w:sz w:val="24"/>
          <w:szCs w:val="24"/>
        </w:rPr>
        <w:t xml:space="preserve"> (television and radio coverage) </w:t>
      </w:r>
      <w:r w:rsidR="005F1578" w:rsidRPr="00BC7D98">
        <w:rPr>
          <w:rFonts w:ascii="Garamond" w:eastAsia="Times New Roman" w:hAnsi="Garamond" w:cs="Times New Roman"/>
          <w:sz w:val="24"/>
          <w:szCs w:val="24"/>
        </w:rPr>
        <w:t xml:space="preserve">of the dialogue events under </w:t>
      </w:r>
      <w:r w:rsidR="00B80551" w:rsidRPr="00BC7D98">
        <w:rPr>
          <w:rFonts w:ascii="Garamond" w:eastAsia="Times New Roman" w:hAnsi="Garamond" w:cs="Times New Roman"/>
          <w:sz w:val="24"/>
          <w:szCs w:val="24"/>
        </w:rPr>
        <w:t xml:space="preserve">PRG </w:t>
      </w:r>
      <w:r w:rsidR="005F1578" w:rsidRPr="00BC7D98">
        <w:rPr>
          <w:rFonts w:ascii="Garamond" w:eastAsia="Times New Roman" w:hAnsi="Garamond" w:cs="Times New Roman"/>
          <w:sz w:val="24"/>
          <w:szCs w:val="24"/>
        </w:rPr>
        <w:t>Sub-Result 1.1.3. (</w:t>
      </w:r>
      <w:proofErr w:type="spellStart"/>
      <w:proofErr w:type="gramStart"/>
      <w:r w:rsidR="005F1578" w:rsidRPr="00BC7D98">
        <w:rPr>
          <w:rFonts w:ascii="Garamond" w:eastAsia="Times New Roman" w:hAnsi="Garamond" w:cs="Times New Roman"/>
          <w:sz w:val="24"/>
          <w:szCs w:val="24"/>
        </w:rPr>
        <w:t>fora</w:t>
      </w:r>
      <w:proofErr w:type="spellEnd"/>
      <w:proofErr w:type="gramEnd"/>
      <w:r w:rsidR="005F1578" w:rsidRPr="00BC7D98">
        <w:rPr>
          <w:rFonts w:ascii="Garamond" w:eastAsia="Times New Roman" w:hAnsi="Garamond" w:cs="Times New Roman"/>
          <w:sz w:val="24"/>
          <w:szCs w:val="24"/>
        </w:rPr>
        <w:t>, roundtables, debates, etc.)</w:t>
      </w:r>
    </w:p>
    <w:p w:rsidR="00C6593A" w:rsidRPr="00BC7D98" w:rsidRDefault="00C6593A" w:rsidP="00C6593A">
      <w:pPr>
        <w:numPr>
          <w:ilvl w:val="0"/>
          <w:numId w:val="3"/>
        </w:numPr>
        <w:spacing w:line="240" w:lineRule="auto"/>
        <w:ind w:hanging="358"/>
        <w:contextualSpacing/>
        <w:rPr>
          <w:rFonts w:ascii="Garamond" w:eastAsia="Calibri" w:hAnsi="Garamond" w:cs="Calibri"/>
          <w:sz w:val="24"/>
          <w:szCs w:val="24"/>
        </w:rPr>
      </w:pPr>
      <w:proofErr w:type="spellStart"/>
      <w:r w:rsidRPr="00BC7D98">
        <w:rPr>
          <w:rFonts w:ascii="Garamond" w:eastAsia="Times New Roman" w:hAnsi="Garamond" w:cs="Times New Roman"/>
          <w:sz w:val="24"/>
          <w:szCs w:val="24"/>
        </w:rPr>
        <w:t>Publicization</w:t>
      </w:r>
      <w:proofErr w:type="spellEnd"/>
      <w:r w:rsidRPr="00BC7D98">
        <w:rPr>
          <w:rFonts w:ascii="Garamond" w:eastAsia="Times New Roman" w:hAnsi="Garamond" w:cs="Times New Roman"/>
          <w:sz w:val="24"/>
          <w:szCs w:val="24"/>
        </w:rPr>
        <w:t xml:space="preserve"> of results of these events via traditional and new media to increase understanding of issues debated and constructive public pressure for programmatic political platforms responsive to citizen priorities</w:t>
      </w:r>
    </w:p>
    <w:p w:rsidR="005F1578" w:rsidRPr="00BC7D98" w:rsidRDefault="005F1578" w:rsidP="005F1578">
      <w:pPr>
        <w:spacing w:line="240" w:lineRule="auto"/>
        <w:ind w:left="1080"/>
        <w:contextualSpacing/>
        <w:rPr>
          <w:rFonts w:ascii="Garamond" w:eastAsia="Times New Roman" w:hAnsi="Garamond" w:cs="Times New Roman"/>
          <w:sz w:val="24"/>
          <w:szCs w:val="24"/>
        </w:rPr>
      </w:pPr>
    </w:p>
    <w:p w:rsidR="001805AD" w:rsidRPr="00BC7D98" w:rsidRDefault="001805AD" w:rsidP="00366DBA">
      <w:pPr>
        <w:spacing w:line="240" w:lineRule="auto"/>
        <w:ind w:left="720"/>
        <w:rPr>
          <w:rFonts w:ascii="Garamond" w:eastAsia="Calibri" w:hAnsi="Garamond" w:cs="Calibri"/>
          <w:sz w:val="24"/>
          <w:szCs w:val="24"/>
        </w:rPr>
      </w:pPr>
    </w:p>
    <w:p w:rsidR="00F07327" w:rsidRDefault="00F07327">
      <w:pPr>
        <w:rPr>
          <w:rFonts w:ascii="Garamond" w:eastAsia="Times New Roman" w:hAnsi="Garamond" w:cs="Times New Roman"/>
          <w:b/>
          <w:sz w:val="24"/>
          <w:szCs w:val="24"/>
          <w:highlight w:val="lightGray"/>
        </w:rPr>
      </w:pPr>
      <w:r>
        <w:rPr>
          <w:rFonts w:ascii="Garamond" w:eastAsia="Times New Roman" w:hAnsi="Garamond" w:cs="Times New Roman"/>
          <w:b/>
          <w:sz w:val="24"/>
          <w:szCs w:val="24"/>
          <w:highlight w:val="lightGray"/>
        </w:rPr>
        <w:br w:type="page"/>
      </w:r>
    </w:p>
    <w:p w:rsidR="001805AD" w:rsidRPr="00BC7D98" w:rsidRDefault="00366DBA" w:rsidP="00366DBA">
      <w:pPr>
        <w:spacing w:line="240" w:lineRule="auto"/>
        <w:rPr>
          <w:rFonts w:ascii="Garamond" w:eastAsia="Times New Roman" w:hAnsi="Garamond" w:cs="Times New Roman"/>
          <w:b/>
          <w:sz w:val="24"/>
          <w:szCs w:val="24"/>
          <w:highlight w:val="lightGray"/>
        </w:rPr>
      </w:pPr>
      <w:r w:rsidRPr="00BC7D98">
        <w:rPr>
          <w:rFonts w:ascii="Garamond" w:eastAsia="Times New Roman" w:hAnsi="Garamond" w:cs="Times New Roman"/>
          <w:b/>
          <w:sz w:val="24"/>
          <w:szCs w:val="24"/>
          <w:highlight w:val="lightGray"/>
        </w:rPr>
        <w:t>Project Outcome 2</w:t>
      </w:r>
      <w:r w:rsidR="001805AD" w:rsidRPr="00BC7D98">
        <w:rPr>
          <w:rFonts w:ascii="Garamond" w:eastAsia="Times New Roman" w:hAnsi="Garamond" w:cs="Times New Roman"/>
          <w:b/>
          <w:sz w:val="24"/>
          <w:szCs w:val="24"/>
          <w:highlight w:val="lightGray"/>
        </w:rPr>
        <w:t xml:space="preserve">: </w:t>
      </w:r>
      <w:r w:rsidRPr="00BC7D98">
        <w:rPr>
          <w:rFonts w:ascii="Garamond" w:eastAsia="Times New Roman" w:hAnsi="Garamond" w:cs="Times New Roman"/>
          <w:b/>
          <w:sz w:val="24"/>
          <w:szCs w:val="24"/>
          <w:highlight w:val="lightGray"/>
        </w:rPr>
        <w:t>Improved multi-stakeholder (government</w:t>
      </w:r>
      <w:r w:rsidR="008D283F" w:rsidRPr="00BC7D98">
        <w:rPr>
          <w:rFonts w:ascii="Garamond" w:eastAsia="Times New Roman" w:hAnsi="Garamond" w:cs="Times New Roman"/>
          <w:b/>
          <w:sz w:val="24"/>
          <w:szCs w:val="24"/>
          <w:highlight w:val="lightGray"/>
        </w:rPr>
        <w:t xml:space="preserve"> and </w:t>
      </w:r>
      <w:r w:rsidRPr="00BC7D98">
        <w:rPr>
          <w:rFonts w:ascii="Garamond" w:eastAsia="Times New Roman" w:hAnsi="Garamond" w:cs="Times New Roman"/>
          <w:b/>
          <w:sz w:val="24"/>
          <w:szCs w:val="24"/>
          <w:highlight w:val="lightGray"/>
        </w:rPr>
        <w:t>non-government) contribution to specific elements of reform implementation for targeted citizen priorities</w:t>
      </w:r>
      <w:r w:rsidR="00E83F29" w:rsidRPr="00BC7D98">
        <w:rPr>
          <w:rFonts w:ascii="Garamond" w:eastAsia="Times New Roman" w:hAnsi="Garamond" w:cs="Times New Roman"/>
          <w:b/>
          <w:sz w:val="24"/>
          <w:szCs w:val="24"/>
          <w:highlight w:val="lightGray"/>
        </w:rPr>
        <w:t xml:space="preserve">. </w:t>
      </w:r>
      <w:r w:rsidRPr="00BC7D98">
        <w:rPr>
          <w:rFonts w:ascii="Garamond" w:eastAsia="Times New Roman" w:hAnsi="Garamond" w:cs="Times New Roman"/>
          <w:b/>
          <w:sz w:val="24"/>
          <w:szCs w:val="24"/>
          <w:highlight w:val="lightGray"/>
        </w:rPr>
        <w:t xml:space="preserve"> </w:t>
      </w:r>
    </w:p>
    <w:p w:rsidR="00DF2D1A" w:rsidRDefault="00E83F29" w:rsidP="00737317">
      <w:pPr>
        <w:spacing w:after="0" w:line="240" w:lineRule="auto"/>
        <w:rPr>
          <w:rFonts w:ascii="Garamond" w:eastAsia="Times New Roman" w:hAnsi="Garamond" w:cs="Times New Roman"/>
          <w:sz w:val="24"/>
          <w:szCs w:val="24"/>
        </w:rPr>
      </w:pPr>
      <w:r w:rsidRPr="00BC7D98">
        <w:rPr>
          <w:rFonts w:ascii="Garamond" w:eastAsia="Times New Roman" w:hAnsi="Garamond" w:cs="Times New Roman"/>
          <w:sz w:val="24"/>
          <w:szCs w:val="24"/>
        </w:rPr>
        <w:t xml:space="preserve">Following the elections, the PRG Principal Activity will </w:t>
      </w:r>
      <w:r w:rsidR="0091307F" w:rsidRPr="00BC7D98">
        <w:rPr>
          <w:rFonts w:ascii="Garamond" w:eastAsia="Times New Roman" w:hAnsi="Garamond" w:cs="Times New Roman"/>
          <w:sz w:val="24"/>
          <w:szCs w:val="24"/>
        </w:rPr>
        <w:t xml:space="preserve">focus in on </w:t>
      </w:r>
      <w:r w:rsidR="00366DBA" w:rsidRPr="00BC7D98">
        <w:rPr>
          <w:rFonts w:ascii="Garamond" w:eastAsia="Times New Roman" w:hAnsi="Garamond" w:cs="Times New Roman"/>
          <w:sz w:val="24"/>
          <w:szCs w:val="24"/>
        </w:rPr>
        <w:t>spu</w:t>
      </w:r>
      <w:r w:rsidR="0091307F" w:rsidRPr="00BC7D98">
        <w:rPr>
          <w:rFonts w:ascii="Garamond" w:eastAsia="Times New Roman" w:hAnsi="Garamond" w:cs="Times New Roman"/>
          <w:sz w:val="24"/>
          <w:szCs w:val="24"/>
        </w:rPr>
        <w:t>r</w:t>
      </w:r>
      <w:r w:rsidR="00366DBA" w:rsidRPr="00BC7D98">
        <w:rPr>
          <w:rFonts w:ascii="Garamond" w:eastAsia="Times New Roman" w:hAnsi="Garamond" w:cs="Times New Roman"/>
          <w:sz w:val="24"/>
          <w:szCs w:val="24"/>
        </w:rPr>
        <w:t>r</w:t>
      </w:r>
      <w:r w:rsidR="0091307F" w:rsidRPr="00BC7D98">
        <w:rPr>
          <w:rFonts w:ascii="Garamond" w:eastAsia="Times New Roman" w:hAnsi="Garamond" w:cs="Times New Roman"/>
          <w:sz w:val="24"/>
          <w:szCs w:val="24"/>
        </w:rPr>
        <w:t>ing</w:t>
      </w:r>
      <w:r w:rsidR="00366DBA" w:rsidRPr="00BC7D98">
        <w:rPr>
          <w:rFonts w:ascii="Garamond" w:eastAsia="Times New Roman" w:hAnsi="Garamond" w:cs="Times New Roman"/>
          <w:sz w:val="24"/>
          <w:szCs w:val="24"/>
        </w:rPr>
        <w:t xml:space="preserve"> collective action </w:t>
      </w:r>
      <w:r w:rsidR="00737317" w:rsidRPr="00BC7D98">
        <w:rPr>
          <w:rFonts w:ascii="Garamond" w:eastAsia="Times New Roman" w:hAnsi="Garamond" w:cs="Times New Roman"/>
          <w:sz w:val="24"/>
          <w:szCs w:val="24"/>
        </w:rPr>
        <w:t xml:space="preserve">between newly elected leaders and non-governmental actors </w:t>
      </w:r>
      <w:r w:rsidR="00366DBA" w:rsidRPr="00BC7D98">
        <w:rPr>
          <w:rFonts w:ascii="Garamond" w:eastAsia="Times New Roman" w:hAnsi="Garamond" w:cs="Times New Roman"/>
          <w:sz w:val="24"/>
          <w:szCs w:val="24"/>
        </w:rPr>
        <w:t>to</w:t>
      </w:r>
      <w:r w:rsidR="00737317" w:rsidRPr="00BC7D98">
        <w:rPr>
          <w:rFonts w:ascii="Garamond" w:eastAsia="Times New Roman" w:hAnsi="Garamond" w:cs="Times New Roman"/>
          <w:sz w:val="24"/>
          <w:szCs w:val="24"/>
        </w:rPr>
        <w:t xml:space="preserve"> very pragmatically “move the needle” on public service delivery related to a small number of </w:t>
      </w:r>
      <w:r w:rsidR="00366DBA" w:rsidRPr="00BC7D98">
        <w:rPr>
          <w:rFonts w:ascii="Garamond" w:eastAsia="Times New Roman" w:hAnsi="Garamond" w:cs="Times New Roman"/>
          <w:sz w:val="24"/>
          <w:szCs w:val="24"/>
        </w:rPr>
        <w:t>targeted citizen priorities</w:t>
      </w:r>
      <w:r w:rsidR="00737317" w:rsidRPr="00BC7D98">
        <w:rPr>
          <w:rFonts w:ascii="Garamond" w:eastAsia="Times New Roman" w:hAnsi="Garamond" w:cs="Times New Roman"/>
          <w:sz w:val="24"/>
          <w:szCs w:val="24"/>
        </w:rPr>
        <w:t xml:space="preserve">. The actions post-elections will continue to be </w:t>
      </w:r>
      <w:r w:rsidR="0091307F" w:rsidRPr="00BC7D98">
        <w:rPr>
          <w:rFonts w:ascii="Garamond" w:eastAsia="Times New Roman" w:hAnsi="Garamond" w:cs="Times New Roman"/>
          <w:sz w:val="24"/>
          <w:szCs w:val="24"/>
        </w:rPr>
        <w:t xml:space="preserve">based on the </w:t>
      </w:r>
      <w:r w:rsidR="00737317" w:rsidRPr="00BC7D98">
        <w:rPr>
          <w:rFonts w:ascii="Garamond" w:eastAsia="Times New Roman" w:hAnsi="Garamond" w:cs="Times New Roman"/>
          <w:sz w:val="24"/>
          <w:szCs w:val="24"/>
        </w:rPr>
        <w:t>I</w:t>
      </w:r>
      <w:r w:rsidR="0091307F" w:rsidRPr="00BC7D98">
        <w:rPr>
          <w:rFonts w:ascii="Garamond" w:eastAsia="Times New Roman" w:hAnsi="Garamond" w:cs="Times New Roman"/>
          <w:sz w:val="24"/>
          <w:szCs w:val="24"/>
        </w:rPr>
        <w:t xml:space="preserve">nitial PEA </w:t>
      </w:r>
      <w:r w:rsidR="00737317" w:rsidRPr="00BC7D98">
        <w:rPr>
          <w:rFonts w:ascii="Garamond" w:eastAsia="Times New Roman" w:hAnsi="Garamond" w:cs="Times New Roman"/>
          <w:sz w:val="24"/>
          <w:szCs w:val="24"/>
        </w:rPr>
        <w:t>A</w:t>
      </w:r>
      <w:r w:rsidR="0091307F" w:rsidRPr="00BC7D98">
        <w:rPr>
          <w:rFonts w:ascii="Garamond" w:eastAsia="Times New Roman" w:hAnsi="Garamond" w:cs="Times New Roman"/>
          <w:sz w:val="24"/>
          <w:szCs w:val="24"/>
        </w:rPr>
        <w:t xml:space="preserve">ction </w:t>
      </w:r>
      <w:r w:rsidR="00737317" w:rsidRPr="00BC7D98">
        <w:rPr>
          <w:rFonts w:ascii="Garamond" w:eastAsia="Times New Roman" w:hAnsi="Garamond" w:cs="Times New Roman"/>
          <w:sz w:val="24"/>
          <w:szCs w:val="24"/>
        </w:rPr>
        <w:t>R</w:t>
      </w:r>
      <w:r w:rsidR="0091307F" w:rsidRPr="00BC7D98">
        <w:rPr>
          <w:rFonts w:ascii="Garamond" w:eastAsia="Times New Roman" w:hAnsi="Garamond" w:cs="Times New Roman"/>
          <w:sz w:val="24"/>
          <w:szCs w:val="24"/>
        </w:rPr>
        <w:t>esearch</w:t>
      </w:r>
      <w:r w:rsidR="00737317" w:rsidRPr="00BC7D98">
        <w:rPr>
          <w:rFonts w:ascii="Garamond" w:eastAsia="Times New Roman" w:hAnsi="Garamond" w:cs="Times New Roman"/>
          <w:sz w:val="24"/>
          <w:szCs w:val="24"/>
        </w:rPr>
        <w:t xml:space="preserve"> conclusions</w:t>
      </w:r>
      <w:r w:rsidR="0091307F" w:rsidRPr="00BC7D98">
        <w:rPr>
          <w:rFonts w:ascii="Garamond" w:eastAsia="Times New Roman" w:hAnsi="Garamond" w:cs="Times New Roman"/>
          <w:sz w:val="24"/>
          <w:szCs w:val="24"/>
        </w:rPr>
        <w:t xml:space="preserve">, </w:t>
      </w:r>
      <w:r w:rsidR="00737317" w:rsidRPr="00BC7D98">
        <w:rPr>
          <w:rFonts w:ascii="Garamond" w:eastAsia="Times New Roman" w:hAnsi="Garamond" w:cs="Times New Roman"/>
          <w:sz w:val="24"/>
          <w:szCs w:val="24"/>
        </w:rPr>
        <w:t xml:space="preserve">previous </w:t>
      </w:r>
      <w:r w:rsidR="0091307F" w:rsidRPr="00BC7D98">
        <w:rPr>
          <w:rFonts w:ascii="Garamond" w:eastAsia="Times New Roman" w:hAnsi="Garamond" w:cs="Times New Roman"/>
          <w:sz w:val="24"/>
          <w:szCs w:val="24"/>
        </w:rPr>
        <w:t xml:space="preserve">national and local dialogues, </w:t>
      </w:r>
      <w:r w:rsidR="00737317" w:rsidRPr="00BC7D98">
        <w:rPr>
          <w:rFonts w:ascii="Garamond" w:eastAsia="Times New Roman" w:hAnsi="Garamond" w:cs="Times New Roman"/>
          <w:sz w:val="24"/>
          <w:szCs w:val="24"/>
        </w:rPr>
        <w:t xml:space="preserve">as well as </w:t>
      </w:r>
      <w:r w:rsidR="0091307F" w:rsidRPr="00BC7D98">
        <w:rPr>
          <w:rFonts w:ascii="Garamond" w:eastAsia="Times New Roman" w:hAnsi="Garamond" w:cs="Times New Roman"/>
          <w:sz w:val="24"/>
          <w:szCs w:val="24"/>
        </w:rPr>
        <w:t>campaign promises</w:t>
      </w:r>
      <w:r w:rsidR="00737317" w:rsidRPr="00BC7D98">
        <w:rPr>
          <w:rFonts w:ascii="Garamond" w:eastAsia="Times New Roman" w:hAnsi="Garamond" w:cs="Times New Roman"/>
          <w:sz w:val="24"/>
          <w:szCs w:val="24"/>
        </w:rPr>
        <w:t xml:space="preserve"> made and the policy platforms of the party or parties now in power.  As always, more precise strategies and activities will need to be developed by integrating recommendations emanating from the Initial PEA, potentially with additional PEA as deemed necessary, and in general the PRG Principal Activity will need to retain a highly adaptive planning approach in order to be flexible in its programming. </w:t>
      </w:r>
    </w:p>
    <w:p w:rsidR="00FA2256" w:rsidRPr="00BC7D98" w:rsidRDefault="00FA2256" w:rsidP="00737317">
      <w:pPr>
        <w:spacing w:after="0" w:line="240" w:lineRule="auto"/>
        <w:rPr>
          <w:rFonts w:ascii="Garamond" w:eastAsia="Times New Roman" w:hAnsi="Garamond" w:cs="Times New Roman"/>
          <w:sz w:val="24"/>
          <w:szCs w:val="24"/>
        </w:rPr>
      </w:pPr>
    </w:p>
    <w:p w:rsidR="00C65CEB" w:rsidRDefault="00C65CEB" w:rsidP="00C65CEB">
      <w:pPr>
        <w:spacing w:after="0" w:line="240" w:lineRule="auto"/>
        <w:rPr>
          <w:rFonts w:ascii="Garamond" w:hAnsi="Garamond" w:cs="Times New Roman"/>
          <w:sz w:val="24"/>
          <w:szCs w:val="24"/>
        </w:rPr>
      </w:pPr>
      <w:r w:rsidRPr="00BC7D98">
        <w:rPr>
          <w:rFonts w:ascii="Garamond" w:eastAsia="Times New Roman" w:hAnsi="Garamond" w:cs="Times New Roman"/>
          <w:sz w:val="24"/>
          <w:szCs w:val="24"/>
        </w:rPr>
        <w:t>Given the highly adaptive and context-based approach to the PRG Project programming, it will be critical for the PRG Principal Activity to determine an effective way to help steer, mobilize, organize and maintain momentum for activities, particularly under Outcome 2. This may involve strategies such as establishing a multi-stakeholder steering committee at the national level, identifying champions across sectors and forming a less-formal “c</w:t>
      </w:r>
      <w:r w:rsidR="00CF501C" w:rsidRPr="00BC7D98">
        <w:rPr>
          <w:rFonts w:ascii="Garamond" w:hAnsi="Garamond" w:cs="Times New Roman"/>
          <w:sz w:val="24"/>
          <w:szCs w:val="24"/>
        </w:rPr>
        <w:t xml:space="preserve">hampions </w:t>
      </w:r>
      <w:r w:rsidRPr="00BC7D98">
        <w:rPr>
          <w:rFonts w:ascii="Garamond" w:hAnsi="Garamond" w:cs="Times New Roman"/>
          <w:sz w:val="24"/>
          <w:szCs w:val="24"/>
        </w:rPr>
        <w:t>c</w:t>
      </w:r>
      <w:r w:rsidR="00CF501C" w:rsidRPr="00BC7D98">
        <w:rPr>
          <w:rFonts w:ascii="Garamond" w:hAnsi="Garamond" w:cs="Times New Roman"/>
          <w:sz w:val="24"/>
          <w:szCs w:val="24"/>
        </w:rPr>
        <w:t xml:space="preserve">ore </w:t>
      </w:r>
      <w:r w:rsidRPr="00BC7D98">
        <w:rPr>
          <w:rFonts w:ascii="Garamond" w:hAnsi="Garamond" w:cs="Times New Roman"/>
          <w:sz w:val="24"/>
          <w:szCs w:val="24"/>
        </w:rPr>
        <w:t>g</w:t>
      </w:r>
      <w:r w:rsidR="00CF501C" w:rsidRPr="00BC7D98">
        <w:rPr>
          <w:rFonts w:ascii="Garamond" w:hAnsi="Garamond" w:cs="Times New Roman"/>
          <w:sz w:val="24"/>
          <w:szCs w:val="24"/>
        </w:rPr>
        <w:t>roup</w:t>
      </w:r>
      <w:r w:rsidRPr="00BC7D98">
        <w:rPr>
          <w:rFonts w:ascii="Garamond" w:hAnsi="Garamond" w:cs="Times New Roman"/>
          <w:sz w:val="24"/>
          <w:szCs w:val="24"/>
        </w:rPr>
        <w:t xml:space="preserve">” sounding board for the project, and supporting coalitions of champions </w:t>
      </w:r>
      <w:r w:rsidR="00FD1FFA" w:rsidRPr="00BC7D98">
        <w:rPr>
          <w:rFonts w:ascii="Garamond" w:hAnsi="Garamond" w:cs="Times New Roman"/>
          <w:sz w:val="24"/>
          <w:szCs w:val="24"/>
        </w:rPr>
        <w:t xml:space="preserve">at the national and local level </w:t>
      </w:r>
      <w:r w:rsidRPr="00BC7D98">
        <w:rPr>
          <w:rFonts w:ascii="Garamond" w:hAnsi="Garamond" w:cs="Times New Roman"/>
          <w:sz w:val="24"/>
          <w:szCs w:val="24"/>
        </w:rPr>
        <w:t xml:space="preserve">for each targeted </w:t>
      </w:r>
      <w:r w:rsidR="00FD1FFA" w:rsidRPr="00BC7D98">
        <w:rPr>
          <w:rFonts w:ascii="Garamond" w:hAnsi="Garamond" w:cs="Times New Roman"/>
          <w:sz w:val="24"/>
          <w:szCs w:val="24"/>
        </w:rPr>
        <w:t>citizen priority.</w:t>
      </w:r>
      <w:r w:rsidR="00FA2256">
        <w:rPr>
          <w:rFonts w:ascii="Garamond" w:hAnsi="Garamond" w:cs="Times New Roman"/>
          <w:sz w:val="24"/>
          <w:szCs w:val="24"/>
        </w:rPr>
        <w:t xml:space="preserve"> </w:t>
      </w:r>
    </w:p>
    <w:p w:rsidR="00FA2256" w:rsidRDefault="00FA2256" w:rsidP="00C65CEB">
      <w:pPr>
        <w:spacing w:after="0" w:line="240" w:lineRule="auto"/>
        <w:rPr>
          <w:rFonts w:ascii="Garamond" w:hAnsi="Garamond" w:cs="Times New Roman"/>
          <w:sz w:val="24"/>
          <w:szCs w:val="24"/>
        </w:rPr>
      </w:pPr>
    </w:p>
    <w:p w:rsidR="00FA2256" w:rsidRDefault="00FA2256" w:rsidP="00C65CEB">
      <w:pPr>
        <w:spacing w:after="0" w:line="240" w:lineRule="auto"/>
        <w:rPr>
          <w:rFonts w:ascii="Garamond" w:hAnsi="Garamond" w:cs="Times New Roman"/>
          <w:sz w:val="24"/>
          <w:szCs w:val="24"/>
        </w:rPr>
      </w:pPr>
      <w:r>
        <w:rPr>
          <w:rFonts w:ascii="Garamond" w:hAnsi="Garamond" w:cs="Times New Roman"/>
          <w:sz w:val="24"/>
          <w:szCs w:val="24"/>
        </w:rPr>
        <w:t xml:space="preserve">Illustrative </w:t>
      </w:r>
      <w:r w:rsidRPr="00FA2256">
        <w:rPr>
          <w:rFonts w:ascii="Garamond" w:hAnsi="Garamond" w:cs="Times New Roman"/>
          <w:sz w:val="24"/>
          <w:szCs w:val="24"/>
          <w:u w:val="single"/>
        </w:rPr>
        <w:t>outcome-level</w:t>
      </w:r>
      <w:r>
        <w:rPr>
          <w:rFonts w:ascii="Garamond" w:hAnsi="Garamond" w:cs="Times New Roman"/>
          <w:sz w:val="24"/>
          <w:szCs w:val="24"/>
        </w:rPr>
        <w:t xml:space="preserve"> indicators</w:t>
      </w:r>
      <w:r w:rsidR="00296389">
        <w:rPr>
          <w:rFonts w:ascii="Garamond" w:hAnsi="Garamond" w:cs="Times New Roman"/>
          <w:sz w:val="24"/>
          <w:szCs w:val="24"/>
        </w:rPr>
        <w:t xml:space="preserve"> for Outcome 2</w:t>
      </w:r>
      <w:r>
        <w:rPr>
          <w:rFonts w:ascii="Garamond" w:hAnsi="Garamond" w:cs="Times New Roman"/>
          <w:sz w:val="24"/>
          <w:szCs w:val="24"/>
        </w:rPr>
        <w:t>:</w:t>
      </w:r>
    </w:p>
    <w:p w:rsidR="00296389" w:rsidRPr="00296389" w:rsidRDefault="00296389" w:rsidP="00296389">
      <w:pPr>
        <w:pStyle w:val="ListParagraph"/>
        <w:numPr>
          <w:ilvl w:val="0"/>
          <w:numId w:val="43"/>
        </w:numPr>
        <w:spacing w:after="0" w:line="240" w:lineRule="auto"/>
        <w:rPr>
          <w:rFonts w:ascii="Garamond" w:hAnsi="Garamond" w:cs="Times New Roman"/>
          <w:sz w:val="24"/>
          <w:szCs w:val="24"/>
        </w:rPr>
      </w:pPr>
      <w:r w:rsidRPr="00296389">
        <w:rPr>
          <w:rFonts w:ascii="Garamond" w:hAnsi="Garamond" w:cs="Times New Roman"/>
          <w:sz w:val="24"/>
          <w:szCs w:val="24"/>
        </w:rPr>
        <w:t xml:space="preserve"># </w:t>
      </w:r>
      <w:proofErr w:type="gramStart"/>
      <w:r w:rsidRPr="00296389">
        <w:rPr>
          <w:rFonts w:ascii="Garamond" w:hAnsi="Garamond" w:cs="Times New Roman"/>
          <w:sz w:val="24"/>
          <w:szCs w:val="24"/>
        </w:rPr>
        <w:t>of</w:t>
      </w:r>
      <w:proofErr w:type="gramEnd"/>
      <w:r w:rsidRPr="00296389">
        <w:rPr>
          <w:rFonts w:ascii="Garamond" w:hAnsi="Garamond" w:cs="Times New Roman"/>
          <w:sz w:val="24"/>
          <w:szCs w:val="24"/>
        </w:rPr>
        <w:t xml:space="preserve"> targeted public decisions introduced, adopted, repealed, changed or implemented consistent with citizen input [SFA indicator]</w:t>
      </w:r>
    </w:p>
    <w:p w:rsidR="00296389" w:rsidRDefault="00296389" w:rsidP="00296389">
      <w:pPr>
        <w:pStyle w:val="ListParagraph"/>
        <w:numPr>
          <w:ilvl w:val="0"/>
          <w:numId w:val="43"/>
        </w:numPr>
        <w:spacing w:after="0" w:line="240" w:lineRule="auto"/>
        <w:rPr>
          <w:ins w:id="8" w:author="Philip Roessler" w:date="2015-04-30T13:38:00Z"/>
          <w:rFonts w:ascii="Garamond" w:hAnsi="Garamond" w:cs="Times New Roman"/>
          <w:sz w:val="24"/>
          <w:szCs w:val="24"/>
        </w:rPr>
      </w:pPr>
      <w:r w:rsidRPr="00296389">
        <w:rPr>
          <w:rFonts w:ascii="Garamond" w:hAnsi="Garamond" w:cs="Times New Roman"/>
          <w:sz w:val="24"/>
          <w:szCs w:val="24"/>
        </w:rPr>
        <w:t xml:space="preserve">Specific metrics of implementation improvement as established by the project with core advisory input (from GON, World Bank, CSO etc.) for each targeted citizen priority </w:t>
      </w:r>
    </w:p>
    <w:p w:rsidR="00A06AA1" w:rsidRPr="00296389" w:rsidRDefault="00A06AA1" w:rsidP="00296389">
      <w:pPr>
        <w:pStyle w:val="ListParagraph"/>
        <w:numPr>
          <w:ilvl w:val="0"/>
          <w:numId w:val="43"/>
          <w:ins w:id="9" w:author="Philip Roessler" w:date="2015-04-30T13:38:00Z"/>
        </w:numPr>
        <w:spacing w:after="0" w:line="240" w:lineRule="auto"/>
        <w:rPr>
          <w:rFonts w:ascii="Garamond" w:hAnsi="Garamond" w:cs="Times New Roman"/>
          <w:sz w:val="24"/>
          <w:szCs w:val="24"/>
        </w:rPr>
      </w:pPr>
      <w:ins w:id="10" w:author="Philip Roessler" w:date="2015-04-30T13:40:00Z">
        <w:r>
          <w:rPr>
            <w:rFonts w:ascii="Garamond" w:hAnsi="Garamond" w:cs="Times New Roman"/>
            <w:sz w:val="24"/>
            <w:szCs w:val="24"/>
          </w:rPr>
          <w:t>Increase</w:t>
        </w:r>
      </w:ins>
      <w:ins w:id="11" w:author="Philip Roessler" w:date="2015-04-30T13:38:00Z">
        <w:r>
          <w:rPr>
            <w:rFonts w:ascii="Garamond" w:hAnsi="Garamond" w:cs="Times New Roman"/>
            <w:sz w:val="24"/>
            <w:szCs w:val="24"/>
          </w:rPr>
          <w:t xml:space="preserve"> in the provision of citizen priority public goods</w:t>
        </w:r>
      </w:ins>
    </w:p>
    <w:p w:rsidR="00296389" w:rsidRPr="00296389" w:rsidRDefault="00296389" w:rsidP="00296389">
      <w:pPr>
        <w:pStyle w:val="ListParagraph"/>
        <w:numPr>
          <w:ilvl w:val="0"/>
          <w:numId w:val="43"/>
        </w:numPr>
        <w:spacing w:after="0" w:line="240" w:lineRule="auto"/>
        <w:rPr>
          <w:rFonts w:ascii="Garamond" w:hAnsi="Garamond" w:cs="Times New Roman"/>
          <w:sz w:val="24"/>
          <w:szCs w:val="24"/>
        </w:rPr>
      </w:pPr>
      <w:r w:rsidRPr="00296389">
        <w:rPr>
          <w:rFonts w:ascii="Garamond" w:hAnsi="Garamond" w:cs="Times New Roman"/>
          <w:sz w:val="24"/>
          <w:szCs w:val="24"/>
        </w:rPr>
        <w:t>Functional accountability mechanisms introduced that enable citizen feedback and government response in targeted geographical areas</w:t>
      </w:r>
    </w:p>
    <w:p w:rsidR="00FA2256" w:rsidRPr="00BC7D98" w:rsidRDefault="00FA2256" w:rsidP="00C65CEB">
      <w:pPr>
        <w:spacing w:after="0" w:line="240" w:lineRule="auto"/>
        <w:rPr>
          <w:rFonts w:ascii="Garamond" w:hAnsi="Garamond" w:cs="Times New Roman"/>
          <w:sz w:val="24"/>
          <w:szCs w:val="24"/>
        </w:rPr>
      </w:pPr>
    </w:p>
    <w:p w:rsidR="00FA2B8B" w:rsidRPr="00BC7D98" w:rsidRDefault="00FA2B8B" w:rsidP="00737317">
      <w:pPr>
        <w:spacing w:after="0" w:line="240" w:lineRule="auto"/>
        <w:rPr>
          <w:rFonts w:ascii="Garamond" w:eastAsia="Times New Roman" w:hAnsi="Garamond" w:cs="Times New Roman"/>
          <w:sz w:val="24"/>
          <w:szCs w:val="24"/>
        </w:rPr>
      </w:pPr>
    </w:p>
    <w:p w:rsidR="00737317" w:rsidRPr="00BC7D98" w:rsidRDefault="00737317" w:rsidP="00737317">
      <w:pPr>
        <w:tabs>
          <w:tab w:val="left" w:pos="720"/>
        </w:tabs>
        <w:rPr>
          <w:rFonts w:ascii="Garamond" w:hAnsi="Garamond" w:cs="Times New Roman"/>
          <w:b/>
          <w:sz w:val="24"/>
          <w:szCs w:val="24"/>
        </w:rPr>
      </w:pPr>
      <w:r w:rsidRPr="00BC7D98">
        <w:rPr>
          <w:rFonts w:ascii="Garamond" w:hAnsi="Garamond" w:cs="Times New Roman"/>
          <w:b/>
          <w:sz w:val="24"/>
          <w:szCs w:val="24"/>
        </w:rPr>
        <w:t>Results</w:t>
      </w:r>
      <w:r w:rsidR="00296389">
        <w:rPr>
          <w:rFonts w:ascii="Garamond" w:hAnsi="Garamond" w:cs="Times New Roman"/>
          <w:b/>
          <w:sz w:val="24"/>
          <w:szCs w:val="24"/>
        </w:rPr>
        <w:t xml:space="preserve"> and Illustrative Activities</w:t>
      </w:r>
      <w:r w:rsidRPr="00BC7D98">
        <w:rPr>
          <w:rFonts w:ascii="Garamond" w:hAnsi="Garamond" w:cs="Times New Roman"/>
          <w:b/>
          <w:sz w:val="24"/>
          <w:szCs w:val="24"/>
        </w:rPr>
        <w:t>:</w:t>
      </w:r>
    </w:p>
    <w:p w:rsidR="0091307F" w:rsidRPr="00BC7D98" w:rsidRDefault="0091307F" w:rsidP="0091307F">
      <w:pPr>
        <w:pStyle w:val="ListParagraph"/>
        <w:numPr>
          <w:ilvl w:val="1"/>
          <w:numId w:val="28"/>
        </w:numPr>
        <w:spacing w:after="160" w:line="240" w:lineRule="auto"/>
        <w:ind w:left="360"/>
        <w:rPr>
          <w:rFonts w:ascii="Garamond" w:eastAsia="Times New Roman" w:hAnsi="Garamond" w:cs="Times New Roman"/>
          <w:b/>
          <w:i/>
          <w:color w:val="000000" w:themeColor="text1"/>
          <w:sz w:val="24"/>
          <w:szCs w:val="24"/>
        </w:rPr>
      </w:pPr>
      <w:r w:rsidRPr="00BC7D98">
        <w:rPr>
          <w:rFonts w:ascii="Garamond" w:eastAsia="Times New Roman" w:hAnsi="Garamond" w:cs="Times New Roman"/>
          <w:b/>
          <w:color w:val="000000" w:themeColor="text1"/>
          <w:sz w:val="24"/>
          <w:szCs w:val="24"/>
        </w:rPr>
        <w:t>Public dialogue on targeted citizen priorities increased</w:t>
      </w:r>
    </w:p>
    <w:p w:rsidR="0091307F" w:rsidRPr="00BC7D98" w:rsidRDefault="0091307F" w:rsidP="0091307F">
      <w:pPr>
        <w:pStyle w:val="ListParagraph"/>
        <w:spacing w:after="160" w:line="240" w:lineRule="auto"/>
        <w:ind w:left="360"/>
        <w:rPr>
          <w:rFonts w:ascii="Garamond" w:eastAsia="Times New Roman" w:hAnsi="Garamond" w:cs="Times New Roman"/>
          <w:b/>
          <w:i/>
          <w:color w:val="000000" w:themeColor="text1"/>
          <w:sz w:val="24"/>
          <w:szCs w:val="24"/>
        </w:rPr>
      </w:pPr>
    </w:p>
    <w:p w:rsidR="00E4741C" w:rsidRPr="00BC7D98" w:rsidRDefault="00FA2B8B" w:rsidP="00DA74B3">
      <w:pPr>
        <w:pStyle w:val="ListParagraph"/>
        <w:spacing w:after="0" w:line="240" w:lineRule="auto"/>
        <w:ind w:left="360"/>
        <w:rPr>
          <w:rFonts w:ascii="Garamond" w:eastAsia="Times New Roman" w:hAnsi="Garamond" w:cs="Times New Roman"/>
          <w:color w:val="000000" w:themeColor="text1"/>
          <w:sz w:val="24"/>
          <w:szCs w:val="24"/>
        </w:rPr>
      </w:pPr>
      <w:r w:rsidRPr="00BC7D98">
        <w:rPr>
          <w:rFonts w:ascii="Garamond" w:eastAsia="Times New Roman" w:hAnsi="Garamond" w:cs="Times New Roman"/>
          <w:color w:val="000000" w:themeColor="text1"/>
          <w:sz w:val="24"/>
          <w:szCs w:val="24"/>
        </w:rPr>
        <w:t xml:space="preserve">Dialogue activities </w:t>
      </w:r>
      <w:r w:rsidR="00DA74B3" w:rsidRPr="00BC7D98">
        <w:rPr>
          <w:rFonts w:ascii="Garamond" w:eastAsia="Times New Roman" w:hAnsi="Garamond" w:cs="Times New Roman"/>
          <w:color w:val="000000" w:themeColor="text1"/>
          <w:sz w:val="24"/>
          <w:szCs w:val="24"/>
        </w:rPr>
        <w:t>supported with t</w:t>
      </w:r>
      <w:r w:rsidR="00DA74B3" w:rsidRPr="00BC7D98">
        <w:rPr>
          <w:rFonts w:ascii="Garamond" w:eastAsia="Times New Roman" w:hAnsi="Garamond" w:cs="Times New Roman"/>
          <w:sz w:val="24"/>
          <w:szCs w:val="24"/>
        </w:rPr>
        <w:t xml:space="preserve">echnical and financial assistance </w:t>
      </w:r>
      <w:r w:rsidRPr="00BC7D98">
        <w:rPr>
          <w:rFonts w:ascii="Garamond" w:eastAsia="Times New Roman" w:hAnsi="Garamond" w:cs="Times New Roman"/>
          <w:color w:val="000000" w:themeColor="text1"/>
          <w:sz w:val="24"/>
          <w:szCs w:val="24"/>
        </w:rPr>
        <w:t xml:space="preserve">under the PRG Principal Activity are of critical importance: they </w:t>
      </w:r>
      <w:r w:rsidR="00FC52C6" w:rsidRPr="00BC7D98">
        <w:rPr>
          <w:rFonts w:ascii="Garamond" w:eastAsia="Times New Roman" w:hAnsi="Garamond" w:cs="Times New Roman"/>
          <w:color w:val="000000" w:themeColor="text1"/>
          <w:sz w:val="24"/>
          <w:szCs w:val="24"/>
        </w:rPr>
        <w:t xml:space="preserve">will be the principal means </w:t>
      </w:r>
      <w:r w:rsidRPr="00BC7D98">
        <w:rPr>
          <w:rFonts w:ascii="Garamond" w:eastAsia="Times New Roman" w:hAnsi="Garamond" w:cs="Times New Roman"/>
          <w:color w:val="000000" w:themeColor="text1"/>
          <w:sz w:val="24"/>
          <w:szCs w:val="24"/>
        </w:rPr>
        <w:t>to further identify citizen needs and aspirations regarding</w:t>
      </w:r>
      <w:r w:rsidR="00A07C44" w:rsidRPr="00BC7D98">
        <w:rPr>
          <w:rFonts w:ascii="Garamond" w:eastAsia="Times New Roman" w:hAnsi="Garamond" w:cs="Times New Roman"/>
          <w:color w:val="000000" w:themeColor="text1"/>
          <w:sz w:val="24"/>
          <w:szCs w:val="24"/>
        </w:rPr>
        <w:t xml:space="preserve"> the </w:t>
      </w:r>
      <w:r w:rsidRPr="00BC7D98">
        <w:rPr>
          <w:rFonts w:ascii="Garamond" w:eastAsia="Times New Roman" w:hAnsi="Garamond" w:cs="Times New Roman"/>
          <w:color w:val="000000" w:themeColor="text1"/>
          <w:sz w:val="24"/>
          <w:szCs w:val="24"/>
        </w:rPr>
        <w:t xml:space="preserve">targeted </w:t>
      </w:r>
      <w:r w:rsidR="00A07C44" w:rsidRPr="00BC7D98">
        <w:rPr>
          <w:rFonts w:ascii="Garamond" w:eastAsia="Times New Roman" w:hAnsi="Garamond" w:cs="Times New Roman"/>
          <w:color w:val="000000" w:themeColor="text1"/>
          <w:sz w:val="24"/>
          <w:szCs w:val="24"/>
        </w:rPr>
        <w:t xml:space="preserve">citizen </w:t>
      </w:r>
      <w:r w:rsidRPr="00BC7D98">
        <w:rPr>
          <w:rFonts w:ascii="Garamond" w:eastAsia="Times New Roman" w:hAnsi="Garamond" w:cs="Times New Roman"/>
          <w:color w:val="000000" w:themeColor="text1"/>
          <w:sz w:val="24"/>
          <w:szCs w:val="24"/>
        </w:rPr>
        <w:t>priorities, identify existing and potential new local solutions address these, increase interest in and commitment to taking action, arrive at action steps that different stakeholders can take on</w:t>
      </w:r>
      <w:r w:rsidR="00FC52C6" w:rsidRPr="00BC7D98">
        <w:rPr>
          <w:rFonts w:ascii="Garamond" w:eastAsia="Times New Roman" w:hAnsi="Garamond" w:cs="Times New Roman"/>
          <w:color w:val="000000" w:themeColor="text1"/>
          <w:sz w:val="24"/>
          <w:szCs w:val="24"/>
        </w:rPr>
        <w:t xml:space="preserve">, and strengthen or build formal and informal coalitions of actors to take matters forward. </w:t>
      </w:r>
      <w:r w:rsidR="00E4741C" w:rsidRPr="00BC7D98">
        <w:rPr>
          <w:rFonts w:ascii="Garamond" w:eastAsia="Times New Roman" w:hAnsi="Garamond" w:cs="Times New Roman"/>
          <w:color w:val="000000" w:themeColor="text1"/>
          <w:sz w:val="24"/>
          <w:szCs w:val="24"/>
        </w:rPr>
        <w:t>Dialogue activities are also a way to promote societal and personal “</w:t>
      </w:r>
      <w:proofErr w:type="spellStart"/>
      <w:r w:rsidR="00E4741C" w:rsidRPr="00BC7D98">
        <w:rPr>
          <w:rFonts w:ascii="Garamond" w:eastAsia="Times New Roman" w:hAnsi="Garamond" w:cs="Times New Roman"/>
          <w:i/>
          <w:color w:val="000000" w:themeColor="text1"/>
          <w:sz w:val="24"/>
          <w:szCs w:val="24"/>
        </w:rPr>
        <w:t>prise</w:t>
      </w:r>
      <w:proofErr w:type="spellEnd"/>
      <w:r w:rsidR="00E4741C" w:rsidRPr="00BC7D98">
        <w:rPr>
          <w:rFonts w:ascii="Garamond" w:eastAsia="Times New Roman" w:hAnsi="Garamond" w:cs="Times New Roman"/>
          <w:i/>
          <w:color w:val="000000" w:themeColor="text1"/>
          <w:sz w:val="24"/>
          <w:szCs w:val="24"/>
        </w:rPr>
        <w:t xml:space="preserve"> de conscience</w:t>
      </w:r>
      <w:r w:rsidR="00E4741C" w:rsidRPr="00BC7D98">
        <w:rPr>
          <w:rFonts w:ascii="Garamond" w:eastAsia="Times New Roman" w:hAnsi="Garamond" w:cs="Times New Roman"/>
          <w:color w:val="000000" w:themeColor="text1"/>
          <w:sz w:val="24"/>
          <w:szCs w:val="24"/>
        </w:rPr>
        <w:t xml:space="preserve">” – the moral awakening that many Nigeriens say is required to improve governance in the country and </w:t>
      </w:r>
      <w:r w:rsidR="0009689B" w:rsidRPr="00BC7D98">
        <w:rPr>
          <w:rFonts w:ascii="Garamond" w:eastAsia="Times New Roman" w:hAnsi="Garamond" w:cs="Times New Roman"/>
          <w:color w:val="000000" w:themeColor="text1"/>
          <w:sz w:val="24"/>
          <w:szCs w:val="24"/>
        </w:rPr>
        <w:t xml:space="preserve">increase action and behavior in favor of </w:t>
      </w:r>
      <w:r w:rsidR="00E4741C" w:rsidRPr="00BC7D98">
        <w:rPr>
          <w:rFonts w:ascii="Garamond" w:eastAsia="Times New Roman" w:hAnsi="Garamond" w:cs="Times New Roman"/>
          <w:color w:val="000000" w:themeColor="text1"/>
          <w:sz w:val="24"/>
          <w:szCs w:val="24"/>
        </w:rPr>
        <w:t>the public good</w:t>
      </w:r>
      <w:r w:rsidR="0009689B" w:rsidRPr="00BC7D98">
        <w:rPr>
          <w:rFonts w:ascii="Garamond" w:eastAsia="Times New Roman" w:hAnsi="Garamond" w:cs="Times New Roman"/>
          <w:color w:val="000000" w:themeColor="text1"/>
          <w:sz w:val="24"/>
          <w:szCs w:val="24"/>
        </w:rPr>
        <w:t xml:space="preserve">. </w:t>
      </w:r>
      <w:r w:rsidR="00FC52C6" w:rsidRPr="00BC7D98">
        <w:rPr>
          <w:rFonts w:ascii="Garamond" w:eastAsia="Times New Roman" w:hAnsi="Garamond" w:cs="Times New Roman"/>
          <w:color w:val="000000" w:themeColor="text1"/>
          <w:sz w:val="24"/>
          <w:szCs w:val="24"/>
        </w:rPr>
        <w:t xml:space="preserve">Dialogue is at once a means to </w:t>
      </w:r>
      <w:r w:rsidR="00D72F9E" w:rsidRPr="00BC7D98">
        <w:rPr>
          <w:rFonts w:ascii="Garamond" w:eastAsia="Times New Roman" w:hAnsi="Garamond" w:cs="Times New Roman"/>
          <w:color w:val="000000" w:themeColor="text1"/>
          <w:sz w:val="24"/>
          <w:szCs w:val="24"/>
        </w:rPr>
        <w:t xml:space="preserve">inform and </w:t>
      </w:r>
      <w:r w:rsidR="00FC52C6" w:rsidRPr="00BC7D98">
        <w:rPr>
          <w:rFonts w:ascii="Garamond" w:eastAsia="Times New Roman" w:hAnsi="Garamond" w:cs="Times New Roman"/>
          <w:color w:val="000000" w:themeColor="text1"/>
          <w:sz w:val="24"/>
          <w:szCs w:val="24"/>
        </w:rPr>
        <w:t xml:space="preserve">organize action </w:t>
      </w:r>
      <w:r w:rsidR="00D72F9E" w:rsidRPr="00BC7D98">
        <w:rPr>
          <w:rFonts w:ascii="Garamond" w:eastAsia="Times New Roman" w:hAnsi="Garamond" w:cs="Times New Roman"/>
          <w:color w:val="000000" w:themeColor="text1"/>
          <w:sz w:val="24"/>
          <w:szCs w:val="24"/>
        </w:rPr>
        <w:t xml:space="preserve">and is </w:t>
      </w:r>
      <w:r w:rsidR="00FC52C6" w:rsidRPr="00BC7D98">
        <w:rPr>
          <w:rFonts w:ascii="Garamond" w:eastAsia="Times New Roman" w:hAnsi="Garamond" w:cs="Times New Roman"/>
          <w:color w:val="000000" w:themeColor="text1"/>
          <w:sz w:val="24"/>
          <w:szCs w:val="24"/>
        </w:rPr>
        <w:t>action itself.</w:t>
      </w:r>
      <w:r w:rsidR="00D72F9E" w:rsidRPr="00BC7D98">
        <w:rPr>
          <w:rFonts w:ascii="Garamond" w:eastAsia="Times New Roman" w:hAnsi="Garamond" w:cs="Times New Roman"/>
          <w:color w:val="000000" w:themeColor="text1"/>
          <w:sz w:val="24"/>
          <w:szCs w:val="24"/>
        </w:rPr>
        <w:t xml:space="preserve"> </w:t>
      </w:r>
    </w:p>
    <w:p w:rsidR="00E4741C" w:rsidRPr="00BC7D98" w:rsidRDefault="00E4741C" w:rsidP="00DA74B3">
      <w:pPr>
        <w:pStyle w:val="ListParagraph"/>
        <w:spacing w:after="0" w:line="240" w:lineRule="auto"/>
        <w:ind w:left="360"/>
        <w:rPr>
          <w:rFonts w:ascii="Garamond" w:eastAsia="Times New Roman" w:hAnsi="Garamond" w:cs="Times New Roman"/>
          <w:color w:val="000000" w:themeColor="text1"/>
          <w:sz w:val="24"/>
          <w:szCs w:val="24"/>
        </w:rPr>
      </w:pPr>
    </w:p>
    <w:p w:rsidR="00D72F9E" w:rsidRPr="00BC7D98" w:rsidRDefault="00D1688A" w:rsidP="00CF501C">
      <w:pPr>
        <w:pStyle w:val="ListParagraph"/>
        <w:spacing w:after="0" w:line="240" w:lineRule="auto"/>
        <w:ind w:left="360"/>
        <w:rPr>
          <w:rFonts w:ascii="Garamond" w:eastAsia="Times New Roman" w:hAnsi="Garamond" w:cs="Times New Roman"/>
          <w:sz w:val="24"/>
          <w:szCs w:val="24"/>
        </w:rPr>
      </w:pPr>
      <w:r w:rsidRPr="00BC7D98">
        <w:rPr>
          <w:rFonts w:ascii="Garamond" w:eastAsia="Times New Roman" w:hAnsi="Garamond" w:cs="Times New Roman"/>
          <w:color w:val="000000" w:themeColor="text1"/>
          <w:sz w:val="24"/>
          <w:szCs w:val="24"/>
        </w:rPr>
        <w:t>To the greatest extent possible, dialogue events should be integrated into or should contribute to existing structures and opportunities for dialogue (such as municipal meetings at the local level</w:t>
      </w:r>
      <w:r w:rsidR="00DA74B3" w:rsidRPr="00BC7D98">
        <w:rPr>
          <w:rFonts w:ascii="Garamond" w:eastAsia="Times New Roman" w:hAnsi="Garamond" w:cs="Times New Roman"/>
          <w:color w:val="000000" w:themeColor="text1"/>
          <w:sz w:val="24"/>
          <w:szCs w:val="24"/>
        </w:rPr>
        <w:t xml:space="preserve"> or meetings with </w:t>
      </w:r>
      <w:r w:rsidRPr="00BC7D98">
        <w:rPr>
          <w:rFonts w:ascii="Garamond" w:eastAsia="Times New Roman" w:hAnsi="Garamond" w:cs="Times New Roman"/>
          <w:color w:val="000000" w:themeColor="text1"/>
          <w:sz w:val="24"/>
          <w:szCs w:val="24"/>
        </w:rPr>
        <w:t xml:space="preserve">legislative </w:t>
      </w:r>
      <w:r w:rsidR="00DA74B3" w:rsidRPr="00BC7D98">
        <w:rPr>
          <w:rFonts w:ascii="Garamond" w:eastAsia="Times New Roman" w:hAnsi="Garamond" w:cs="Times New Roman"/>
          <w:color w:val="000000" w:themeColor="text1"/>
          <w:sz w:val="24"/>
          <w:szCs w:val="24"/>
        </w:rPr>
        <w:t>caucuses at the national level)</w:t>
      </w:r>
      <w:r w:rsidR="00E4741C" w:rsidRPr="00BC7D98">
        <w:rPr>
          <w:rFonts w:ascii="Garamond" w:eastAsia="Times New Roman" w:hAnsi="Garamond" w:cs="Times New Roman"/>
          <w:color w:val="000000" w:themeColor="text1"/>
          <w:sz w:val="24"/>
          <w:szCs w:val="24"/>
        </w:rPr>
        <w:t xml:space="preserve">. At the same time, </w:t>
      </w:r>
      <w:r w:rsidR="00DA74B3" w:rsidRPr="00BC7D98">
        <w:rPr>
          <w:rFonts w:ascii="Garamond" w:eastAsia="Times New Roman" w:hAnsi="Garamond" w:cs="Times New Roman"/>
          <w:color w:val="000000" w:themeColor="text1"/>
          <w:sz w:val="24"/>
          <w:szCs w:val="24"/>
        </w:rPr>
        <w:t>they should also serve to fill in the gaps where dialogue is not present</w:t>
      </w:r>
      <w:r w:rsidR="00CF501C" w:rsidRPr="00BC7D98">
        <w:rPr>
          <w:rFonts w:ascii="Garamond" w:eastAsia="Times New Roman" w:hAnsi="Garamond" w:cs="Times New Roman"/>
          <w:color w:val="000000" w:themeColor="text1"/>
          <w:sz w:val="24"/>
          <w:szCs w:val="24"/>
        </w:rPr>
        <w:t xml:space="preserve">, using </w:t>
      </w:r>
      <w:proofErr w:type="gramStart"/>
      <w:r w:rsidR="00CF501C" w:rsidRPr="00BC7D98">
        <w:rPr>
          <w:rFonts w:ascii="Garamond" w:eastAsia="Times New Roman" w:hAnsi="Garamond" w:cs="Times New Roman"/>
          <w:color w:val="000000" w:themeColor="text1"/>
          <w:sz w:val="24"/>
          <w:szCs w:val="24"/>
        </w:rPr>
        <w:t>locally-grounded</w:t>
      </w:r>
      <w:proofErr w:type="gramEnd"/>
      <w:r w:rsidR="00CF501C" w:rsidRPr="00BC7D98">
        <w:rPr>
          <w:rFonts w:ascii="Garamond" w:eastAsia="Times New Roman" w:hAnsi="Garamond" w:cs="Times New Roman"/>
          <w:color w:val="000000" w:themeColor="text1"/>
          <w:sz w:val="24"/>
          <w:szCs w:val="24"/>
        </w:rPr>
        <w:t xml:space="preserve"> strategies and innovative approaches to contribute to </w:t>
      </w:r>
      <w:r w:rsidR="00DA74B3" w:rsidRPr="00BC7D98">
        <w:rPr>
          <w:rFonts w:ascii="Garamond" w:eastAsia="Times New Roman" w:hAnsi="Garamond" w:cs="Times New Roman"/>
          <w:color w:val="000000" w:themeColor="text1"/>
          <w:sz w:val="24"/>
          <w:szCs w:val="24"/>
        </w:rPr>
        <w:t>progress on the targeted citizen priorities.</w:t>
      </w:r>
      <w:r w:rsidR="00CF501C" w:rsidRPr="00BC7D98">
        <w:rPr>
          <w:rFonts w:ascii="Garamond" w:eastAsia="Times New Roman" w:hAnsi="Garamond" w:cs="Times New Roman"/>
          <w:color w:val="000000" w:themeColor="text1"/>
          <w:sz w:val="24"/>
          <w:szCs w:val="24"/>
        </w:rPr>
        <w:t xml:space="preserve"> </w:t>
      </w:r>
      <w:r w:rsidR="00E4741C" w:rsidRPr="00BC7D98">
        <w:rPr>
          <w:rFonts w:ascii="Garamond" w:eastAsia="Times New Roman" w:hAnsi="Garamond" w:cs="Times New Roman"/>
          <w:sz w:val="24"/>
          <w:szCs w:val="24"/>
        </w:rPr>
        <w:t>A</w:t>
      </w:r>
      <w:r w:rsidR="007A5972" w:rsidRPr="00BC7D98">
        <w:rPr>
          <w:rFonts w:ascii="Garamond" w:eastAsia="Times New Roman" w:hAnsi="Garamond" w:cs="Times New Roman"/>
          <w:sz w:val="24"/>
          <w:szCs w:val="24"/>
        </w:rPr>
        <w:t>ctivities</w:t>
      </w:r>
      <w:r w:rsidR="00D72F9E" w:rsidRPr="00BC7D98">
        <w:rPr>
          <w:rFonts w:ascii="Garamond" w:eastAsia="Times New Roman" w:hAnsi="Garamond" w:cs="Times New Roman"/>
          <w:sz w:val="24"/>
          <w:szCs w:val="24"/>
        </w:rPr>
        <w:t xml:space="preserve"> </w:t>
      </w:r>
      <w:r w:rsidR="00E4741C" w:rsidRPr="00BC7D98">
        <w:rPr>
          <w:rFonts w:ascii="Garamond" w:eastAsia="Times New Roman" w:hAnsi="Garamond" w:cs="Times New Roman"/>
          <w:sz w:val="24"/>
          <w:szCs w:val="24"/>
        </w:rPr>
        <w:t xml:space="preserve">may </w:t>
      </w:r>
      <w:r w:rsidR="00D72F9E" w:rsidRPr="00BC7D98">
        <w:rPr>
          <w:rFonts w:ascii="Garamond" w:eastAsia="Times New Roman" w:hAnsi="Garamond" w:cs="Times New Roman"/>
          <w:sz w:val="24"/>
          <w:szCs w:val="24"/>
        </w:rPr>
        <w:t>be similar to dialogue activities</w:t>
      </w:r>
      <w:r w:rsidR="00A07C44" w:rsidRPr="00BC7D98">
        <w:rPr>
          <w:rFonts w:ascii="Garamond" w:eastAsia="Times New Roman" w:hAnsi="Garamond" w:cs="Times New Roman"/>
          <w:sz w:val="24"/>
          <w:szCs w:val="24"/>
        </w:rPr>
        <w:t xml:space="preserve"> during the elections, but should be expanded and adapted to the goal of spurring collective action on the project’s targeted citizen priorities and geographic zones. </w:t>
      </w:r>
      <w:r w:rsidR="00E4741C" w:rsidRPr="00BC7D98">
        <w:rPr>
          <w:rFonts w:ascii="Garamond" w:eastAsia="Times New Roman" w:hAnsi="Garamond" w:cs="Times New Roman"/>
          <w:sz w:val="24"/>
          <w:szCs w:val="24"/>
        </w:rPr>
        <w:t>Illustrative</w:t>
      </w:r>
      <w:r w:rsidR="00A07C44" w:rsidRPr="00BC7D98">
        <w:rPr>
          <w:rFonts w:ascii="Garamond" w:eastAsia="Times New Roman" w:hAnsi="Garamond" w:cs="Times New Roman"/>
          <w:sz w:val="24"/>
          <w:szCs w:val="24"/>
        </w:rPr>
        <w:t xml:space="preserve"> activities include:</w:t>
      </w:r>
    </w:p>
    <w:p w:rsidR="007A5972" w:rsidRPr="00BC7D98" w:rsidRDefault="007A5972" w:rsidP="007A5972">
      <w:pPr>
        <w:spacing w:after="0" w:line="240" w:lineRule="auto"/>
        <w:ind w:left="360"/>
        <w:rPr>
          <w:rFonts w:ascii="Garamond" w:eastAsia="Calibri" w:hAnsi="Garamond" w:cs="Calibri"/>
          <w:sz w:val="24"/>
          <w:szCs w:val="24"/>
        </w:rPr>
      </w:pPr>
    </w:p>
    <w:p w:rsidR="007A5972" w:rsidRPr="00BC7D98" w:rsidRDefault="007A5972" w:rsidP="007A5972">
      <w:pPr>
        <w:numPr>
          <w:ilvl w:val="0"/>
          <w:numId w:val="3"/>
        </w:numPr>
        <w:spacing w:line="240" w:lineRule="auto"/>
        <w:ind w:hanging="358"/>
        <w:contextualSpacing/>
        <w:rPr>
          <w:rFonts w:ascii="Garamond" w:eastAsia="Times New Roman" w:hAnsi="Garamond" w:cs="Times New Roman"/>
          <w:sz w:val="24"/>
          <w:szCs w:val="24"/>
        </w:rPr>
      </w:pPr>
      <w:r w:rsidRPr="00BC7D98">
        <w:rPr>
          <w:rFonts w:ascii="Garamond" w:eastAsia="Times New Roman" w:hAnsi="Garamond" w:cs="Times New Roman"/>
          <w:sz w:val="24"/>
          <w:szCs w:val="24"/>
        </w:rPr>
        <w:t>Provid</w:t>
      </w:r>
      <w:r w:rsidR="00921EAA" w:rsidRPr="00BC7D98">
        <w:rPr>
          <w:rFonts w:ascii="Garamond" w:eastAsia="Times New Roman" w:hAnsi="Garamond" w:cs="Times New Roman"/>
          <w:sz w:val="24"/>
          <w:szCs w:val="24"/>
        </w:rPr>
        <w:t xml:space="preserve">ing </w:t>
      </w:r>
      <w:r w:rsidRPr="00BC7D98">
        <w:rPr>
          <w:rFonts w:ascii="Garamond" w:eastAsia="Times New Roman" w:hAnsi="Garamond" w:cs="Times New Roman"/>
          <w:sz w:val="24"/>
          <w:szCs w:val="24"/>
        </w:rPr>
        <w:t>neutral space through respected local leaders or organizations for actors involved in collective action to meet privately to discuss strategy and progress</w:t>
      </w:r>
    </w:p>
    <w:p w:rsidR="00D1688A" w:rsidRPr="00BC7D98" w:rsidRDefault="00921EAA" w:rsidP="00D1688A">
      <w:pPr>
        <w:numPr>
          <w:ilvl w:val="0"/>
          <w:numId w:val="3"/>
        </w:numPr>
        <w:spacing w:line="240" w:lineRule="auto"/>
        <w:ind w:hanging="358"/>
        <w:contextualSpacing/>
        <w:rPr>
          <w:rFonts w:ascii="Garamond" w:eastAsia="Calibri" w:hAnsi="Garamond" w:cs="Calibri"/>
          <w:sz w:val="24"/>
          <w:szCs w:val="24"/>
        </w:rPr>
      </w:pPr>
      <w:r w:rsidRPr="00BC7D98">
        <w:rPr>
          <w:rFonts w:ascii="Garamond" w:eastAsia="Times New Roman" w:hAnsi="Garamond" w:cs="Times New Roman"/>
          <w:sz w:val="24"/>
          <w:szCs w:val="24"/>
        </w:rPr>
        <w:t>Supporting f</w:t>
      </w:r>
      <w:r w:rsidR="00D1688A" w:rsidRPr="00BC7D98">
        <w:rPr>
          <w:rFonts w:ascii="Garamond" w:eastAsia="Times New Roman" w:hAnsi="Garamond" w:cs="Times New Roman"/>
          <w:sz w:val="24"/>
          <w:szCs w:val="24"/>
        </w:rPr>
        <w:t>ocus group sessions with the kinds of citizens that do not often participate in public dialogue events (e.g. very rural and mobile populations, rural women in particular, young women generally, marginalized youth, and children) in order to collect their input on their priorities, examples of successful collective action, and aspirations regarding their elected officials and government generally; this input would then feed into public events</w:t>
      </w:r>
    </w:p>
    <w:p w:rsidR="007A5972" w:rsidRPr="00BC7D98" w:rsidRDefault="007A5972" w:rsidP="007A5972">
      <w:pPr>
        <w:numPr>
          <w:ilvl w:val="0"/>
          <w:numId w:val="3"/>
        </w:numPr>
        <w:spacing w:line="240" w:lineRule="auto"/>
        <w:ind w:hanging="358"/>
        <w:contextualSpacing/>
        <w:rPr>
          <w:rFonts w:ascii="Garamond" w:eastAsia="Calibri" w:hAnsi="Garamond" w:cs="Times New Roman"/>
          <w:sz w:val="24"/>
          <w:szCs w:val="24"/>
        </w:rPr>
      </w:pPr>
      <w:r w:rsidRPr="00BC7D98">
        <w:rPr>
          <w:rFonts w:ascii="Garamond" w:eastAsia="Calibri" w:hAnsi="Garamond" w:cs="Times New Roman"/>
          <w:sz w:val="24"/>
          <w:szCs w:val="24"/>
        </w:rPr>
        <w:t>Facilitat</w:t>
      </w:r>
      <w:r w:rsidR="00921EAA" w:rsidRPr="00BC7D98">
        <w:rPr>
          <w:rFonts w:ascii="Garamond" w:eastAsia="Calibri" w:hAnsi="Garamond" w:cs="Times New Roman"/>
          <w:sz w:val="24"/>
          <w:szCs w:val="24"/>
        </w:rPr>
        <w:t xml:space="preserve">ing </w:t>
      </w:r>
      <w:r w:rsidRPr="00BC7D98">
        <w:rPr>
          <w:rFonts w:ascii="Garamond" w:eastAsia="Calibri" w:hAnsi="Garamond" w:cs="Times New Roman"/>
          <w:sz w:val="24"/>
          <w:szCs w:val="24"/>
        </w:rPr>
        <w:t xml:space="preserve">take-up of dialogue on the targeted citizen priorities in existing public </w:t>
      </w:r>
      <w:proofErr w:type="spellStart"/>
      <w:r w:rsidRPr="00BC7D98">
        <w:rPr>
          <w:rFonts w:ascii="Garamond" w:eastAsia="Calibri" w:hAnsi="Garamond" w:cs="Times New Roman"/>
          <w:sz w:val="24"/>
          <w:szCs w:val="24"/>
        </w:rPr>
        <w:t>fora</w:t>
      </w:r>
      <w:proofErr w:type="spellEnd"/>
      <w:r w:rsidRPr="00BC7D98">
        <w:rPr>
          <w:rFonts w:ascii="Garamond" w:eastAsia="Calibri" w:hAnsi="Garamond" w:cs="Times New Roman"/>
          <w:sz w:val="24"/>
          <w:szCs w:val="24"/>
        </w:rPr>
        <w:t xml:space="preserve"> such as </w:t>
      </w:r>
      <w:r w:rsidR="00A07C44" w:rsidRPr="00BC7D98">
        <w:rPr>
          <w:rFonts w:ascii="Garamond" w:eastAsia="Calibri" w:hAnsi="Garamond" w:cs="Times New Roman"/>
          <w:sz w:val="24"/>
          <w:szCs w:val="24"/>
        </w:rPr>
        <w:t xml:space="preserve">municipal council meetings, development planning sessions, and </w:t>
      </w:r>
      <w:r w:rsidRPr="00BC7D98">
        <w:rPr>
          <w:rFonts w:ascii="Garamond" w:eastAsia="Calibri" w:hAnsi="Garamond" w:cs="Times New Roman"/>
          <w:sz w:val="24"/>
          <w:szCs w:val="24"/>
        </w:rPr>
        <w:t xml:space="preserve">investment report meetings </w:t>
      </w:r>
    </w:p>
    <w:p w:rsidR="007A5972" w:rsidRPr="00BC7D98" w:rsidRDefault="007A5972" w:rsidP="007A5972">
      <w:pPr>
        <w:numPr>
          <w:ilvl w:val="0"/>
          <w:numId w:val="3"/>
        </w:numPr>
        <w:spacing w:line="240" w:lineRule="auto"/>
        <w:ind w:hanging="358"/>
        <w:contextualSpacing/>
        <w:rPr>
          <w:rFonts w:ascii="Garamond" w:eastAsia="Calibri" w:hAnsi="Garamond" w:cs="Calibri"/>
          <w:sz w:val="24"/>
          <w:szCs w:val="24"/>
        </w:rPr>
      </w:pPr>
      <w:r w:rsidRPr="00BC7D98">
        <w:rPr>
          <w:rFonts w:ascii="Garamond" w:eastAsia="Times New Roman" w:hAnsi="Garamond" w:cs="Times New Roman"/>
          <w:sz w:val="24"/>
          <w:szCs w:val="24"/>
        </w:rPr>
        <w:t>Support</w:t>
      </w:r>
      <w:r w:rsidR="00921EAA" w:rsidRPr="00BC7D98">
        <w:rPr>
          <w:rFonts w:ascii="Garamond" w:eastAsia="Times New Roman" w:hAnsi="Garamond" w:cs="Times New Roman"/>
          <w:sz w:val="24"/>
          <w:szCs w:val="24"/>
        </w:rPr>
        <w:t xml:space="preserve">ing </w:t>
      </w:r>
      <w:r w:rsidR="00A07C44" w:rsidRPr="00BC7D98">
        <w:rPr>
          <w:rFonts w:ascii="Garamond" w:eastAsia="Times New Roman" w:hAnsi="Garamond" w:cs="Times New Roman"/>
          <w:sz w:val="24"/>
          <w:szCs w:val="24"/>
        </w:rPr>
        <w:t xml:space="preserve">work of </w:t>
      </w:r>
      <w:r w:rsidRPr="00BC7D98">
        <w:rPr>
          <w:rFonts w:ascii="Garamond" w:eastAsia="Times New Roman" w:hAnsi="Garamond" w:cs="Times New Roman"/>
          <w:sz w:val="24"/>
          <w:szCs w:val="24"/>
        </w:rPr>
        <w:t xml:space="preserve">cultural leaders </w:t>
      </w:r>
      <w:r w:rsidR="00A07C44" w:rsidRPr="00BC7D98">
        <w:rPr>
          <w:rFonts w:ascii="Garamond" w:eastAsia="Times New Roman" w:hAnsi="Garamond" w:cs="Times New Roman"/>
          <w:sz w:val="24"/>
          <w:szCs w:val="24"/>
        </w:rPr>
        <w:t xml:space="preserve">(musicians, writers, satirists, actors, etc.) </w:t>
      </w:r>
      <w:r w:rsidRPr="00BC7D98">
        <w:rPr>
          <w:rFonts w:ascii="Garamond" w:eastAsia="Times New Roman" w:hAnsi="Garamond" w:cs="Times New Roman"/>
          <w:sz w:val="24"/>
          <w:szCs w:val="24"/>
        </w:rPr>
        <w:t>promoting public reflection and dialogue on governance/civic engagement issues related to the targeted citizen priorities</w:t>
      </w:r>
    </w:p>
    <w:p w:rsidR="00D72F9E" w:rsidRPr="00BC7D98" w:rsidRDefault="00921EAA" w:rsidP="00D72F9E">
      <w:pPr>
        <w:numPr>
          <w:ilvl w:val="0"/>
          <w:numId w:val="3"/>
        </w:numPr>
        <w:spacing w:line="240" w:lineRule="auto"/>
        <w:ind w:hanging="358"/>
        <w:contextualSpacing/>
        <w:rPr>
          <w:rFonts w:ascii="Garamond" w:eastAsia="Calibri" w:hAnsi="Garamond" w:cs="Calibri"/>
          <w:sz w:val="24"/>
          <w:szCs w:val="24"/>
        </w:rPr>
      </w:pPr>
      <w:r w:rsidRPr="00BC7D98">
        <w:rPr>
          <w:rFonts w:ascii="Garamond" w:eastAsia="Times New Roman" w:hAnsi="Garamond" w:cs="Times New Roman"/>
          <w:sz w:val="24"/>
          <w:szCs w:val="24"/>
        </w:rPr>
        <w:t xml:space="preserve">Supporting additional multi-stakeholder </w:t>
      </w:r>
      <w:proofErr w:type="spellStart"/>
      <w:r w:rsidRPr="00BC7D98">
        <w:rPr>
          <w:rFonts w:ascii="Garamond" w:eastAsia="Times New Roman" w:hAnsi="Garamond" w:cs="Times New Roman"/>
          <w:sz w:val="24"/>
          <w:szCs w:val="24"/>
        </w:rPr>
        <w:t>fora</w:t>
      </w:r>
      <w:proofErr w:type="spellEnd"/>
      <w:r w:rsidRPr="00BC7D98">
        <w:rPr>
          <w:rFonts w:ascii="Garamond" w:eastAsia="Times New Roman" w:hAnsi="Garamond" w:cs="Times New Roman"/>
          <w:sz w:val="24"/>
          <w:szCs w:val="24"/>
        </w:rPr>
        <w:t>/town halls at the n</w:t>
      </w:r>
      <w:r w:rsidR="00D72F9E" w:rsidRPr="00BC7D98">
        <w:rPr>
          <w:rFonts w:ascii="Garamond" w:eastAsia="Times New Roman" w:hAnsi="Garamond" w:cs="Times New Roman"/>
          <w:sz w:val="24"/>
          <w:szCs w:val="24"/>
        </w:rPr>
        <w:t xml:space="preserve">ational, regional, departmental and communal level </w:t>
      </w:r>
      <w:r w:rsidRPr="00BC7D98">
        <w:rPr>
          <w:rFonts w:ascii="Garamond" w:eastAsia="Times New Roman" w:hAnsi="Garamond" w:cs="Times New Roman"/>
          <w:sz w:val="24"/>
          <w:szCs w:val="24"/>
        </w:rPr>
        <w:t>on the targeted citizen priorities</w:t>
      </w:r>
    </w:p>
    <w:p w:rsidR="00D72F9E" w:rsidRPr="00BC7D98" w:rsidRDefault="00D72F9E" w:rsidP="00D72F9E">
      <w:pPr>
        <w:numPr>
          <w:ilvl w:val="0"/>
          <w:numId w:val="3"/>
        </w:numPr>
        <w:spacing w:line="240" w:lineRule="auto"/>
        <w:ind w:hanging="358"/>
        <w:contextualSpacing/>
        <w:rPr>
          <w:rFonts w:ascii="Garamond" w:eastAsia="Calibri" w:hAnsi="Garamond" w:cs="Calibri"/>
          <w:sz w:val="24"/>
          <w:szCs w:val="24"/>
        </w:rPr>
      </w:pPr>
      <w:r w:rsidRPr="00BC7D98">
        <w:rPr>
          <w:rFonts w:ascii="Garamond" w:eastAsia="Times New Roman" w:hAnsi="Garamond" w:cs="Times New Roman"/>
          <w:sz w:val="24"/>
          <w:szCs w:val="24"/>
        </w:rPr>
        <w:t xml:space="preserve">Roundtable discussions with key thought leaders (traditional, religious, civil society, etc.) </w:t>
      </w:r>
      <w:r w:rsidR="00921EAA" w:rsidRPr="00BC7D98">
        <w:rPr>
          <w:rFonts w:ascii="Garamond" w:eastAsia="Times New Roman" w:hAnsi="Garamond" w:cs="Times New Roman"/>
          <w:sz w:val="24"/>
          <w:szCs w:val="24"/>
        </w:rPr>
        <w:t>on the targeted citizen priorities</w:t>
      </w:r>
      <w:r w:rsidRPr="00BC7D98">
        <w:rPr>
          <w:rFonts w:ascii="Garamond" w:eastAsia="Times New Roman" w:hAnsi="Garamond" w:cs="Times New Roman"/>
          <w:sz w:val="24"/>
          <w:szCs w:val="24"/>
        </w:rPr>
        <w:t xml:space="preserve"> </w:t>
      </w:r>
    </w:p>
    <w:p w:rsidR="00D72F9E" w:rsidRPr="00BC7D98" w:rsidRDefault="00D72F9E" w:rsidP="00D72F9E">
      <w:pPr>
        <w:numPr>
          <w:ilvl w:val="0"/>
          <w:numId w:val="3"/>
        </w:numPr>
        <w:spacing w:line="240" w:lineRule="auto"/>
        <w:ind w:hanging="358"/>
        <w:contextualSpacing/>
        <w:rPr>
          <w:rFonts w:ascii="Garamond" w:eastAsia="Calibri" w:hAnsi="Garamond" w:cs="Calibri"/>
          <w:sz w:val="24"/>
          <w:szCs w:val="24"/>
        </w:rPr>
      </w:pPr>
      <w:r w:rsidRPr="00BC7D98">
        <w:rPr>
          <w:rFonts w:ascii="Garamond" w:eastAsia="Times New Roman" w:hAnsi="Garamond" w:cs="Times New Roman"/>
          <w:sz w:val="24"/>
          <w:szCs w:val="24"/>
        </w:rPr>
        <w:t xml:space="preserve">Use of SMS, radio call-in, social media, and other innovative techniques – as deemed feasible and culturally appropriate – to increase the participatory and interactive nature of these </w:t>
      </w:r>
      <w:r w:rsidR="00921EAA" w:rsidRPr="00BC7D98">
        <w:rPr>
          <w:rFonts w:ascii="Garamond" w:eastAsia="Times New Roman" w:hAnsi="Garamond" w:cs="Times New Roman"/>
          <w:sz w:val="24"/>
          <w:szCs w:val="24"/>
        </w:rPr>
        <w:t xml:space="preserve">dialogue </w:t>
      </w:r>
      <w:r w:rsidRPr="00BC7D98">
        <w:rPr>
          <w:rFonts w:ascii="Garamond" w:eastAsia="Times New Roman" w:hAnsi="Garamond" w:cs="Times New Roman"/>
          <w:sz w:val="24"/>
          <w:szCs w:val="24"/>
        </w:rPr>
        <w:t>activities, both for input into and readout from the events</w:t>
      </w:r>
    </w:p>
    <w:p w:rsidR="00CF501C" w:rsidRPr="00BC7D98" w:rsidRDefault="00CF501C" w:rsidP="00CF501C">
      <w:pPr>
        <w:numPr>
          <w:ilvl w:val="0"/>
          <w:numId w:val="3"/>
        </w:numPr>
        <w:spacing w:line="240" w:lineRule="auto"/>
        <w:ind w:hanging="358"/>
        <w:contextualSpacing/>
        <w:rPr>
          <w:rFonts w:ascii="Garamond" w:eastAsia="Times New Roman" w:hAnsi="Garamond" w:cs="Times New Roman"/>
          <w:sz w:val="24"/>
          <w:szCs w:val="24"/>
        </w:rPr>
      </w:pPr>
      <w:r w:rsidRPr="00BC7D98">
        <w:rPr>
          <w:rFonts w:ascii="Garamond" w:eastAsia="Times New Roman" w:hAnsi="Garamond" w:cs="Times New Roman"/>
          <w:sz w:val="24"/>
          <w:szCs w:val="24"/>
        </w:rPr>
        <w:t>Provision of neutral space through respected local leaders or organizations for actors involved in collective action to meet privately to discuss strategy and progress</w:t>
      </w:r>
    </w:p>
    <w:p w:rsidR="0094062F" w:rsidRDefault="0094062F" w:rsidP="00BA43AE">
      <w:pPr>
        <w:tabs>
          <w:tab w:val="left" w:pos="360"/>
        </w:tabs>
        <w:spacing w:after="0" w:line="240" w:lineRule="auto"/>
        <w:rPr>
          <w:rFonts w:ascii="Garamond" w:eastAsia="Times New Roman" w:hAnsi="Garamond" w:cs="Times New Roman"/>
          <w:color w:val="000000" w:themeColor="text1"/>
          <w:sz w:val="24"/>
          <w:szCs w:val="24"/>
        </w:rPr>
      </w:pPr>
    </w:p>
    <w:p w:rsidR="00BA43AE" w:rsidRPr="00BC7D98" w:rsidRDefault="00BA43AE" w:rsidP="00BA43AE">
      <w:pPr>
        <w:tabs>
          <w:tab w:val="left" w:pos="360"/>
        </w:tabs>
        <w:spacing w:after="0" w:line="240" w:lineRule="auto"/>
        <w:rPr>
          <w:rFonts w:ascii="Garamond" w:eastAsia="Times New Roman" w:hAnsi="Garamond" w:cs="Times New Roman"/>
          <w:color w:val="000000" w:themeColor="text1"/>
          <w:sz w:val="24"/>
          <w:szCs w:val="24"/>
        </w:rPr>
      </w:pPr>
      <w:r w:rsidRPr="00BA43AE">
        <w:rPr>
          <w:rFonts w:ascii="Garamond" w:eastAsia="Times New Roman" w:hAnsi="Garamond" w:cs="Times New Roman"/>
          <w:color w:val="000000" w:themeColor="text1"/>
          <w:sz w:val="24"/>
          <w:szCs w:val="24"/>
        </w:rPr>
        <w:tab/>
      </w:r>
      <w:r w:rsidRPr="00BC7D98">
        <w:rPr>
          <w:rFonts w:ascii="Garamond" w:eastAsia="Times New Roman" w:hAnsi="Garamond" w:cs="Times New Roman"/>
          <w:color w:val="000000" w:themeColor="text1"/>
          <w:sz w:val="24"/>
          <w:szCs w:val="24"/>
          <w:u w:val="single"/>
        </w:rPr>
        <w:t xml:space="preserve">Illustrative </w:t>
      </w:r>
      <w:r w:rsidRPr="00BC7D98">
        <w:rPr>
          <w:rFonts w:ascii="Garamond" w:eastAsia="Times New Roman" w:hAnsi="Garamond" w:cs="Times New Roman"/>
          <w:b/>
          <w:color w:val="000000" w:themeColor="text1"/>
          <w:sz w:val="24"/>
          <w:szCs w:val="24"/>
          <w:u w:val="single"/>
        </w:rPr>
        <w:t>results</w:t>
      </w:r>
      <w:r w:rsidRPr="00BC7D98">
        <w:rPr>
          <w:rFonts w:ascii="Garamond" w:eastAsia="Times New Roman" w:hAnsi="Garamond" w:cs="Times New Roman"/>
          <w:color w:val="000000" w:themeColor="text1"/>
          <w:sz w:val="24"/>
          <w:szCs w:val="24"/>
          <w:u w:val="single"/>
        </w:rPr>
        <w:t xml:space="preserve"> indicator</w:t>
      </w:r>
      <w:r>
        <w:rPr>
          <w:rFonts w:ascii="Garamond" w:eastAsia="Times New Roman" w:hAnsi="Garamond" w:cs="Times New Roman"/>
          <w:color w:val="000000" w:themeColor="text1"/>
          <w:sz w:val="24"/>
          <w:szCs w:val="24"/>
          <w:u w:val="single"/>
        </w:rPr>
        <w:t>s for 2.1</w:t>
      </w:r>
      <w:r w:rsidRPr="00BC7D98">
        <w:rPr>
          <w:rFonts w:ascii="Garamond" w:eastAsia="Times New Roman" w:hAnsi="Garamond" w:cs="Times New Roman"/>
          <w:color w:val="000000" w:themeColor="text1"/>
          <w:sz w:val="24"/>
          <w:szCs w:val="24"/>
        </w:rPr>
        <w:t>:</w:t>
      </w:r>
    </w:p>
    <w:p w:rsidR="00BA43AE" w:rsidRPr="00BA43AE" w:rsidRDefault="00BA43AE" w:rsidP="00BA43AE">
      <w:pPr>
        <w:numPr>
          <w:ilvl w:val="0"/>
          <w:numId w:val="21"/>
        </w:numPr>
        <w:spacing w:after="0" w:line="240" w:lineRule="auto"/>
        <w:ind w:left="1080"/>
        <w:rPr>
          <w:rFonts w:ascii="Garamond" w:eastAsia="Times New Roman" w:hAnsi="Garamond" w:cs="Times New Roman"/>
          <w:sz w:val="24"/>
          <w:szCs w:val="24"/>
        </w:rPr>
      </w:pPr>
      <w:r w:rsidRPr="00BA43AE">
        <w:rPr>
          <w:rFonts w:ascii="Garamond" w:eastAsia="Times New Roman" w:hAnsi="Garamond" w:cs="Times New Roman"/>
          <w:sz w:val="24"/>
          <w:szCs w:val="24"/>
        </w:rPr>
        <w:t xml:space="preserve"># </w:t>
      </w:r>
      <w:proofErr w:type="gramStart"/>
      <w:r w:rsidRPr="00BA43AE">
        <w:rPr>
          <w:rFonts w:ascii="Garamond" w:eastAsia="Times New Roman" w:hAnsi="Garamond" w:cs="Times New Roman"/>
          <w:sz w:val="24"/>
          <w:szCs w:val="24"/>
        </w:rPr>
        <w:t>of</w:t>
      </w:r>
      <w:proofErr w:type="gramEnd"/>
      <w:r w:rsidRPr="00BA43AE">
        <w:rPr>
          <w:rFonts w:ascii="Garamond" w:eastAsia="Times New Roman" w:hAnsi="Garamond" w:cs="Times New Roman"/>
          <w:sz w:val="24"/>
          <w:szCs w:val="24"/>
        </w:rPr>
        <w:t xml:space="preserve"> consensus building forums (multi-party, civil/security sector, and/or civil/politi</w:t>
      </w:r>
      <w:r>
        <w:rPr>
          <w:rFonts w:ascii="Garamond" w:eastAsia="Times New Roman" w:hAnsi="Garamond" w:cs="Times New Roman"/>
          <w:sz w:val="24"/>
          <w:szCs w:val="24"/>
        </w:rPr>
        <w:t>cal) held with USG Assistance [Standard</w:t>
      </w:r>
      <w:r w:rsidRPr="00BA43AE">
        <w:rPr>
          <w:rFonts w:ascii="Garamond" w:eastAsia="Times New Roman" w:hAnsi="Garamond" w:cs="Times New Roman"/>
          <w:sz w:val="24"/>
          <w:szCs w:val="24"/>
        </w:rPr>
        <w:t xml:space="preserve"> </w:t>
      </w:r>
      <w:r>
        <w:rPr>
          <w:rFonts w:ascii="Garamond" w:eastAsia="Times New Roman" w:hAnsi="Garamond" w:cs="Times New Roman"/>
          <w:sz w:val="24"/>
          <w:szCs w:val="24"/>
        </w:rPr>
        <w:t xml:space="preserve">Foreign </w:t>
      </w:r>
      <w:r w:rsidRPr="00BA43AE">
        <w:rPr>
          <w:rFonts w:ascii="Garamond" w:eastAsia="Times New Roman" w:hAnsi="Garamond" w:cs="Times New Roman"/>
          <w:sz w:val="24"/>
          <w:szCs w:val="24"/>
        </w:rPr>
        <w:t>A</w:t>
      </w:r>
      <w:r>
        <w:rPr>
          <w:rFonts w:ascii="Garamond" w:eastAsia="Times New Roman" w:hAnsi="Garamond" w:cs="Times New Roman"/>
          <w:sz w:val="24"/>
          <w:szCs w:val="24"/>
        </w:rPr>
        <w:t xml:space="preserve">ssistance (SFA) </w:t>
      </w:r>
      <w:r w:rsidRPr="00BA43AE">
        <w:rPr>
          <w:rFonts w:ascii="Garamond" w:eastAsia="Times New Roman" w:hAnsi="Garamond" w:cs="Times New Roman"/>
          <w:sz w:val="24"/>
          <w:szCs w:val="24"/>
        </w:rPr>
        <w:t>Indicator]</w:t>
      </w:r>
    </w:p>
    <w:p w:rsidR="00BA43AE" w:rsidRPr="00BA43AE" w:rsidRDefault="00BA43AE" w:rsidP="00BA43AE">
      <w:pPr>
        <w:numPr>
          <w:ilvl w:val="0"/>
          <w:numId w:val="21"/>
        </w:numPr>
        <w:spacing w:after="0" w:line="240" w:lineRule="auto"/>
        <w:ind w:left="1080"/>
        <w:rPr>
          <w:rFonts w:ascii="Garamond" w:eastAsia="Times New Roman" w:hAnsi="Garamond" w:cs="Times New Roman"/>
          <w:sz w:val="24"/>
          <w:szCs w:val="24"/>
        </w:rPr>
      </w:pPr>
      <w:r w:rsidRPr="00BA43AE">
        <w:rPr>
          <w:rFonts w:ascii="Garamond" w:eastAsia="Times New Roman" w:hAnsi="Garamond" w:cs="Times New Roman"/>
          <w:sz w:val="24"/>
          <w:szCs w:val="24"/>
        </w:rPr>
        <w:t xml:space="preserve"># </w:t>
      </w:r>
      <w:proofErr w:type="gramStart"/>
      <w:r w:rsidRPr="00BA43AE">
        <w:rPr>
          <w:rFonts w:ascii="Garamond" w:eastAsia="Times New Roman" w:hAnsi="Garamond" w:cs="Times New Roman"/>
          <w:sz w:val="24"/>
          <w:szCs w:val="24"/>
        </w:rPr>
        <w:t>of</w:t>
      </w:r>
      <w:proofErr w:type="gramEnd"/>
      <w:r w:rsidRPr="00BA43AE">
        <w:rPr>
          <w:rFonts w:ascii="Garamond" w:eastAsia="Times New Roman" w:hAnsi="Garamond" w:cs="Times New Roman"/>
          <w:sz w:val="24"/>
          <w:szCs w:val="24"/>
        </w:rPr>
        <w:t xml:space="preserve"> USG-assisted consensus-building processes resulting in an agreement [SFA indicator]</w:t>
      </w:r>
    </w:p>
    <w:p w:rsidR="00490A95" w:rsidRPr="00490A95" w:rsidRDefault="00490A95" w:rsidP="00490A95">
      <w:pPr>
        <w:numPr>
          <w:ilvl w:val="0"/>
          <w:numId w:val="21"/>
        </w:numPr>
        <w:spacing w:after="0" w:line="240" w:lineRule="auto"/>
        <w:ind w:left="1080"/>
        <w:rPr>
          <w:rFonts w:ascii="Garamond" w:eastAsia="Times New Roman" w:hAnsi="Garamond" w:cs="Times New Roman"/>
          <w:sz w:val="24"/>
          <w:szCs w:val="24"/>
        </w:rPr>
      </w:pPr>
      <w:r>
        <w:rPr>
          <w:rFonts w:ascii="Garamond" w:eastAsia="Times New Roman" w:hAnsi="Garamond" w:cs="Times New Roman"/>
          <w:sz w:val="24"/>
          <w:szCs w:val="24"/>
        </w:rPr>
        <w:t xml:space="preserve"># </w:t>
      </w:r>
      <w:proofErr w:type="gramStart"/>
      <w:r>
        <w:rPr>
          <w:rFonts w:ascii="Garamond" w:eastAsia="Times New Roman" w:hAnsi="Garamond" w:cs="Times New Roman"/>
          <w:sz w:val="24"/>
          <w:szCs w:val="24"/>
        </w:rPr>
        <w:t>of</w:t>
      </w:r>
      <w:proofErr w:type="gramEnd"/>
      <w:r>
        <w:rPr>
          <w:rFonts w:ascii="Garamond" w:eastAsia="Times New Roman" w:hAnsi="Garamond" w:cs="Times New Roman"/>
          <w:sz w:val="24"/>
          <w:szCs w:val="24"/>
        </w:rPr>
        <w:t xml:space="preserve"> </w:t>
      </w:r>
      <w:r w:rsidR="00BA43AE" w:rsidRPr="00BA43AE">
        <w:rPr>
          <w:rFonts w:ascii="Garamond" w:eastAsia="Times New Roman" w:hAnsi="Garamond" w:cs="Times New Roman"/>
          <w:sz w:val="24"/>
          <w:szCs w:val="24"/>
        </w:rPr>
        <w:t>participa</w:t>
      </w:r>
      <w:r>
        <w:rPr>
          <w:rFonts w:ascii="Garamond" w:eastAsia="Times New Roman" w:hAnsi="Garamond" w:cs="Times New Roman"/>
          <w:sz w:val="24"/>
          <w:szCs w:val="24"/>
        </w:rPr>
        <w:t>nts</w:t>
      </w:r>
      <w:r w:rsidR="00BA43AE" w:rsidRPr="00BA43AE">
        <w:rPr>
          <w:rFonts w:ascii="Garamond" w:eastAsia="Times New Roman" w:hAnsi="Garamond" w:cs="Times New Roman"/>
          <w:sz w:val="24"/>
          <w:szCs w:val="24"/>
        </w:rPr>
        <w:t xml:space="preserve"> in public dialogue events on targeted citizen priorities</w:t>
      </w:r>
      <w:r>
        <w:rPr>
          <w:rFonts w:ascii="Garamond" w:eastAsia="Times New Roman" w:hAnsi="Garamond" w:cs="Times New Roman"/>
          <w:sz w:val="24"/>
          <w:szCs w:val="24"/>
        </w:rPr>
        <w:t xml:space="preserve"> (e.g. based on l</w:t>
      </w:r>
      <w:r w:rsidRPr="00490A95">
        <w:rPr>
          <w:rFonts w:ascii="Garamond" w:eastAsia="Times New Roman" w:hAnsi="Garamond" w:cs="Times New Roman"/>
          <w:sz w:val="24"/>
          <w:szCs w:val="24"/>
        </w:rPr>
        <w:t>ists</w:t>
      </w:r>
      <w:r>
        <w:rPr>
          <w:rFonts w:ascii="Garamond" w:eastAsia="Times New Roman" w:hAnsi="Garamond" w:cs="Times New Roman"/>
          <w:sz w:val="24"/>
          <w:szCs w:val="24"/>
        </w:rPr>
        <w:t xml:space="preserve"> </w:t>
      </w:r>
      <w:r w:rsidRPr="00490A95">
        <w:rPr>
          <w:rFonts w:ascii="Garamond" w:eastAsia="Times New Roman" w:hAnsi="Garamond" w:cs="Times New Roman"/>
          <w:sz w:val="24"/>
          <w:szCs w:val="24"/>
        </w:rPr>
        <w:t>of key interlocutors for media-only events; log</w:t>
      </w:r>
      <w:r>
        <w:rPr>
          <w:rFonts w:ascii="Garamond" w:eastAsia="Times New Roman" w:hAnsi="Garamond" w:cs="Times New Roman"/>
          <w:sz w:val="24"/>
          <w:szCs w:val="24"/>
        </w:rPr>
        <w:t>s</w:t>
      </w:r>
      <w:r w:rsidRPr="00490A95">
        <w:rPr>
          <w:rFonts w:ascii="Garamond" w:eastAsia="Times New Roman" w:hAnsi="Garamond" w:cs="Times New Roman"/>
          <w:sz w:val="24"/>
          <w:szCs w:val="24"/>
        </w:rPr>
        <w:t xml:space="preserve"> of call-in participants for live media events; audience tracking polls for broadcast media events</w:t>
      </w:r>
      <w:r>
        <w:rPr>
          <w:rFonts w:ascii="Garamond" w:eastAsia="Times New Roman" w:hAnsi="Garamond" w:cs="Times New Roman"/>
          <w:sz w:val="24"/>
          <w:szCs w:val="24"/>
        </w:rPr>
        <w:t>, etc.)</w:t>
      </w:r>
    </w:p>
    <w:p w:rsidR="00BA43AE" w:rsidRDefault="00BA43AE" w:rsidP="00BA43AE">
      <w:pPr>
        <w:numPr>
          <w:ilvl w:val="0"/>
          <w:numId w:val="21"/>
        </w:numPr>
        <w:spacing w:after="0" w:line="240" w:lineRule="auto"/>
        <w:ind w:left="1080"/>
        <w:rPr>
          <w:ins w:id="12" w:author="Philip Roessler" w:date="2015-04-30T13:42:00Z"/>
          <w:rFonts w:ascii="Garamond" w:eastAsia="Times New Roman" w:hAnsi="Garamond" w:cs="Times New Roman"/>
          <w:sz w:val="24"/>
          <w:szCs w:val="24"/>
        </w:rPr>
      </w:pPr>
      <w:r w:rsidRPr="00BA43AE">
        <w:rPr>
          <w:rFonts w:ascii="Garamond" w:eastAsia="Times New Roman" w:hAnsi="Garamond" w:cs="Times New Roman"/>
          <w:sz w:val="24"/>
          <w:szCs w:val="24"/>
        </w:rPr>
        <w:t>Diversity of participants in public dialogue events</w:t>
      </w:r>
      <w:r w:rsidR="00490A95">
        <w:rPr>
          <w:rFonts w:ascii="Garamond" w:eastAsia="Times New Roman" w:hAnsi="Garamond" w:cs="Times New Roman"/>
          <w:sz w:val="24"/>
          <w:szCs w:val="24"/>
        </w:rPr>
        <w:t xml:space="preserve"> (e.g. via m</w:t>
      </w:r>
      <w:r w:rsidR="00490A95" w:rsidRPr="00490A95">
        <w:rPr>
          <w:rFonts w:ascii="Garamond" w:eastAsia="Times New Roman" w:hAnsi="Garamond" w:cs="Times New Roman"/>
          <w:sz w:val="24"/>
          <w:szCs w:val="24"/>
        </w:rPr>
        <w:t>onitors in attendance at in-person events surveying representativeness of dialogue participants</w:t>
      </w:r>
    </w:p>
    <w:p w:rsidR="00A06AA1" w:rsidRDefault="00A06AA1" w:rsidP="00BA43AE">
      <w:pPr>
        <w:numPr>
          <w:ilvl w:val="0"/>
          <w:numId w:val="21"/>
          <w:ins w:id="13" w:author="Philip Roessler" w:date="2015-04-30T13:42:00Z"/>
        </w:numPr>
        <w:spacing w:after="0" w:line="240" w:lineRule="auto"/>
        <w:ind w:left="1080"/>
        <w:rPr>
          <w:ins w:id="14" w:author="Philip Roessler" w:date="2015-04-30T13:55:00Z"/>
          <w:rFonts w:ascii="Garamond" w:eastAsia="Times New Roman" w:hAnsi="Garamond" w:cs="Times New Roman"/>
          <w:sz w:val="24"/>
          <w:szCs w:val="24"/>
        </w:rPr>
      </w:pPr>
      <w:ins w:id="15" w:author="Philip Roessler" w:date="2015-04-30T13:42:00Z">
        <w:r>
          <w:rPr>
            <w:rFonts w:ascii="Garamond" w:eastAsia="Times New Roman" w:hAnsi="Garamond" w:cs="Times New Roman"/>
            <w:sz w:val="24"/>
            <w:szCs w:val="24"/>
          </w:rPr>
          <w:t xml:space="preserve"># </w:t>
        </w:r>
        <w:proofErr w:type="gramStart"/>
        <w:r>
          <w:rPr>
            <w:rFonts w:ascii="Garamond" w:eastAsia="Times New Roman" w:hAnsi="Garamond" w:cs="Times New Roman"/>
            <w:sz w:val="24"/>
            <w:szCs w:val="24"/>
          </w:rPr>
          <w:t>of</w:t>
        </w:r>
        <w:proofErr w:type="gramEnd"/>
        <w:r>
          <w:rPr>
            <w:rFonts w:ascii="Garamond" w:eastAsia="Times New Roman" w:hAnsi="Garamond" w:cs="Times New Roman"/>
            <w:sz w:val="24"/>
            <w:szCs w:val="24"/>
          </w:rPr>
          <w:t xml:space="preserve"> citizens willing to sign a </w:t>
        </w:r>
      </w:ins>
      <w:ins w:id="16" w:author="Philip Roessler" w:date="2015-04-30T13:43:00Z">
        <w:r>
          <w:rPr>
            <w:rFonts w:ascii="Garamond" w:eastAsia="Times New Roman" w:hAnsi="Garamond" w:cs="Times New Roman"/>
            <w:sz w:val="24"/>
            <w:szCs w:val="24"/>
          </w:rPr>
          <w:t>petition</w:t>
        </w:r>
      </w:ins>
      <w:ins w:id="17" w:author="Philip Roessler" w:date="2015-04-30T13:42:00Z">
        <w:r>
          <w:rPr>
            <w:rFonts w:ascii="Garamond" w:eastAsia="Times New Roman" w:hAnsi="Garamond" w:cs="Times New Roman"/>
            <w:sz w:val="24"/>
            <w:szCs w:val="24"/>
          </w:rPr>
          <w:t xml:space="preserve"> </w:t>
        </w:r>
      </w:ins>
      <w:ins w:id="18" w:author="Philip Roessler" w:date="2015-04-30T13:43:00Z">
        <w:r>
          <w:rPr>
            <w:rFonts w:ascii="Garamond" w:eastAsia="Times New Roman" w:hAnsi="Garamond" w:cs="Times New Roman"/>
            <w:sz w:val="24"/>
            <w:szCs w:val="24"/>
          </w:rPr>
          <w:t xml:space="preserve">to </w:t>
        </w:r>
        <w:r w:rsidR="000749F3">
          <w:rPr>
            <w:rFonts w:ascii="Garamond" w:eastAsia="Times New Roman" w:hAnsi="Garamond" w:cs="Times New Roman"/>
            <w:sz w:val="24"/>
            <w:szCs w:val="24"/>
          </w:rPr>
          <w:t xml:space="preserve">advocate for the supply of priority public goods in their </w:t>
        </w:r>
      </w:ins>
      <w:ins w:id="19" w:author="Philip Roessler" w:date="2015-04-30T13:46:00Z">
        <w:r w:rsidR="000749F3">
          <w:rPr>
            <w:rFonts w:ascii="Garamond" w:eastAsia="Times New Roman" w:hAnsi="Garamond" w:cs="Times New Roman"/>
            <w:sz w:val="24"/>
            <w:szCs w:val="24"/>
          </w:rPr>
          <w:t>region</w:t>
        </w:r>
      </w:ins>
    </w:p>
    <w:p w:rsidR="00721D4B" w:rsidRDefault="00721D4B" w:rsidP="00BA43AE">
      <w:pPr>
        <w:numPr>
          <w:ilvl w:val="0"/>
          <w:numId w:val="21"/>
          <w:ins w:id="20" w:author="Philip Roessler" w:date="2015-04-30T13:55:00Z"/>
        </w:numPr>
        <w:spacing w:after="0" w:line="240" w:lineRule="auto"/>
        <w:ind w:left="1080"/>
        <w:rPr>
          <w:rFonts w:ascii="Garamond" w:eastAsia="Times New Roman" w:hAnsi="Garamond" w:cs="Times New Roman"/>
          <w:sz w:val="24"/>
          <w:szCs w:val="24"/>
        </w:rPr>
      </w:pPr>
      <w:ins w:id="21" w:author="Philip Roessler" w:date="2015-04-30T13:55:00Z">
        <w:r>
          <w:rPr>
            <w:rFonts w:ascii="Garamond" w:eastAsia="Times New Roman" w:hAnsi="Garamond" w:cs="Times New Roman"/>
            <w:sz w:val="24"/>
            <w:szCs w:val="24"/>
          </w:rPr>
          <w:t xml:space="preserve"># </w:t>
        </w:r>
        <w:proofErr w:type="gramStart"/>
        <w:r>
          <w:rPr>
            <w:rFonts w:ascii="Garamond" w:eastAsia="Times New Roman" w:hAnsi="Garamond" w:cs="Times New Roman"/>
            <w:sz w:val="24"/>
            <w:szCs w:val="24"/>
          </w:rPr>
          <w:t>of</w:t>
        </w:r>
        <w:proofErr w:type="gramEnd"/>
        <w:r>
          <w:rPr>
            <w:rFonts w:ascii="Garamond" w:eastAsia="Times New Roman" w:hAnsi="Garamond" w:cs="Times New Roman"/>
            <w:sz w:val="24"/>
            <w:szCs w:val="24"/>
          </w:rPr>
          <w:t xml:space="preserve"> citizens willing to contact </w:t>
        </w:r>
      </w:ins>
      <w:ins w:id="22" w:author="Philip Roessler" w:date="2015-04-30T13:56:00Z">
        <w:r>
          <w:rPr>
            <w:rFonts w:ascii="Garamond" w:eastAsia="Times New Roman" w:hAnsi="Garamond" w:cs="Times New Roman"/>
            <w:sz w:val="24"/>
            <w:szCs w:val="24"/>
          </w:rPr>
          <w:t>government officials (i.e., local and national representatives) to call for provision of priority public goods</w:t>
        </w:r>
      </w:ins>
      <w:ins w:id="23" w:author="Philip Roessler" w:date="2015-04-30T13:55:00Z">
        <w:r>
          <w:rPr>
            <w:rFonts w:ascii="Garamond" w:eastAsia="Times New Roman" w:hAnsi="Garamond" w:cs="Times New Roman"/>
            <w:sz w:val="24"/>
            <w:szCs w:val="24"/>
          </w:rPr>
          <w:t xml:space="preserve"> </w:t>
        </w:r>
      </w:ins>
    </w:p>
    <w:p w:rsidR="00BA43AE" w:rsidRPr="00BC7D98" w:rsidRDefault="00BA43AE" w:rsidP="0091307F">
      <w:pPr>
        <w:pStyle w:val="ListParagraph"/>
        <w:spacing w:after="160" w:line="240" w:lineRule="auto"/>
        <w:ind w:left="360"/>
        <w:rPr>
          <w:rFonts w:ascii="Garamond" w:eastAsia="Times New Roman" w:hAnsi="Garamond" w:cs="Times New Roman"/>
          <w:b/>
          <w:i/>
          <w:color w:val="000000" w:themeColor="text1"/>
          <w:sz w:val="24"/>
          <w:szCs w:val="24"/>
        </w:rPr>
      </w:pPr>
    </w:p>
    <w:p w:rsidR="0091307F" w:rsidRPr="00BC7D98" w:rsidRDefault="0091307F" w:rsidP="0091307F">
      <w:pPr>
        <w:numPr>
          <w:ilvl w:val="1"/>
          <w:numId w:val="28"/>
        </w:numPr>
        <w:spacing w:after="160" w:line="240" w:lineRule="auto"/>
        <w:ind w:left="360"/>
        <w:rPr>
          <w:rFonts w:ascii="Garamond" w:eastAsia="Times New Roman" w:hAnsi="Garamond" w:cs="Times New Roman"/>
          <w:b/>
          <w:i/>
          <w:color w:val="000000" w:themeColor="text1"/>
          <w:sz w:val="24"/>
          <w:szCs w:val="24"/>
        </w:rPr>
      </w:pPr>
      <w:r w:rsidRPr="00BC7D98">
        <w:rPr>
          <w:rFonts w:ascii="Garamond" w:eastAsia="Times New Roman" w:hAnsi="Garamond" w:cs="Times New Roman"/>
          <w:b/>
          <w:color w:val="000000" w:themeColor="text1"/>
          <w:sz w:val="24"/>
          <w:szCs w:val="24"/>
        </w:rPr>
        <w:t xml:space="preserve">Increased stated commitment of targeted actors to take collective action on targeted citizen priorities </w:t>
      </w:r>
    </w:p>
    <w:p w:rsidR="00D72F9E" w:rsidRPr="00BC7D98" w:rsidRDefault="003D38A6" w:rsidP="007F518F">
      <w:pPr>
        <w:pStyle w:val="ListParagraph"/>
        <w:spacing w:after="0" w:line="240" w:lineRule="auto"/>
        <w:ind w:left="360"/>
        <w:rPr>
          <w:rFonts w:ascii="Garamond" w:eastAsia="Times New Roman" w:hAnsi="Garamond" w:cs="Times New Roman"/>
          <w:color w:val="000000" w:themeColor="text1"/>
          <w:sz w:val="24"/>
          <w:szCs w:val="24"/>
        </w:rPr>
      </w:pPr>
      <w:r w:rsidRPr="00BC7D98">
        <w:rPr>
          <w:rFonts w:ascii="Garamond" w:eastAsia="Times New Roman" w:hAnsi="Garamond" w:cs="Times New Roman"/>
          <w:color w:val="000000" w:themeColor="text1"/>
          <w:sz w:val="24"/>
          <w:szCs w:val="24"/>
        </w:rPr>
        <w:t xml:space="preserve">In traditional development and participatory governance models, planning activities result in formal action plans to be taken up by different actors. If deemed helpful and necessary by the stakeholders involved, the project may support such </w:t>
      </w:r>
      <w:proofErr w:type="gramStart"/>
      <w:r w:rsidRPr="00BC7D98">
        <w:rPr>
          <w:rFonts w:ascii="Garamond" w:eastAsia="Times New Roman" w:hAnsi="Garamond" w:cs="Times New Roman"/>
          <w:color w:val="000000" w:themeColor="text1"/>
          <w:sz w:val="24"/>
          <w:szCs w:val="24"/>
        </w:rPr>
        <w:t>action-planning</w:t>
      </w:r>
      <w:proofErr w:type="gramEnd"/>
      <w:r w:rsidRPr="00BC7D98">
        <w:rPr>
          <w:rFonts w:ascii="Garamond" w:eastAsia="Times New Roman" w:hAnsi="Garamond" w:cs="Times New Roman"/>
          <w:color w:val="000000" w:themeColor="text1"/>
          <w:sz w:val="24"/>
          <w:szCs w:val="24"/>
        </w:rPr>
        <w:t xml:space="preserve">; however, recent research and experience has shown that such formal plans are often devised by certain people only (e.g. those who can write in the official language and have had training in following action plan templates) and not </w:t>
      </w:r>
      <w:r w:rsidR="000A70E2" w:rsidRPr="00BC7D98">
        <w:rPr>
          <w:rFonts w:ascii="Garamond" w:eastAsia="Times New Roman" w:hAnsi="Garamond" w:cs="Times New Roman"/>
          <w:color w:val="000000" w:themeColor="text1"/>
          <w:sz w:val="24"/>
          <w:szCs w:val="24"/>
        </w:rPr>
        <w:t xml:space="preserve">generally </w:t>
      </w:r>
      <w:r w:rsidRPr="00BC7D98">
        <w:rPr>
          <w:rFonts w:ascii="Garamond" w:eastAsia="Times New Roman" w:hAnsi="Garamond" w:cs="Times New Roman"/>
          <w:color w:val="000000" w:themeColor="text1"/>
          <w:sz w:val="24"/>
          <w:szCs w:val="24"/>
        </w:rPr>
        <w:t>followed</w:t>
      </w:r>
      <w:r w:rsidR="000A70E2" w:rsidRPr="00BC7D98">
        <w:rPr>
          <w:rFonts w:ascii="Garamond" w:eastAsia="Times New Roman" w:hAnsi="Garamond" w:cs="Times New Roman"/>
          <w:color w:val="000000" w:themeColor="text1"/>
          <w:sz w:val="24"/>
          <w:szCs w:val="24"/>
        </w:rPr>
        <w:t>. Proposals of action coming out of the dialogue activities should be integrated as much as possible into existing development plan instruments in Niger (such as Commune Development Plans at the</w:t>
      </w:r>
      <w:r w:rsidR="00E4741C" w:rsidRPr="00BC7D98">
        <w:rPr>
          <w:rFonts w:ascii="Garamond" w:eastAsia="Times New Roman" w:hAnsi="Garamond" w:cs="Times New Roman"/>
          <w:color w:val="000000" w:themeColor="text1"/>
          <w:sz w:val="24"/>
          <w:szCs w:val="24"/>
        </w:rPr>
        <w:t xml:space="preserve"> </w:t>
      </w:r>
      <w:r w:rsidR="000A70E2" w:rsidRPr="00BC7D98">
        <w:rPr>
          <w:rFonts w:ascii="Garamond" w:eastAsia="Times New Roman" w:hAnsi="Garamond" w:cs="Times New Roman"/>
          <w:color w:val="000000" w:themeColor="text1"/>
          <w:sz w:val="24"/>
          <w:szCs w:val="24"/>
        </w:rPr>
        <w:t xml:space="preserve">commune level or Regional Education Development Plans in the education sector specifically); but in addition to this, other strategies grounded in the local </w:t>
      </w:r>
      <w:r w:rsidR="00E4741C" w:rsidRPr="00BC7D98">
        <w:rPr>
          <w:rFonts w:ascii="Garamond" w:eastAsia="Times New Roman" w:hAnsi="Garamond" w:cs="Times New Roman"/>
          <w:color w:val="000000" w:themeColor="text1"/>
          <w:sz w:val="24"/>
          <w:szCs w:val="24"/>
        </w:rPr>
        <w:t xml:space="preserve">and often less formal </w:t>
      </w:r>
      <w:r w:rsidR="000A70E2" w:rsidRPr="00BC7D98">
        <w:rPr>
          <w:rFonts w:ascii="Garamond" w:eastAsia="Times New Roman" w:hAnsi="Garamond" w:cs="Times New Roman"/>
          <w:color w:val="000000" w:themeColor="text1"/>
          <w:sz w:val="24"/>
          <w:szCs w:val="24"/>
        </w:rPr>
        <w:t>systems and ways of doing things should be devised to increase commitment of actors at the national, regional, and local levels to take on collective action measures to improve the targeted citizen priorities.</w:t>
      </w:r>
      <w:r w:rsidR="00E4741C" w:rsidRPr="00BC7D98">
        <w:rPr>
          <w:rFonts w:ascii="Garamond" w:eastAsia="Times New Roman" w:hAnsi="Garamond" w:cs="Times New Roman"/>
          <w:color w:val="000000" w:themeColor="text1"/>
          <w:sz w:val="24"/>
          <w:szCs w:val="24"/>
        </w:rPr>
        <w:t xml:space="preserve"> In general, stated commitments should be made publicly to increase transparenc</w:t>
      </w:r>
      <w:r w:rsidR="00CF501C" w:rsidRPr="00BC7D98">
        <w:rPr>
          <w:rFonts w:ascii="Garamond" w:eastAsia="Times New Roman" w:hAnsi="Garamond" w:cs="Times New Roman"/>
          <w:color w:val="000000" w:themeColor="text1"/>
          <w:sz w:val="24"/>
          <w:szCs w:val="24"/>
        </w:rPr>
        <w:t xml:space="preserve">y and </w:t>
      </w:r>
      <w:r w:rsidR="00E4741C" w:rsidRPr="00BC7D98">
        <w:rPr>
          <w:rFonts w:ascii="Garamond" w:eastAsia="Times New Roman" w:hAnsi="Garamond" w:cs="Times New Roman"/>
          <w:color w:val="000000" w:themeColor="text1"/>
          <w:sz w:val="24"/>
          <w:szCs w:val="24"/>
        </w:rPr>
        <w:t>accountability</w:t>
      </w:r>
      <w:r w:rsidR="00CF501C" w:rsidRPr="00BC7D98">
        <w:rPr>
          <w:rFonts w:ascii="Garamond" w:eastAsia="Times New Roman" w:hAnsi="Garamond" w:cs="Times New Roman"/>
          <w:color w:val="000000" w:themeColor="text1"/>
          <w:sz w:val="24"/>
          <w:szCs w:val="24"/>
        </w:rPr>
        <w:t xml:space="preserve">; however, there may be occasions were commitments </w:t>
      </w:r>
      <w:proofErr w:type="gramStart"/>
      <w:r w:rsidR="00CF501C" w:rsidRPr="00BC7D98">
        <w:rPr>
          <w:rFonts w:ascii="Garamond" w:eastAsia="Times New Roman" w:hAnsi="Garamond" w:cs="Times New Roman"/>
          <w:color w:val="000000" w:themeColor="text1"/>
          <w:sz w:val="24"/>
          <w:szCs w:val="24"/>
        </w:rPr>
        <w:t>can</w:t>
      </w:r>
      <w:proofErr w:type="gramEnd"/>
      <w:r w:rsidR="00CF501C" w:rsidRPr="00BC7D98">
        <w:rPr>
          <w:rFonts w:ascii="Garamond" w:eastAsia="Times New Roman" w:hAnsi="Garamond" w:cs="Times New Roman"/>
          <w:color w:val="000000" w:themeColor="text1"/>
          <w:sz w:val="24"/>
          <w:szCs w:val="24"/>
        </w:rPr>
        <w:t xml:space="preserve"> be made less publicly, at least at first, if this helps to further the objectives of addressing the targeted citizen priorities. </w:t>
      </w:r>
    </w:p>
    <w:p w:rsidR="00CF501C" w:rsidRPr="00BC7D98" w:rsidRDefault="00CF501C" w:rsidP="007F518F">
      <w:pPr>
        <w:spacing w:after="0" w:line="240" w:lineRule="auto"/>
        <w:ind w:left="360"/>
        <w:rPr>
          <w:rFonts w:ascii="Garamond" w:eastAsia="Times New Roman" w:hAnsi="Garamond" w:cs="Times New Roman"/>
          <w:sz w:val="24"/>
          <w:szCs w:val="24"/>
        </w:rPr>
      </w:pPr>
    </w:p>
    <w:p w:rsidR="00C3648F" w:rsidRPr="00490A95" w:rsidRDefault="00C3648F" w:rsidP="007F518F">
      <w:pPr>
        <w:spacing w:after="0" w:line="240" w:lineRule="auto"/>
        <w:ind w:left="360"/>
        <w:rPr>
          <w:rFonts w:ascii="Garamond" w:eastAsia="Calibri" w:hAnsi="Garamond" w:cs="Calibri"/>
          <w:sz w:val="24"/>
          <w:szCs w:val="24"/>
        </w:rPr>
      </w:pPr>
      <w:r w:rsidRPr="00490A95">
        <w:rPr>
          <w:rFonts w:ascii="Garamond" w:eastAsia="Times New Roman" w:hAnsi="Garamond" w:cs="Times New Roman"/>
          <w:sz w:val="24"/>
          <w:szCs w:val="24"/>
        </w:rPr>
        <w:t>Illustrative activities:</w:t>
      </w:r>
    </w:p>
    <w:p w:rsidR="00CF501C" w:rsidRPr="00BC7D98" w:rsidRDefault="00CF501C" w:rsidP="007F518F">
      <w:pPr>
        <w:numPr>
          <w:ilvl w:val="0"/>
          <w:numId w:val="3"/>
        </w:numPr>
        <w:spacing w:line="240" w:lineRule="auto"/>
        <w:ind w:hanging="358"/>
        <w:contextualSpacing/>
        <w:rPr>
          <w:rFonts w:ascii="Garamond" w:eastAsia="Times New Roman" w:hAnsi="Garamond" w:cs="Times New Roman"/>
          <w:sz w:val="24"/>
          <w:szCs w:val="24"/>
        </w:rPr>
      </w:pPr>
      <w:r w:rsidRPr="00BC7D98">
        <w:rPr>
          <w:rFonts w:ascii="Garamond" w:eastAsia="Times New Roman" w:hAnsi="Garamond" w:cs="Times New Roman"/>
          <w:sz w:val="24"/>
          <w:szCs w:val="24"/>
        </w:rPr>
        <w:t xml:space="preserve">Support to activities following up on public dialogues to help formal or informal coalitions of actors commit to different actions </w:t>
      </w:r>
    </w:p>
    <w:p w:rsidR="00CF501C" w:rsidRPr="00BC7D98" w:rsidRDefault="00CF501C" w:rsidP="007F518F">
      <w:pPr>
        <w:numPr>
          <w:ilvl w:val="0"/>
          <w:numId w:val="3"/>
        </w:numPr>
        <w:spacing w:line="240" w:lineRule="auto"/>
        <w:ind w:hanging="358"/>
        <w:contextualSpacing/>
        <w:rPr>
          <w:rFonts w:ascii="Garamond" w:eastAsia="Times New Roman" w:hAnsi="Garamond" w:cs="Times New Roman"/>
          <w:sz w:val="24"/>
          <w:szCs w:val="24"/>
        </w:rPr>
      </w:pPr>
      <w:r w:rsidRPr="00BC7D98">
        <w:rPr>
          <w:rFonts w:ascii="Garamond" w:eastAsia="Times New Roman" w:hAnsi="Garamond" w:cs="Times New Roman"/>
          <w:sz w:val="24"/>
          <w:szCs w:val="24"/>
        </w:rPr>
        <w:t>Support to publicizing announcements regarding commitments to take action</w:t>
      </w:r>
    </w:p>
    <w:p w:rsidR="00CF501C" w:rsidRDefault="00CF501C" w:rsidP="007F518F">
      <w:pPr>
        <w:spacing w:after="160" w:line="240" w:lineRule="auto"/>
        <w:ind w:left="360"/>
        <w:rPr>
          <w:rFonts w:ascii="Garamond" w:eastAsia="Times New Roman" w:hAnsi="Garamond" w:cs="Times New Roman"/>
          <w:b/>
          <w:i/>
          <w:color w:val="000000" w:themeColor="text1"/>
          <w:sz w:val="24"/>
          <w:szCs w:val="24"/>
        </w:rPr>
      </w:pPr>
    </w:p>
    <w:p w:rsidR="00490A95" w:rsidRPr="00BC7D98" w:rsidRDefault="00490A95" w:rsidP="00490A95">
      <w:pPr>
        <w:tabs>
          <w:tab w:val="left" w:pos="360"/>
        </w:tabs>
        <w:spacing w:after="0" w:line="240" w:lineRule="auto"/>
        <w:rPr>
          <w:rFonts w:ascii="Garamond" w:eastAsia="Times New Roman" w:hAnsi="Garamond" w:cs="Times New Roman"/>
          <w:color w:val="000000" w:themeColor="text1"/>
          <w:sz w:val="24"/>
          <w:szCs w:val="24"/>
        </w:rPr>
      </w:pPr>
      <w:r w:rsidRPr="00490A95">
        <w:rPr>
          <w:rFonts w:ascii="Garamond" w:eastAsia="Times New Roman" w:hAnsi="Garamond" w:cs="Times New Roman"/>
          <w:color w:val="000000" w:themeColor="text1"/>
          <w:sz w:val="24"/>
          <w:szCs w:val="24"/>
        </w:rPr>
        <w:tab/>
      </w:r>
      <w:r w:rsidRPr="00BC7D98">
        <w:rPr>
          <w:rFonts w:ascii="Garamond" w:eastAsia="Times New Roman" w:hAnsi="Garamond" w:cs="Times New Roman"/>
          <w:color w:val="000000" w:themeColor="text1"/>
          <w:sz w:val="24"/>
          <w:szCs w:val="24"/>
          <w:u w:val="single"/>
        </w:rPr>
        <w:t xml:space="preserve">Illustrative </w:t>
      </w:r>
      <w:r w:rsidRPr="00BC7D98">
        <w:rPr>
          <w:rFonts w:ascii="Garamond" w:eastAsia="Times New Roman" w:hAnsi="Garamond" w:cs="Times New Roman"/>
          <w:b/>
          <w:color w:val="000000" w:themeColor="text1"/>
          <w:sz w:val="24"/>
          <w:szCs w:val="24"/>
          <w:u w:val="single"/>
        </w:rPr>
        <w:t>result</w:t>
      </w:r>
      <w:r w:rsidRPr="00BC7D98">
        <w:rPr>
          <w:rFonts w:ascii="Garamond" w:eastAsia="Times New Roman" w:hAnsi="Garamond" w:cs="Times New Roman"/>
          <w:color w:val="000000" w:themeColor="text1"/>
          <w:sz w:val="24"/>
          <w:szCs w:val="24"/>
          <w:u w:val="single"/>
        </w:rPr>
        <w:t xml:space="preserve"> indicator</w:t>
      </w:r>
      <w:r>
        <w:rPr>
          <w:rFonts w:ascii="Garamond" w:eastAsia="Times New Roman" w:hAnsi="Garamond" w:cs="Times New Roman"/>
          <w:color w:val="000000" w:themeColor="text1"/>
          <w:sz w:val="24"/>
          <w:szCs w:val="24"/>
          <w:u w:val="single"/>
        </w:rPr>
        <w:t xml:space="preserve"> for 2.2</w:t>
      </w:r>
      <w:r w:rsidRPr="00BC7D98">
        <w:rPr>
          <w:rFonts w:ascii="Garamond" w:eastAsia="Times New Roman" w:hAnsi="Garamond" w:cs="Times New Roman"/>
          <w:color w:val="000000" w:themeColor="text1"/>
          <w:sz w:val="24"/>
          <w:szCs w:val="24"/>
        </w:rPr>
        <w:t>:</w:t>
      </w:r>
    </w:p>
    <w:p w:rsidR="00490A95" w:rsidRPr="00490A95" w:rsidRDefault="00490A95" w:rsidP="00490A95">
      <w:pPr>
        <w:numPr>
          <w:ilvl w:val="0"/>
          <w:numId w:val="21"/>
        </w:numPr>
        <w:spacing w:after="0" w:line="240" w:lineRule="auto"/>
        <w:ind w:left="1080"/>
        <w:rPr>
          <w:rFonts w:ascii="Garamond" w:eastAsia="Times New Roman" w:hAnsi="Garamond" w:cs="Times New Roman"/>
          <w:b/>
          <w:i/>
          <w:color w:val="000000" w:themeColor="text1"/>
          <w:sz w:val="24"/>
          <w:szCs w:val="24"/>
        </w:rPr>
      </w:pPr>
      <w:r w:rsidRPr="00490A95">
        <w:rPr>
          <w:rFonts w:ascii="Garamond" w:eastAsia="Times New Roman" w:hAnsi="Garamond" w:cs="Times New Roman"/>
          <w:sz w:val="24"/>
          <w:szCs w:val="24"/>
        </w:rPr>
        <w:t xml:space="preserve">% </w:t>
      </w:r>
      <w:proofErr w:type="gramStart"/>
      <w:r w:rsidRPr="00490A95">
        <w:rPr>
          <w:rFonts w:ascii="Garamond" w:eastAsia="Times New Roman" w:hAnsi="Garamond" w:cs="Times New Roman"/>
          <w:sz w:val="24"/>
          <w:szCs w:val="24"/>
        </w:rPr>
        <w:t>of</w:t>
      </w:r>
      <w:proofErr w:type="gramEnd"/>
      <w:r w:rsidRPr="00490A95">
        <w:rPr>
          <w:rFonts w:ascii="Garamond" w:eastAsia="Times New Roman" w:hAnsi="Garamond" w:cs="Times New Roman"/>
          <w:sz w:val="24"/>
          <w:szCs w:val="24"/>
        </w:rPr>
        <w:t xml:space="preserve"> targeted actors making public statements of commitment to take action on issues following public dialogue events</w:t>
      </w:r>
    </w:p>
    <w:p w:rsidR="00490A95" w:rsidRDefault="00490A95" w:rsidP="00490A95">
      <w:pPr>
        <w:spacing w:after="0" w:line="240" w:lineRule="auto"/>
        <w:ind w:left="1080"/>
        <w:rPr>
          <w:rFonts w:ascii="Garamond" w:eastAsia="Times New Roman" w:hAnsi="Garamond" w:cs="Times New Roman"/>
          <w:sz w:val="24"/>
          <w:szCs w:val="24"/>
        </w:rPr>
      </w:pPr>
    </w:p>
    <w:p w:rsidR="00490A95" w:rsidRPr="00490A95" w:rsidRDefault="00490A95" w:rsidP="00490A95">
      <w:pPr>
        <w:spacing w:after="0" w:line="240" w:lineRule="auto"/>
        <w:ind w:left="1080"/>
        <w:rPr>
          <w:rFonts w:ascii="Garamond" w:eastAsia="Times New Roman" w:hAnsi="Garamond" w:cs="Times New Roman"/>
          <w:b/>
          <w:i/>
          <w:color w:val="000000" w:themeColor="text1"/>
          <w:sz w:val="24"/>
          <w:szCs w:val="24"/>
        </w:rPr>
      </w:pPr>
    </w:p>
    <w:p w:rsidR="0091307F" w:rsidRPr="00BC7D98" w:rsidRDefault="00CF501C" w:rsidP="007F518F">
      <w:pPr>
        <w:numPr>
          <w:ilvl w:val="1"/>
          <w:numId w:val="28"/>
        </w:numPr>
        <w:spacing w:after="160" w:line="240" w:lineRule="auto"/>
        <w:ind w:left="360"/>
        <w:rPr>
          <w:rFonts w:ascii="Garamond" w:eastAsia="Times New Roman" w:hAnsi="Garamond" w:cs="Times New Roman"/>
          <w:b/>
          <w:i/>
          <w:sz w:val="24"/>
          <w:szCs w:val="24"/>
        </w:rPr>
      </w:pPr>
      <w:r w:rsidRPr="00BC7D98">
        <w:rPr>
          <w:rFonts w:ascii="Garamond" w:eastAsia="Times New Roman" w:hAnsi="Garamond" w:cs="Times New Roman"/>
          <w:b/>
          <w:sz w:val="24"/>
          <w:szCs w:val="24"/>
        </w:rPr>
        <w:t>Increased a</w:t>
      </w:r>
      <w:r w:rsidR="0091307F" w:rsidRPr="00BC7D98">
        <w:rPr>
          <w:rFonts w:ascii="Garamond" w:eastAsia="Times New Roman" w:hAnsi="Garamond" w:cs="Times New Roman"/>
          <w:b/>
          <w:sz w:val="24"/>
          <w:szCs w:val="24"/>
        </w:rPr>
        <w:t>vailability of</w:t>
      </w:r>
      <w:r w:rsidR="00C3648F" w:rsidRPr="00BC7D98">
        <w:rPr>
          <w:rFonts w:ascii="Garamond" w:eastAsia="Times New Roman" w:hAnsi="Garamond" w:cs="Times New Roman"/>
          <w:b/>
          <w:sz w:val="24"/>
          <w:szCs w:val="24"/>
        </w:rPr>
        <w:t xml:space="preserve"> reliable</w:t>
      </w:r>
      <w:r w:rsidR="0091307F" w:rsidRPr="00BC7D98">
        <w:rPr>
          <w:rFonts w:ascii="Garamond" w:eastAsia="Times New Roman" w:hAnsi="Garamond" w:cs="Times New Roman"/>
          <w:b/>
          <w:sz w:val="24"/>
          <w:szCs w:val="24"/>
        </w:rPr>
        <w:t xml:space="preserve"> information on targeted citizen priorities </w:t>
      </w:r>
    </w:p>
    <w:p w:rsidR="0091307F" w:rsidRPr="00BC7D98" w:rsidRDefault="00F5562E" w:rsidP="007F518F">
      <w:pPr>
        <w:pStyle w:val="ListParagraph"/>
        <w:spacing w:line="240" w:lineRule="auto"/>
        <w:ind w:left="360"/>
        <w:rPr>
          <w:rFonts w:ascii="Garamond" w:eastAsia="Times New Roman" w:hAnsi="Garamond" w:cs="Times New Roman"/>
          <w:b/>
          <w:i/>
          <w:color w:val="000000" w:themeColor="text1"/>
          <w:sz w:val="24"/>
          <w:szCs w:val="24"/>
        </w:rPr>
      </w:pPr>
      <w:r>
        <w:rPr>
          <w:rFonts w:ascii="Garamond" w:eastAsia="Times New Roman" w:hAnsi="Garamond" w:cs="Times New Roman"/>
          <w:color w:val="000000" w:themeColor="text1"/>
          <w:sz w:val="24"/>
          <w:szCs w:val="24"/>
        </w:rPr>
        <w:t xml:space="preserve">There are a number of very active media outlets and journalists in Niger reporting on issues important to citizens. The purpose of this project </w:t>
      </w:r>
      <w:r w:rsidR="0072068C">
        <w:rPr>
          <w:rFonts w:ascii="Garamond" w:eastAsia="Times New Roman" w:hAnsi="Garamond" w:cs="Times New Roman"/>
          <w:color w:val="000000" w:themeColor="text1"/>
          <w:sz w:val="24"/>
          <w:szCs w:val="24"/>
        </w:rPr>
        <w:t xml:space="preserve">component </w:t>
      </w:r>
      <w:r>
        <w:rPr>
          <w:rFonts w:ascii="Garamond" w:eastAsia="Times New Roman" w:hAnsi="Garamond" w:cs="Times New Roman"/>
          <w:color w:val="000000" w:themeColor="text1"/>
          <w:sz w:val="24"/>
          <w:szCs w:val="24"/>
        </w:rPr>
        <w:t>is to help such actors – and more that wish to be like them – to do what they do better and to focus in particular on coverage and reporting of the citizen priorities targeted under PRG Phase 1. This refers to national media but also regional and sub-regional media in target zones, with a particular eye to increasing the availability of reliable information to both everyday citizens and policy makers and other key actors that need such information to advocate for and act for change. Illustrative</w:t>
      </w:r>
      <w:r w:rsidR="00A30BD6" w:rsidRPr="00BC7D98">
        <w:rPr>
          <w:rFonts w:ascii="Garamond" w:eastAsia="Times New Roman" w:hAnsi="Garamond" w:cs="Times New Roman"/>
          <w:color w:val="000000" w:themeColor="text1"/>
          <w:sz w:val="24"/>
          <w:szCs w:val="24"/>
        </w:rPr>
        <w:t xml:space="preserve"> activities</w:t>
      </w:r>
      <w:r>
        <w:rPr>
          <w:rFonts w:ascii="Garamond" w:eastAsia="Times New Roman" w:hAnsi="Garamond" w:cs="Times New Roman"/>
          <w:color w:val="000000" w:themeColor="text1"/>
          <w:sz w:val="24"/>
          <w:szCs w:val="24"/>
        </w:rPr>
        <w:t xml:space="preserve"> would include t</w:t>
      </w:r>
      <w:r w:rsidR="00C3648F" w:rsidRPr="00BC7D98">
        <w:rPr>
          <w:rFonts w:ascii="Garamond" w:eastAsia="Times New Roman" w:hAnsi="Garamond" w:cs="Times New Roman"/>
          <w:sz w:val="24"/>
          <w:szCs w:val="24"/>
        </w:rPr>
        <w:t>echnical and financial support to professional media, citizen media, and other information-sharing channels</w:t>
      </w:r>
      <w:r w:rsidR="00A30BD6" w:rsidRPr="00BC7D98">
        <w:rPr>
          <w:rFonts w:ascii="Garamond" w:eastAsia="Times New Roman" w:hAnsi="Garamond" w:cs="Times New Roman"/>
          <w:sz w:val="24"/>
          <w:szCs w:val="24"/>
        </w:rPr>
        <w:t xml:space="preserve"> to distribute </w:t>
      </w:r>
      <w:r w:rsidR="00C65CEB" w:rsidRPr="00BC7D98">
        <w:rPr>
          <w:rFonts w:ascii="Garamond" w:eastAsia="Times New Roman" w:hAnsi="Garamond" w:cs="Times New Roman"/>
          <w:sz w:val="24"/>
          <w:szCs w:val="24"/>
        </w:rPr>
        <w:t>reliable, pertinent, and timely</w:t>
      </w:r>
      <w:r w:rsidR="00A30BD6" w:rsidRPr="00BC7D98">
        <w:rPr>
          <w:rFonts w:ascii="Garamond" w:eastAsia="Times New Roman" w:hAnsi="Garamond" w:cs="Times New Roman"/>
          <w:sz w:val="24"/>
          <w:szCs w:val="24"/>
        </w:rPr>
        <w:t xml:space="preserve"> information on the </w:t>
      </w:r>
      <w:r w:rsidR="00C65CEB" w:rsidRPr="00BC7D98">
        <w:rPr>
          <w:rFonts w:ascii="Garamond" w:eastAsia="Times New Roman" w:hAnsi="Garamond" w:cs="Times New Roman"/>
          <w:sz w:val="24"/>
          <w:szCs w:val="24"/>
        </w:rPr>
        <w:t xml:space="preserve">issues related to the </w:t>
      </w:r>
      <w:r w:rsidR="00A30BD6" w:rsidRPr="00BC7D98">
        <w:rPr>
          <w:rFonts w:ascii="Garamond" w:eastAsia="Times New Roman" w:hAnsi="Garamond" w:cs="Times New Roman"/>
          <w:sz w:val="24"/>
          <w:szCs w:val="24"/>
        </w:rPr>
        <w:t xml:space="preserve">targeted citizen priorities. </w:t>
      </w:r>
    </w:p>
    <w:p w:rsidR="00490A95" w:rsidRPr="00BC7D98" w:rsidRDefault="00490A95" w:rsidP="00490A95">
      <w:pPr>
        <w:tabs>
          <w:tab w:val="left" w:pos="360"/>
        </w:tabs>
        <w:spacing w:after="0" w:line="240" w:lineRule="auto"/>
        <w:rPr>
          <w:rFonts w:ascii="Garamond" w:eastAsia="Times New Roman" w:hAnsi="Garamond" w:cs="Times New Roman"/>
          <w:color w:val="000000" w:themeColor="text1"/>
          <w:sz w:val="24"/>
          <w:szCs w:val="24"/>
        </w:rPr>
      </w:pPr>
      <w:r w:rsidRPr="00490A95">
        <w:rPr>
          <w:rFonts w:ascii="Garamond" w:eastAsia="Times New Roman" w:hAnsi="Garamond" w:cs="Times New Roman"/>
          <w:color w:val="000000" w:themeColor="text1"/>
          <w:sz w:val="24"/>
          <w:szCs w:val="24"/>
        </w:rPr>
        <w:tab/>
      </w:r>
      <w:r w:rsidRPr="00BC7D98">
        <w:rPr>
          <w:rFonts w:ascii="Garamond" w:eastAsia="Times New Roman" w:hAnsi="Garamond" w:cs="Times New Roman"/>
          <w:color w:val="000000" w:themeColor="text1"/>
          <w:sz w:val="24"/>
          <w:szCs w:val="24"/>
          <w:u w:val="single"/>
        </w:rPr>
        <w:t xml:space="preserve">Illustrative </w:t>
      </w:r>
      <w:r w:rsidRPr="00BC7D98">
        <w:rPr>
          <w:rFonts w:ascii="Garamond" w:eastAsia="Times New Roman" w:hAnsi="Garamond" w:cs="Times New Roman"/>
          <w:b/>
          <w:color w:val="000000" w:themeColor="text1"/>
          <w:sz w:val="24"/>
          <w:szCs w:val="24"/>
          <w:u w:val="single"/>
        </w:rPr>
        <w:t>result</w:t>
      </w:r>
      <w:r w:rsidRPr="00BC7D98">
        <w:rPr>
          <w:rFonts w:ascii="Garamond" w:eastAsia="Times New Roman" w:hAnsi="Garamond" w:cs="Times New Roman"/>
          <w:color w:val="000000" w:themeColor="text1"/>
          <w:sz w:val="24"/>
          <w:szCs w:val="24"/>
          <w:u w:val="single"/>
        </w:rPr>
        <w:t xml:space="preserve"> indicator</w:t>
      </w:r>
      <w:r>
        <w:rPr>
          <w:rFonts w:ascii="Garamond" w:eastAsia="Times New Roman" w:hAnsi="Garamond" w:cs="Times New Roman"/>
          <w:color w:val="000000" w:themeColor="text1"/>
          <w:sz w:val="24"/>
          <w:szCs w:val="24"/>
          <w:u w:val="single"/>
        </w:rPr>
        <w:t xml:space="preserve"> for 2.3</w:t>
      </w:r>
      <w:r w:rsidRPr="00BC7D98">
        <w:rPr>
          <w:rFonts w:ascii="Garamond" w:eastAsia="Times New Roman" w:hAnsi="Garamond" w:cs="Times New Roman"/>
          <w:color w:val="000000" w:themeColor="text1"/>
          <w:sz w:val="24"/>
          <w:szCs w:val="24"/>
        </w:rPr>
        <w:t>:</w:t>
      </w:r>
    </w:p>
    <w:p w:rsidR="00490A95" w:rsidRPr="00490A95" w:rsidRDefault="00490A95" w:rsidP="00490A95">
      <w:pPr>
        <w:numPr>
          <w:ilvl w:val="0"/>
          <w:numId w:val="21"/>
        </w:numPr>
        <w:spacing w:after="0" w:line="240" w:lineRule="auto"/>
        <w:ind w:left="1080"/>
        <w:rPr>
          <w:rFonts w:ascii="Garamond" w:eastAsia="Times New Roman" w:hAnsi="Garamond" w:cs="Times New Roman"/>
          <w:b/>
          <w:i/>
          <w:color w:val="000000" w:themeColor="text1"/>
          <w:sz w:val="24"/>
          <w:szCs w:val="24"/>
        </w:rPr>
      </w:pPr>
      <w:r w:rsidRPr="00490A95">
        <w:rPr>
          <w:rFonts w:ascii="Garamond" w:eastAsia="Times New Roman" w:hAnsi="Garamond" w:cs="Times New Roman"/>
          <w:color w:val="000000" w:themeColor="text1"/>
          <w:sz w:val="24"/>
          <w:szCs w:val="24"/>
        </w:rPr>
        <w:t xml:space="preserve">% </w:t>
      </w:r>
      <w:proofErr w:type="gramStart"/>
      <w:r w:rsidRPr="00490A95">
        <w:rPr>
          <w:rFonts w:ascii="Garamond" w:eastAsia="Times New Roman" w:hAnsi="Garamond" w:cs="Times New Roman"/>
          <w:color w:val="000000" w:themeColor="text1"/>
          <w:sz w:val="24"/>
          <w:szCs w:val="24"/>
        </w:rPr>
        <w:t>change</w:t>
      </w:r>
      <w:proofErr w:type="gramEnd"/>
      <w:r w:rsidRPr="00490A95">
        <w:rPr>
          <w:rFonts w:ascii="Garamond" w:eastAsia="Times New Roman" w:hAnsi="Garamond" w:cs="Times New Roman"/>
          <w:color w:val="000000" w:themeColor="text1"/>
          <w:sz w:val="24"/>
          <w:szCs w:val="24"/>
        </w:rPr>
        <w:t xml:space="preserve"> in media stories, articles, columns and/or broadcasts addressing the targeted citizen priorities</w:t>
      </w:r>
      <w:r>
        <w:rPr>
          <w:rFonts w:ascii="Garamond" w:eastAsia="Times New Roman" w:hAnsi="Garamond" w:cs="Times New Roman"/>
          <w:color w:val="000000" w:themeColor="text1"/>
          <w:sz w:val="24"/>
          <w:szCs w:val="24"/>
        </w:rPr>
        <w:t xml:space="preserve"> (using sampling methodology)</w:t>
      </w:r>
    </w:p>
    <w:p w:rsidR="00490A95" w:rsidRDefault="00490A95" w:rsidP="00490A95">
      <w:pPr>
        <w:spacing w:after="0" w:line="240" w:lineRule="auto"/>
        <w:ind w:left="1080"/>
        <w:rPr>
          <w:rFonts w:ascii="Garamond" w:eastAsia="Times New Roman" w:hAnsi="Garamond" w:cs="Times New Roman"/>
          <w:color w:val="000000" w:themeColor="text1"/>
          <w:sz w:val="24"/>
          <w:szCs w:val="24"/>
        </w:rPr>
      </w:pPr>
    </w:p>
    <w:p w:rsidR="00E02151" w:rsidRPr="00BC7D98" w:rsidRDefault="00E02151" w:rsidP="00E02151">
      <w:pPr>
        <w:tabs>
          <w:tab w:val="left" w:pos="360"/>
        </w:tabs>
        <w:spacing w:after="0" w:line="240" w:lineRule="auto"/>
        <w:rPr>
          <w:rFonts w:ascii="Garamond" w:eastAsia="Times New Roman" w:hAnsi="Garamond" w:cs="Times New Roman"/>
          <w:color w:val="000000" w:themeColor="text1"/>
          <w:sz w:val="24"/>
          <w:szCs w:val="24"/>
        </w:rPr>
      </w:pPr>
      <w:r w:rsidRPr="00E02151">
        <w:rPr>
          <w:rFonts w:ascii="Garamond" w:eastAsia="Times New Roman" w:hAnsi="Garamond" w:cs="Times New Roman"/>
          <w:color w:val="000000" w:themeColor="text1"/>
          <w:sz w:val="24"/>
          <w:szCs w:val="24"/>
        </w:rPr>
        <w:tab/>
      </w:r>
      <w:r w:rsidRPr="00BC7D98">
        <w:rPr>
          <w:rFonts w:ascii="Garamond" w:eastAsia="Times New Roman" w:hAnsi="Garamond" w:cs="Times New Roman"/>
          <w:color w:val="000000" w:themeColor="text1"/>
          <w:sz w:val="24"/>
          <w:szCs w:val="24"/>
          <w:u w:val="single"/>
        </w:rPr>
        <w:t xml:space="preserve">Illustrative </w:t>
      </w:r>
      <w:r>
        <w:rPr>
          <w:rFonts w:ascii="Garamond" w:eastAsia="Times New Roman" w:hAnsi="Garamond" w:cs="Times New Roman"/>
          <w:b/>
          <w:color w:val="000000" w:themeColor="text1"/>
          <w:sz w:val="24"/>
          <w:szCs w:val="24"/>
          <w:u w:val="single"/>
        </w:rPr>
        <w:t>output</w:t>
      </w:r>
      <w:r w:rsidRPr="00BC7D98">
        <w:rPr>
          <w:rFonts w:ascii="Garamond" w:eastAsia="Times New Roman" w:hAnsi="Garamond" w:cs="Times New Roman"/>
          <w:color w:val="000000" w:themeColor="text1"/>
          <w:sz w:val="24"/>
          <w:szCs w:val="24"/>
          <w:u w:val="single"/>
        </w:rPr>
        <w:t xml:space="preserve"> indicator</w:t>
      </w:r>
      <w:r>
        <w:rPr>
          <w:rFonts w:ascii="Garamond" w:eastAsia="Times New Roman" w:hAnsi="Garamond" w:cs="Times New Roman"/>
          <w:color w:val="000000" w:themeColor="text1"/>
          <w:sz w:val="24"/>
          <w:szCs w:val="24"/>
          <w:u w:val="single"/>
        </w:rPr>
        <w:t xml:space="preserve"> for 2.3</w:t>
      </w:r>
      <w:r w:rsidRPr="00BC7D98">
        <w:rPr>
          <w:rFonts w:ascii="Garamond" w:eastAsia="Times New Roman" w:hAnsi="Garamond" w:cs="Times New Roman"/>
          <w:color w:val="000000" w:themeColor="text1"/>
          <w:sz w:val="24"/>
          <w:szCs w:val="24"/>
        </w:rPr>
        <w:t>:</w:t>
      </w:r>
    </w:p>
    <w:p w:rsidR="00E02151" w:rsidRPr="000749F3" w:rsidRDefault="00E02151" w:rsidP="00E02151">
      <w:pPr>
        <w:numPr>
          <w:ilvl w:val="0"/>
          <w:numId w:val="21"/>
        </w:numPr>
        <w:spacing w:after="0" w:line="240" w:lineRule="auto"/>
        <w:ind w:left="1080"/>
        <w:rPr>
          <w:ins w:id="24" w:author="Philip Roessler" w:date="2015-04-30T13:51:00Z"/>
          <w:rFonts w:ascii="Garamond" w:eastAsia="Times New Roman" w:hAnsi="Garamond" w:cs="Times New Roman"/>
          <w:b/>
          <w:i/>
          <w:color w:val="000000" w:themeColor="text1"/>
          <w:sz w:val="24"/>
          <w:szCs w:val="24"/>
          <w:rPrChange w:id="25" w:author="Philip Roessler" w:date="2015-04-30T13:51:00Z">
            <w:rPr>
              <w:ins w:id="26" w:author="Philip Roessler" w:date="2015-04-30T13:51:00Z"/>
              <w:rFonts w:ascii="Garamond" w:eastAsia="Times New Roman" w:hAnsi="Garamond" w:cs="Times New Roman"/>
              <w:sz w:val="24"/>
              <w:szCs w:val="24"/>
            </w:rPr>
          </w:rPrChange>
        </w:rPr>
      </w:pPr>
      <w:r w:rsidRPr="00E02151">
        <w:rPr>
          <w:rFonts w:ascii="Garamond" w:eastAsia="Times New Roman" w:hAnsi="Garamond" w:cs="Times New Roman"/>
          <w:color w:val="000000" w:themeColor="text1"/>
          <w:sz w:val="24"/>
          <w:szCs w:val="24"/>
        </w:rPr>
        <w:t>#</w:t>
      </w:r>
      <w:r w:rsidRPr="00E02151">
        <w:rPr>
          <w:rFonts w:ascii="Garamond" w:eastAsia="Times New Roman" w:hAnsi="Garamond" w:cs="Times New Roman"/>
          <w:b/>
          <w:i/>
          <w:color w:val="000000" w:themeColor="text1"/>
          <w:sz w:val="24"/>
          <w:szCs w:val="24"/>
        </w:rPr>
        <w:t xml:space="preserve"> </w:t>
      </w:r>
      <w:proofErr w:type="gramStart"/>
      <w:r w:rsidRPr="00E02151">
        <w:rPr>
          <w:rFonts w:ascii="Garamond" w:eastAsia="Times New Roman" w:hAnsi="Garamond" w:cs="Times New Roman"/>
          <w:sz w:val="24"/>
          <w:szCs w:val="24"/>
        </w:rPr>
        <w:t>of</w:t>
      </w:r>
      <w:proofErr w:type="gramEnd"/>
      <w:r w:rsidRPr="00E02151">
        <w:rPr>
          <w:rFonts w:ascii="Garamond" w:eastAsia="Times New Roman" w:hAnsi="Garamond" w:cs="Times New Roman"/>
          <w:sz w:val="24"/>
          <w:szCs w:val="24"/>
        </w:rPr>
        <w:t xml:space="preserve"> journalists trained with USG </w:t>
      </w:r>
      <w:r w:rsidR="00481DD4">
        <w:rPr>
          <w:rFonts w:ascii="Garamond" w:eastAsia="Times New Roman" w:hAnsi="Garamond" w:cs="Times New Roman"/>
          <w:sz w:val="24"/>
          <w:szCs w:val="24"/>
        </w:rPr>
        <w:t>a</w:t>
      </w:r>
      <w:r w:rsidRPr="00E02151">
        <w:rPr>
          <w:rFonts w:ascii="Garamond" w:eastAsia="Times New Roman" w:hAnsi="Garamond" w:cs="Times New Roman"/>
          <w:sz w:val="24"/>
          <w:szCs w:val="24"/>
        </w:rPr>
        <w:t>ssistance  [SFA indicator]</w:t>
      </w:r>
    </w:p>
    <w:p w:rsidR="000749F3" w:rsidRPr="000749F3" w:rsidRDefault="000749F3" w:rsidP="00E02151">
      <w:pPr>
        <w:numPr>
          <w:ilvl w:val="0"/>
          <w:numId w:val="21"/>
          <w:ins w:id="27" w:author="Philip Roessler" w:date="2015-04-30T13:51:00Z"/>
        </w:numPr>
        <w:spacing w:after="0" w:line="240" w:lineRule="auto"/>
        <w:ind w:left="1080"/>
        <w:rPr>
          <w:ins w:id="28" w:author="Philip Roessler" w:date="2015-04-30T13:52:00Z"/>
          <w:rFonts w:ascii="Garamond" w:eastAsia="Times New Roman" w:hAnsi="Garamond" w:cs="Times New Roman"/>
          <w:b/>
          <w:i/>
          <w:color w:val="000000" w:themeColor="text1"/>
          <w:sz w:val="24"/>
          <w:szCs w:val="24"/>
          <w:rPrChange w:id="29" w:author="Philip Roessler" w:date="2015-04-30T13:52:00Z">
            <w:rPr>
              <w:ins w:id="30" w:author="Philip Roessler" w:date="2015-04-30T13:52:00Z"/>
              <w:rFonts w:ascii="Garamond" w:eastAsia="Times New Roman" w:hAnsi="Garamond" w:cs="Times New Roman"/>
              <w:sz w:val="24"/>
              <w:szCs w:val="24"/>
            </w:rPr>
          </w:rPrChange>
        </w:rPr>
      </w:pPr>
      <w:ins w:id="31" w:author="Philip Roessler" w:date="2015-04-30T13:51:00Z">
        <w:r>
          <w:rPr>
            <w:rFonts w:ascii="Garamond" w:eastAsia="Times New Roman" w:hAnsi="Garamond" w:cs="Times New Roman"/>
            <w:sz w:val="24"/>
            <w:szCs w:val="24"/>
          </w:rPr>
          <w:t xml:space="preserve">% </w:t>
        </w:r>
        <w:proofErr w:type="gramStart"/>
        <w:r>
          <w:rPr>
            <w:rFonts w:ascii="Garamond" w:eastAsia="Times New Roman" w:hAnsi="Garamond" w:cs="Times New Roman"/>
            <w:sz w:val="24"/>
            <w:szCs w:val="24"/>
          </w:rPr>
          <w:t>change</w:t>
        </w:r>
        <w:proofErr w:type="gramEnd"/>
        <w:r>
          <w:rPr>
            <w:rFonts w:ascii="Garamond" w:eastAsia="Times New Roman" w:hAnsi="Garamond" w:cs="Times New Roman"/>
            <w:sz w:val="24"/>
            <w:szCs w:val="24"/>
          </w:rPr>
          <w:t xml:space="preserve"> in citizen awareness of </w:t>
        </w:r>
      </w:ins>
      <w:ins w:id="32" w:author="Philip Roessler" w:date="2015-04-30T13:52:00Z">
        <w:r>
          <w:rPr>
            <w:rFonts w:ascii="Garamond" w:eastAsia="Times New Roman" w:hAnsi="Garamond" w:cs="Times New Roman"/>
            <w:sz w:val="24"/>
            <w:szCs w:val="24"/>
          </w:rPr>
          <w:t>the public goods provision process</w:t>
        </w:r>
      </w:ins>
    </w:p>
    <w:p w:rsidR="000749F3" w:rsidRPr="00E02151" w:rsidRDefault="000749F3" w:rsidP="00E02151">
      <w:pPr>
        <w:numPr>
          <w:ilvl w:val="0"/>
          <w:numId w:val="21"/>
          <w:ins w:id="33" w:author="Philip Roessler" w:date="2015-04-30T13:52:00Z"/>
        </w:numPr>
        <w:spacing w:after="0" w:line="240" w:lineRule="auto"/>
        <w:ind w:left="1080"/>
        <w:rPr>
          <w:rFonts w:ascii="Garamond" w:eastAsia="Times New Roman" w:hAnsi="Garamond" w:cs="Times New Roman"/>
          <w:b/>
          <w:i/>
          <w:color w:val="000000" w:themeColor="text1"/>
          <w:sz w:val="24"/>
          <w:szCs w:val="24"/>
        </w:rPr>
      </w:pPr>
      <w:ins w:id="34" w:author="Philip Roessler" w:date="2015-04-30T13:52:00Z">
        <w:r>
          <w:rPr>
            <w:rFonts w:ascii="Garamond" w:eastAsia="Times New Roman" w:hAnsi="Garamond" w:cs="Times New Roman"/>
            <w:sz w:val="24"/>
            <w:szCs w:val="24"/>
          </w:rPr>
          <w:t xml:space="preserve">% </w:t>
        </w:r>
        <w:proofErr w:type="gramStart"/>
        <w:r>
          <w:rPr>
            <w:rFonts w:ascii="Garamond" w:eastAsia="Times New Roman" w:hAnsi="Garamond" w:cs="Times New Roman"/>
            <w:sz w:val="24"/>
            <w:szCs w:val="24"/>
          </w:rPr>
          <w:t>change</w:t>
        </w:r>
        <w:proofErr w:type="gramEnd"/>
        <w:r>
          <w:rPr>
            <w:rFonts w:ascii="Garamond" w:eastAsia="Times New Roman" w:hAnsi="Garamond" w:cs="Times New Roman"/>
            <w:sz w:val="24"/>
            <w:szCs w:val="24"/>
          </w:rPr>
          <w:t xml:space="preserve"> in citizen awar</w:t>
        </w:r>
      </w:ins>
      <w:ins w:id="35" w:author="Philip Roessler" w:date="2015-04-30T13:53:00Z">
        <w:r>
          <w:rPr>
            <w:rFonts w:ascii="Garamond" w:eastAsia="Times New Roman" w:hAnsi="Garamond" w:cs="Times New Roman"/>
            <w:sz w:val="24"/>
            <w:szCs w:val="24"/>
          </w:rPr>
          <w:t>e</w:t>
        </w:r>
      </w:ins>
      <w:ins w:id="36" w:author="Philip Roessler" w:date="2015-04-30T13:52:00Z">
        <w:r>
          <w:rPr>
            <w:rFonts w:ascii="Garamond" w:eastAsia="Times New Roman" w:hAnsi="Garamond" w:cs="Times New Roman"/>
            <w:sz w:val="24"/>
            <w:szCs w:val="24"/>
          </w:rPr>
          <w:t xml:space="preserve">ness of </w:t>
        </w:r>
      </w:ins>
      <w:ins w:id="37" w:author="Philip Roessler" w:date="2015-04-30T13:54:00Z">
        <w:r w:rsidR="00AB0459">
          <w:rPr>
            <w:rFonts w:ascii="Garamond" w:eastAsia="Times New Roman" w:hAnsi="Garamond" w:cs="Times New Roman"/>
            <w:sz w:val="24"/>
            <w:szCs w:val="24"/>
          </w:rPr>
          <w:t>whom to contact within the GON to address provision of priority public goods</w:t>
        </w:r>
      </w:ins>
      <w:ins w:id="38" w:author="Philip Roessler" w:date="2015-04-30T13:53:00Z">
        <w:r w:rsidR="00721D4B">
          <w:rPr>
            <w:rFonts w:ascii="Garamond" w:eastAsia="Times New Roman" w:hAnsi="Garamond" w:cs="Times New Roman"/>
            <w:sz w:val="24"/>
            <w:szCs w:val="24"/>
          </w:rPr>
          <w:t xml:space="preserve"> </w:t>
        </w:r>
      </w:ins>
      <w:ins w:id="39" w:author="Philip Roessler" w:date="2015-04-30T13:52:00Z">
        <w:r>
          <w:rPr>
            <w:rFonts w:ascii="Garamond" w:eastAsia="Times New Roman" w:hAnsi="Garamond" w:cs="Times New Roman"/>
            <w:sz w:val="24"/>
            <w:szCs w:val="24"/>
          </w:rPr>
          <w:t xml:space="preserve"> </w:t>
        </w:r>
      </w:ins>
    </w:p>
    <w:p w:rsidR="00E02151" w:rsidRDefault="00E02151" w:rsidP="00490A95">
      <w:pPr>
        <w:spacing w:after="0" w:line="240" w:lineRule="auto"/>
        <w:ind w:left="1080"/>
        <w:rPr>
          <w:rFonts w:ascii="Garamond" w:eastAsia="Times New Roman" w:hAnsi="Garamond" w:cs="Times New Roman"/>
          <w:color w:val="000000" w:themeColor="text1"/>
          <w:sz w:val="24"/>
          <w:szCs w:val="24"/>
        </w:rPr>
      </w:pPr>
    </w:p>
    <w:p w:rsidR="00E02151" w:rsidRDefault="00E02151" w:rsidP="00490A95">
      <w:pPr>
        <w:spacing w:after="0" w:line="240" w:lineRule="auto"/>
        <w:ind w:left="1080"/>
        <w:rPr>
          <w:rFonts w:ascii="Garamond" w:eastAsia="Times New Roman" w:hAnsi="Garamond" w:cs="Times New Roman"/>
          <w:color w:val="000000" w:themeColor="text1"/>
          <w:sz w:val="24"/>
          <w:szCs w:val="24"/>
        </w:rPr>
      </w:pPr>
    </w:p>
    <w:p w:rsidR="00C65222" w:rsidRPr="00C65222" w:rsidRDefault="00C65222" w:rsidP="00C65222">
      <w:pPr>
        <w:numPr>
          <w:ilvl w:val="1"/>
          <w:numId w:val="28"/>
        </w:numPr>
        <w:spacing w:after="160" w:line="240" w:lineRule="auto"/>
        <w:ind w:left="360"/>
        <w:rPr>
          <w:rFonts w:ascii="Garamond" w:eastAsia="Times New Roman" w:hAnsi="Garamond" w:cs="Times New Roman"/>
          <w:b/>
          <w:i/>
          <w:color w:val="000000" w:themeColor="text1"/>
          <w:sz w:val="24"/>
          <w:szCs w:val="24"/>
        </w:rPr>
      </w:pPr>
      <w:r w:rsidRPr="00C65222">
        <w:rPr>
          <w:rFonts w:ascii="Garamond" w:eastAsia="Times New Roman" w:hAnsi="Garamond" w:cs="Times New Roman"/>
          <w:b/>
          <w:color w:val="000000" w:themeColor="text1"/>
          <w:sz w:val="24"/>
          <w:szCs w:val="24"/>
        </w:rPr>
        <w:t xml:space="preserve">CSO/citizen advocacy </w:t>
      </w:r>
      <w:r>
        <w:rPr>
          <w:rFonts w:ascii="Garamond" w:eastAsia="Times New Roman" w:hAnsi="Garamond" w:cs="Times New Roman"/>
          <w:b/>
          <w:color w:val="000000" w:themeColor="text1"/>
          <w:sz w:val="24"/>
          <w:szCs w:val="24"/>
        </w:rPr>
        <w:t xml:space="preserve">for action </w:t>
      </w:r>
      <w:r w:rsidRPr="00C65222">
        <w:rPr>
          <w:rFonts w:ascii="Garamond" w:eastAsia="Times New Roman" w:hAnsi="Garamond" w:cs="Times New Roman"/>
          <w:b/>
          <w:color w:val="000000" w:themeColor="text1"/>
          <w:sz w:val="24"/>
          <w:szCs w:val="24"/>
        </w:rPr>
        <w:t>on targeted citizen priorities improved</w:t>
      </w:r>
    </w:p>
    <w:p w:rsidR="00984F1A" w:rsidRDefault="00B66D7F" w:rsidP="006923C7">
      <w:pPr>
        <w:pStyle w:val="ListParagraph"/>
        <w:spacing w:line="240" w:lineRule="auto"/>
        <w:ind w:left="360"/>
        <w:rPr>
          <w:rFonts w:ascii="Garamond" w:eastAsia="Times New Roman" w:hAnsi="Garamond" w:cs="Times New Roman"/>
          <w:color w:val="000000" w:themeColor="text1"/>
          <w:sz w:val="24"/>
          <w:szCs w:val="24"/>
        </w:rPr>
      </w:pPr>
      <w:r>
        <w:rPr>
          <w:rFonts w:ascii="Garamond" w:eastAsia="Times New Roman" w:hAnsi="Garamond" w:cs="Times New Roman"/>
          <w:color w:val="000000" w:themeColor="text1"/>
          <w:sz w:val="24"/>
          <w:szCs w:val="24"/>
        </w:rPr>
        <w:t xml:space="preserve">Like with the media, there are a number of Nigerien civil society groups (national associations, union federations, anti-corruption groups, </w:t>
      </w:r>
      <w:proofErr w:type="spellStart"/>
      <w:r>
        <w:rPr>
          <w:rFonts w:ascii="Garamond" w:eastAsia="Times New Roman" w:hAnsi="Garamond" w:cs="Times New Roman"/>
          <w:color w:val="000000" w:themeColor="text1"/>
          <w:sz w:val="24"/>
          <w:szCs w:val="24"/>
        </w:rPr>
        <w:t>sectoral</w:t>
      </w:r>
      <w:proofErr w:type="spellEnd"/>
      <w:r>
        <w:rPr>
          <w:rFonts w:ascii="Garamond" w:eastAsia="Times New Roman" w:hAnsi="Garamond" w:cs="Times New Roman"/>
          <w:color w:val="000000" w:themeColor="text1"/>
          <w:sz w:val="24"/>
          <w:szCs w:val="24"/>
        </w:rPr>
        <w:t xml:space="preserve"> NGOs, etc.) active in advocating for change in the sectors related to the citizen priorities targeted by PRG Phase 1. T</w:t>
      </w:r>
      <w:r w:rsidR="0072068C">
        <w:rPr>
          <w:rFonts w:ascii="Garamond" w:eastAsia="Times New Roman" w:hAnsi="Garamond" w:cs="Times New Roman"/>
          <w:color w:val="000000" w:themeColor="text1"/>
          <w:sz w:val="24"/>
          <w:szCs w:val="24"/>
        </w:rPr>
        <w:t xml:space="preserve">he result sought in this component is civil society advocacy improved such that it is more effective in actually leading to positive change – promoting interaction between key actors and putting positive pressure on these to make commitments and take up the collective action measures sought. </w:t>
      </w:r>
    </w:p>
    <w:p w:rsidR="0072068C" w:rsidRDefault="00984F1A" w:rsidP="006923C7">
      <w:pPr>
        <w:pStyle w:val="ListParagraph"/>
        <w:spacing w:line="240" w:lineRule="auto"/>
        <w:ind w:left="360"/>
        <w:rPr>
          <w:rFonts w:ascii="Garamond" w:eastAsia="Times New Roman" w:hAnsi="Garamond" w:cs="Times New Roman"/>
          <w:sz w:val="24"/>
          <w:szCs w:val="24"/>
        </w:rPr>
      </w:pPr>
      <w:r>
        <w:rPr>
          <w:rFonts w:ascii="Garamond" w:eastAsia="Times New Roman" w:hAnsi="Garamond" w:cs="Times New Roman"/>
          <w:color w:val="000000" w:themeColor="text1"/>
          <w:sz w:val="24"/>
          <w:szCs w:val="24"/>
        </w:rPr>
        <w:t xml:space="preserve">The ways these actors could more effectively advocate should be informed by the </w:t>
      </w:r>
      <w:proofErr w:type="spellStart"/>
      <w:r>
        <w:rPr>
          <w:rFonts w:ascii="Garamond" w:eastAsia="Times New Roman" w:hAnsi="Garamond" w:cs="Times New Roman"/>
          <w:color w:val="000000" w:themeColor="text1"/>
          <w:sz w:val="24"/>
          <w:szCs w:val="24"/>
        </w:rPr>
        <w:t>Intial</w:t>
      </w:r>
      <w:proofErr w:type="spellEnd"/>
      <w:r>
        <w:rPr>
          <w:rFonts w:ascii="Garamond" w:eastAsia="Times New Roman" w:hAnsi="Garamond" w:cs="Times New Roman"/>
          <w:color w:val="000000" w:themeColor="text1"/>
          <w:sz w:val="24"/>
          <w:szCs w:val="24"/>
        </w:rPr>
        <w:t xml:space="preserve"> PEA Action Research and may very well include using informal pathways and institutions as well as or instead of more formal or traditionally Western approaches. Activities to reach this result are likely to include </w:t>
      </w:r>
      <w:r w:rsidR="0072068C">
        <w:rPr>
          <w:rFonts w:ascii="Garamond" w:eastAsia="Times New Roman" w:hAnsi="Garamond" w:cs="Times New Roman"/>
          <w:b/>
          <w:color w:val="000000" w:themeColor="text1"/>
          <w:sz w:val="24"/>
          <w:szCs w:val="24"/>
        </w:rPr>
        <w:t>t</w:t>
      </w:r>
      <w:r w:rsidR="006923C7" w:rsidRPr="00BC7D98">
        <w:rPr>
          <w:rFonts w:ascii="Garamond" w:eastAsia="Times New Roman" w:hAnsi="Garamond" w:cs="Times New Roman"/>
          <w:sz w:val="24"/>
          <w:szCs w:val="24"/>
        </w:rPr>
        <w:t>ec</w:t>
      </w:r>
      <w:r>
        <w:rPr>
          <w:rFonts w:ascii="Garamond" w:eastAsia="Times New Roman" w:hAnsi="Garamond" w:cs="Times New Roman"/>
          <w:sz w:val="24"/>
          <w:szCs w:val="24"/>
        </w:rPr>
        <w:t xml:space="preserve">hnical and financial support to these efforts, such as via inter-CSO exchanges on how to do what they do better, on-going mentoring, sub-grants to cover costs of field trips as part of advocacy, etc. </w:t>
      </w:r>
    </w:p>
    <w:p w:rsidR="005D0A6F" w:rsidRPr="00BC7D98" w:rsidRDefault="005D0A6F" w:rsidP="006923C7">
      <w:pPr>
        <w:tabs>
          <w:tab w:val="left" w:pos="360"/>
        </w:tabs>
        <w:spacing w:after="0" w:line="240" w:lineRule="auto"/>
        <w:rPr>
          <w:rFonts w:ascii="Garamond" w:eastAsia="Times New Roman" w:hAnsi="Garamond" w:cs="Times New Roman"/>
          <w:color w:val="000000" w:themeColor="text1"/>
          <w:sz w:val="24"/>
          <w:szCs w:val="24"/>
        </w:rPr>
      </w:pPr>
      <w:r w:rsidRPr="00490A95">
        <w:rPr>
          <w:rFonts w:ascii="Garamond" w:eastAsia="Times New Roman" w:hAnsi="Garamond" w:cs="Times New Roman"/>
          <w:color w:val="000000" w:themeColor="text1"/>
          <w:sz w:val="24"/>
          <w:szCs w:val="24"/>
        </w:rPr>
        <w:tab/>
      </w:r>
      <w:r w:rsidRPr="00BC7D98">
        <w:rPr>
          <w:rFonts w:ascii="Garamond" w:eastAsia="Times New Roman" w:hAnsi="Garamond" w:cs="Times New Roman"/>
          <w:color w:val="000000" w:themeColor="text1"/>
          <w:sz w:val="24"/>
          <w:szCs w:val="24"/>
          <w:u w:val="single"/>
        </w:rPr>
        <w:t xml:space="preserve">Illustrative </w:t>
      </w:r>
      <w:r w:rsidRPr="00BC7D98">
        <w:rPr>
          <w:rFonts w:ascii="Garamond" w:eastAsia="Times New Roman" w:hAnsi="Garamond" w:cs="Times New Roman"/>
          <w:b/>
          <w:color w:val="000000" w:themeColor="text1"/>
          <w:sz w:val="24"/>
          <w:szCs w:val="24"/>
          <w:u w:val="single"/>
        </w:rPr>
        <w:t>result</w:t>
      </w:r>
      <w:r w:rsidRPr="00BC7D98">
        <w:rPr>
          <w:rFonts w:ascii="Garamond" w:eastAsia="Times New Roman" w:hAnsi="Garamond" w:cs="Times New Roman"/>
          <w:color w:val="000000" w:themeColor="text1"/>
          <w:sz w:val="24"/>
          <w:szCs w:val="24"/>
          <w:u w:val="single"/>
        </w:rPr>
        <w:t xml:space="preserve"> indicator</w:t>
      </w:r>
      <w:r w:rsidR="006923C7">
        <w:rPr>
          <w:rFonts w:ascii="Garamond" w:eastAsia="Times New Roman" w:hAnsi="Garamond" w:cs="Times New Roman"/>
          <w:color w:val="000000" w:themeColor="text1"/>
          <w:sz w:val="24"/>
          <w:szCs w:val="24"/>
          <w:u w:val="single"/>
        </w:rPr>
        <w:t>s</w:t>
      </w:r>
      <w:r>
        <w:rPr>
          <w:rFonts w:ascii="Garamond" w:eastAsia="Times New Roman" w:hAnsi="Garamond" w:cs="Times New Roman"/>
          <w:color w:val="000000" w:themeColor="text1"/>
          <w:sz w:val="24"/>
          <w:szCs w:val="24"/>
          <w:u w:val="single"/>
        </w:rPr>
        <w:t xml:space="preserve"> for 2.</w:t>
      </w:r>
      <w:r w:rsidR="006923C7">
        <w:rPr>
          <w:rFonts w:ascii="Garamond" w:eastAsia="Times New Roman" w:hAnsi="Garamond" w:cs="Times New Roman"/>
          <w:color w:val="000000" w:themeColor="text1"/>
          <w:sz w:val="24"/>
          <w:szCs w:val="24"/>
          <w:u w:val="single"/>
        </w:rPr>
        <w:t>4</w:t>
      </w:r>
      <w:r w:rsidRPr="00BC7D98">
        <w:rPr>
          <w:rFonts w:ascii="Garamond" w:eastAsia="Times New Roman" w:hAnsi="Garamond" w:cs="Times New Roman"/>
          <w:color w:val="000000" w:themeColor="text1"/>
          <w:sz w:val="24"/>
          <w:szCs w:val="24"/>
        </w:rPr>
        <w:t>:</w:t>
      </w:r>
    </w:p>
    <w:p w:rsidR="005D0A6F" w:rsidRPr="006923C7" w:rsidRDefault="005D0A6F" w:rsidP="006923C7">
      <w:pPr>
        <w:pStyle w:val="ListParagraph"/>
        <w:numPr>
          <w:ilvl w:val="0"/>
          <w:numId w:val="21"/>
        </w:numPr>
        <w:spacing w:line="240" w:lineRule="auto"/>
        <w:ind w:left="1080"/>
        <w:rPr>
          <w:rFonts w:ascii="Garamond" w:eastAsia="Times New Roman" w:hAnsi="Garamond" w:cs="Times New Roman"/>
          <w:color w:val="000000" w:themeColor="text1"/>
          <w:sz w:val="24"/>
          <w:szCs w:val="24"/>
        </w:rPr>
      </w:pPr>
      <w:r w:rsidRPr="006923C7">
        <w:rPr>
          <w:rFonts w:ascii="Garamond" w:eastAsia="Times New Roman" w:hAnsi="Garamond" w:cs="Times New Roman"/>
          <w:color w:val="000000" w:themeColor="text1"/>
          <w:sz w:val="24"/>
          <w:szCs w:val="24"/>
        </w:rPr>
        <w:t xml:space="preserve"># </w:t>
      </w:r>
      <w:proofErr w:type="gramStart"/>
      <w:r w:rsidRPr="006923C7">
        <w:rPr>
          <w:rFonts w:ascii="Garamond" w:eastAsia="Times New Roman" w:hAnsi="Garamond" w:cs="Times New Roman"/>
          <w:color w:val="000000" w:themeColor="text1"/>
          <w:sz w:val="24"/>
          <w:szCs w:val="24"/>
        </w:rPr>
        <w:t>of</w:t>
      </w:r>
      <w:proofErr w:type="gramEnd"/>
      <w:r w:rsidRPr="006923C7">
        <w:rPr>
          <w:rFonts w:ascii="Garamond" w:eastAsia="Times New Roman" w:hAnsi="Garamond" w:cs="Times New Roman"/>
          <w:color w:val="000000" w:themeColor="text1"/>
          <w:sz w:val="24"/>
          <w:szCs w:val="24"/>
        </w:rPr>
        <w:t xml:space="preserve"> advocacy initiatives carried out by </w:t>
      </w:r>
      <w:proofErr w:type="spellStart"/>
      <w:r w:rsidRPr="006923C7">
        <w:rPr>
          <w:rFonts w:ascii="Garamond" w:eastAsia="Times New Roman" w:hAnsi="Garamond" w:cs="Times New Roman"/>
          <w:color w:val="000000" w:themeColor="text1"/>
          <w:sz w:val="24"/>
          <w:szCs w:val="24"/>
        </w:rPr>
        <w:t>CSOs</w:t>
      </w:r>
      <w:proofErr w:type="spellEnd"/>
      <w:r w:rsidRPr="006923C7">
        <w:rPr>
          <w:rFonts w:ascii="Garamond" w:eastAsia="Times New Roman" w:hAnsi="Garamond" w:cs="Times New Roman"/>
          <w:color w:val="000000" w:themeColor="text1"/>
          <w:sz w:val="24"/>
          <w:szCs w:val="24"/>
        </w:rPr>
        <w:t xml:space="preserve"> or influential individual citizens on the targeted citizen priorities</w:t>
      </w:r>
    </w:p>
    <w:p w:rsidR="005D0A6F" w:rsidRDefault="005D0A6F" w:rsidP="006923C7">
      <w:pPr>
        <w:pStyle w:val="ListParagraph"/>
        <w:numPr>
          <w:ilvl w:val="0"/>
          <w:numId w:val="21"/>
        </w:numPr>
        <w:spacing w:line="240" w:lineRule="auto"/>
        <w:ind w:left="1080"/>
        <w:rPr>
          <w:ins w:id="40" w:author="Philip Roessler" w:date="2015-04-30T13:47:00Z"/>
          <w:rFonts w:ascii="Garamond" w:eastAsia="Times New Roman" w:hAnsi="Garamond" w:cs="Times New Roman"/>
          <w:color w:val="000000" w:themeColor="text1"/>
          <w:sz w:val="24"/>
          <w:szCs w:val="24"/>
        </w:rPr>
      </w:pPr>
      <w:r w:rsidRPr="006923C7">
        <w:rPr>
          <w:rFonts w:ascii="Garamond" w:eastAsia="Times New Roman" w:hAnsi="Garamond" w:cs="Times New Roman"/>
          <w:color w:val="000000" w:themeColor="text1"/>
          <w:sz w:val="24"/>
          <w:szCs w:val="24"/>
        </w:rPr>
        <w:t xml:space="preserve">% </w:t>
      </w:r>
      <w:proofErr w:type="gramStart"/>
      <w:r w:rsidRPr="006923C7">
        <w:rPr>
          <w:rFonts w:ascii="Garamond" w:eastAsia="Times New Roman" w:hAnsi="Garamond" w:cs="Times New Roman"/>
          <w:color w:val="000000" w:themeColor="text1"/>
          <w:sz w:val="24"/>
          <w:szCs w:val="24"/>
        </w:rPr>
        <w:t>citizens</w:t>
      </w:r>
      <w:proofErr w:type="gramEnd"/>
      <w:r w:rsidRPr="006923C7">
        <w:rPr>
          <w:rFonts w:ascii="Garamond" w:eastAsia="Times New Roman" w:hAnsi="Garamond" w:cs="Times New Roman"/>
          <w:color w:val="000000" w:themeColor="text1"/>
          <w:sz w:val="24"/>
          <w:szCs w:val="24"/>
        </w:rPr>
        <w:t xml:space="preserve"> reporting the perception that CSO/citizen advocacy on targeted citizen priorities is effective</w:t>
      </w:r>
    </w:p>
    <w:p w:rsidR="000749F3" w:rsidRPr="006923C7" w:rsidRDefault="000749F3" w:rsidP="006923C7">
      <w:pPr>
        <w:pStyle w:val="ListParagraph"/>
        <w:numPr>
          <w:ilvl w:val="0"/>
          <w:numId w:val="21"/>
          <w:ins w:id="41" w:author="Philip Roessler" w:date="2015-04-30T13:47:00Z"/>
        </w:numPr>
        <w:spacing w:line="240" w:lineRule="auto"/>
        <w:ind w:left="1080"/>
        <w:rPr>
          <w:rFonts w:ascii="Garamond" w:eastAsia="Times New Roman" w:hAnsi="Garamond" w:cs="Times New Roman"/>
          <w:color w:val="000000" w:themeColor="text1"/>
          <w:sz w:val="24"/>
          <w:szCs w:val="24"/>
        </w:rPr>
      </w:pPr>
      <w:ins w:id="42" w:author="Philip Roessler" w:date="2015-04-30T13:47:00Z">
        <w:r>
          <w:rPr>
            <w:rFonts w:ascii="Garamond" w:eastAsia="Times New Roman" w:hAnsi="Garamond" w:cs="Times New Roman"/>
            <w:color w:val="000000" w:themeColor="text1"/>
            <w:sz w:val="24"/>
            <w:szCs w:val="24"/>
          </w:rPr>
          <w:t xml:space="preserve">% </w:t>
        </w:r>
        <w:proofErr w:type="gramStart"/>
        <w:r>
          <w:rPr>
            <w:rFonts w:ascii="Garamond" w:eastAsia="Times New Roman" w:hAnsi="Garamond" w:cs="Times New Roman"/>
            <w:color w:val="000000" w:themeColor="text1"/>
            <w:sz w:val="24"/>
            <w:szCs w:val="24"/>
          </w:rPr>
          <w:t>citizens</w:t>
        </w:r>
        <w:proofErr w:type="gramEnd"/>
        <w:r>
          <w:rPr>
            <w:rFonts w:ascii="Garamond" w:eastAsia="Times New Roman" w:hAnsi="Garamond" w:cs="Times New Roman"/>
            <w:color w:val="000000" w:themeColor="text1"/>
            <w:sz w:val="24"/>
            <w:szCs w:val="24"/>
          </w:rPr>
          <w:t xml:space="preserve"> willing to make donations to support CSO/citizen advocacy campaigns</w:t>
        </w:r>
      </w:ins>
    </w:p>
    <w:p w:rsidR="005D0A6F" w:rsidRPr="006923C7" w:rsidRDefault="005D0A6F" w:rsidP="006923C7">
      <w:pPr>
        <w:pStyle w:val="ListParagraph"/>
        <w:numPr>
          <w:ilvl w:val="0"/>
          <w:numId w:val="21"/>
        </w:numPr>
        <w:spacing w:line="240" w:lineRule="auto"/>
        <w:ind w:left="1080"/>
        <w:rPr>
          <w:rFonts w:ascii="Garamond" w:eastAsia="Times New Roman" w:hAnsi="Garamond" w:cs="Times New Roman"/>
          <w:color w:val="000000" w:themeColor="text1"/>
          <w:sz w:val="24"/>
          <w:szCs w:val="24"/>
        </w:rPr>
      </w:pPr>
      <w:r w:rsidRPr="006923C7">
        <w:rPr>
          <w:rFonts w:ascii="Garamond" w:eastAsia="Times New Roman" w:hAnsi="Garamond" w:cs="Times New Roman"/>
          <w:color w:val="000000" w:themeColor="text1"/>
          <w:sz w:val="24"/>
          <w:szCs w:val="24"/>
        </w:rPr>
        <w:t xml:space="preserve">% </w:t>
      </w:r>
      <w:proofErr w:type="gramStart"/>
      <w:r w:rsidRPr="006923C7">
        <w:rPr>
          <w:rFonts w:ascii="Garamond" w:eastAsia="Times New Roman" w:hAnsi="Garamond" w:cs="Times New Roman"/>
          <w:color w:val="000000" w:themeColor="text1"/>
          <w:sz w:val="24"/>
          <w:szCs w:val="24"/>
        </w:rPr>
        <w:t>of</w:t>
      </w:r>
      <w:proofErr w:type="gramEnd"/>
      <w:r w:rsidRPr="006923C7">
        <w:rPr>
          <w:rFonts w:ascii="Garamond" w:eastAsia="Times New Roman" w:hAnsi="Garamond" w:cs="Times New Roman"/>
          <w:color w:val="000000" w:themeColor="text1"/>
          <w:sz w:val="24"/>
          <w:szCs w:val="24"/>
        </w:rPr>
        <w:t xml:space="preserve"> public sector actors and political party representatives reporting that their response to targeted citizen priorities was due in part to CSO/citizen advocacy</w:t>
      </w:r>
    </w:p>
    <w:p w:rsidR="005D0A6F" w:rsidRDefault="005D0A6F" w:rsidP="006923C7">
      <w:pPr>
        <w:spacing w:after="160" w:line="240" w:lineRule="auto"/>
        <w:ind w:left="360"/>
        <w:rPr>
          <w:rFonts w:ascii="Garamond" w:eastAsia="Times New Roman" w:hAnsi="Garamond" w:cs="Times New Roman"/>
          <w:b/>
          <w:i/>
          <w:color w:val="000000" w:themeColor="text1"/>
          <w:sz w:val="24"/>
          <w:szCs w:val="24"/>
        </w:rPr>
      </w:pPr>
    </w:p>
    <w:p w:rsidR="0091307F" w:rsidRPr="006923C7" w:rsidRDefault="0091307F" w:rsidP="006923C7">
      <w:pPr>
        <w:pStyle w:val="ListParagraph"/>
        <w:numPr>
          <w:ilvl w:val="1"/>
          <w:numId w:val="28"/>
        </w:numPr>
        <w:spacing w:after="160" w:line="240" w:lineRule="auto"/>
        <w:ind w:left="360"/>
        <w:rPr>
          <w:rFonts w:ascii="Garamond" w:eastAsia="Times New Roman" w:hAnsi="Garamond" w:cs="Times New Roman"/>
          <w:b/>
          <w:i/>
          <w:color w:val="000000" w:themeColor="text1"/>
          <w:sz w:val="24"/>
          <w:szCs w:val="24"/>
        </w:rPr>
      </w:pPr>
      <w:r w:rsidRPr="006923C7">
        <w:rPr>
          <w:rFonts w:ascii="Garamond" w:eastAsia="Times New Roman" w:hAnsi="Garamond" w:cs="Times New Roman"/>
          <w:b/>
          <w:color w:val="000000" w:themeColor="text1"/>
          <w:sz w:val="24"/>
          <w:szCs w:val="24"/>
        </w:rPr>
        <w:t>Increased contributions to public sector actor (legislature, central gov</w:t>
      </w:r>
      <w:r w:rsidR="00CC1779" w:rsidRPr="006923C7">
        <w:rPr>
          <w:rFonts w:ascii="Garamond" w:eastAsia="Times New Roman" w:hAnsi="Garamond" w:cs="Times New Roman"/>
          <w:b/>
          <w:color w:val="000000" w:themeColor="text1"/>
          <w:sz w:val="24"/>
          <w:szCs w:val="24"/>
        </w:rPr>
        <w:t>ernment</w:t>
      </w:r>
      <w:r w:rsidRPr="006923C7">
        <w:rPr>
          <w:rFonts w:ascii="Garamond" w:eastAsia="Times New Roman" w:hAnsi="Garamond" w:cs="Times New Roman"/>
          <w:b/>
          <w:color w:val="000000" w:themeColor="text1"/>
          <w:sz w:val="24"/>
          <w:szCs w:val="24"/>
        </w:rPr>
        <w:t>, judicial, local gov</w:t>
      </w:r>
      <w:r w:rsidR="00CC1779" w:rsidRPr="006923C7">
        <w:rPr>
          <w:rFonts w:ascii="Garamond" w:eastAsia="Times New Roman" w:hAnsi="Garamond" w:cs="Times New Roman"/>
          <w:b/>
          <w:color w:val="000000" w:themeColor="text1"/>
          <w:sz w:val="24"/>
          <w:szCs w:val="24"/>
        </w:rPr>
        <w:t>ernment</w:t>
      </w:r>
      <w:r w:rsidRPr="006923C7">
        <w:rPr>
          <w:rFonts w:ascii="Garamond" w:eastAsia="Times New Roman" w:hAnsi="Garamond" w:cs="Times New Roman"/>
          <w:b/>
          <w:color w:val="000000" w:themeColor="text1"/>
          <w:sz w:val="24"/>
          <w:szCs w:val="24"/>
        </w:rPr>
        <w:t>) measures enacted to improve the targeted citizen priorities</w:t>
      </w:r>
    </w:p>
    <w:p w:rsidR="006923C7" w:rsidRDefault="006923C7" w:rsidP="007F518F">
      <w:pPr>
        <w:pStyle w:val="ListParagraph"/>
        <w:spacing w:line="240" w:lineRule="auto"/>
        <w:ind w:left="360"/>
        <w:rPr>
          <w:rFonts w:ascii="Garamond" w:eastAsia="Times New Roman" w:hAnsi="Garamond" w:cs="Times New Roman"/>
          <w:sz w:val="24"/>
          <w:szCs w:val="24"/>
        </w:rPr>
      </w:pPr>
    </w:p>
    <w:p w:rsidR="007F518F" w:rsidRPr="00BC7D98" w:rsidRDefault="00CC1779" w:rsidP="007F518F">
      <w:pPr>
        <w:pStyle w:val="ListParagraph"/>
        <w:spacing w:line="240" w:lineRule="auto"/>
        <w:ind w:left="360"/>
        <w:rPr>
          <w:rFonts w:ascii="Garamond" w:eastAsia="Times New Roman" w:hAnsi="Garamond" w:cs="Times New Roman"/>
          <w:sz w:val="24"/>
          <w:szCs w:val="24"/>
        </w:rPr>
      </w:pPr>
      <w:r w:rsidRPr="00BC7D98">
        <w:rPr>
          <w:rFonts w:ascii="Garamond" w:eastAsia="Times New Roman" w:hAnsi="Garamond" w:cs="Times New Roman"/>
          <w:sz w:val="24"/>
          <w:szCs w:val="24"/>
        </w:rPr>
        <w:t xml:space="preserve">The precise collective action measures that public sector actors commit to take cannot be known until the PEA and dialogue activities are conducted and other public administration policies and plans or legislative agendas are determined following the 2016 elections. </w:t>
      </w:r>
      <w:r w:rsidR="007F518F" w:rsidRPr="00BC7D98">
        <w:rPr>
          <w:rFonts w:ascii="Garamond" w:eastAsia="Times New Roman" w:hAnsi="Garamond" w:cs="Times New Roman"/>
          <w:sz w:val="24"/>
          <w:szCs w:val="24"/>
        </w:rPr>
        <w:t>The PRG Principal Activity team will need to work with these actors to determine which of the their measures it can reasonably and feasibly support with technical assistance or, under special circumstances if approved by USAID, financial support. As purely illustrative examples, PRG activities in this sense could include support to</w:t>
      </w:r>
      <w:r w:rsidR="00056489" w:rsidRPr="00BC7D98">
        <w:rPr>
          <w:rFonts w:ascii="Garamond" w:eastAsia="Times New Roman" w:hAnsi="Garamond" w:cs="Times New Roman"/>
          <w:sz w:val="24"/>
          <w:szCs w:val="24"/>
        </w:rPr>
        <w:t xml:space="preserve"> the following measures, as relate specifically to the targeted citizen priorities</w:t>
      </w:r>
      <w:r w:rsidR="007F518F" w:rsidRPr="00BC7D98">
        <w:rPr>
          <w:rFonts w:ascii="Garamond" w:eastAsia="Times New Roman" w:hAnsi="Garamond" w:cs="Times New Roman"/>
          <w:sz w:val="24"/>
          <w:szCs w:val="24"/>
        </w:rPr>
        <w:t xml:space="preserve">: </w:t>
      </w:r>
    </w:p>
    <w:p w:rsidR="007F518F" w:rsidRPr="00BC7D98" w:rsidRDefault="007F518F" w:rsidP="007F518F">
      <w:pPr>
        <w:numPr>
          <w:ilvl w:val="0"/>
          <w:numId w:val="3"/>
        </w:numPr>
        <w:spacing w:after="0" w:line="240" w:lineRule="auto"/>
        <w:ind w:hanging="358"/>
        <w:contextualSpacing/>
        <w:rPr>
          <w:rFonts w:ascii="Garamond" w:eastAsia="Calibri" w:hAnsi="Garamond" w:cs="Calibri"/>
          <w:sz w:val="24"/>
          <w:szCs w:val="24"/>
        </w:rPr>
      </w:pPr>
      <w:proofErr w:type="gramStart"/>
      <w:r w:rsidRPr="00BC7D98">
        <w:rPr>
          <w:rFonts w:ascii="Garamond" w:eastAsia="Times New Roman" w:hAnsi="Garamond" w:cs="Times New Roman"/>
          <w:sz w:val="24"/>
          <w:szCs w:val="24"/>
        </w:rPr>
        <w:t>linkage</w:t>
      </w:r>
      <w:proofErr w:type="gramEnd"/>
      <w:r w:rsidRPr="00BC7D98">
        <w:rPr>
          <w:rFonts w:ascii="Garamond" w:eastAsia="Times New Roman" w:hAnsi="Garamond" w:cs="Times New Roman"/>
          <w:sz w:val="24"/>
          <w:szCs w:val="24"/>
        </w:rPr>
        <w:t xml:space="preserve"> activities helping to inform or promote actions or practices to be enacted under the new Public Administration reform project supported by the World Bank</w:t>
      </w:r>
    </w:p>
    <w:p w:rsidR="00056489" w:rsidRPr="00BC7D98" w:rsidRDefault="00056489" w:rsidP="007F518F">
      <w:pPr>
        <w:numPr>
          <w:ilvl w:val="0"/>
          <w:numId w:val="3"/>
        </w:numPr>
        <w:spacing w:after="0" w:line="240" w:lineRule="auto"/>
        <w:ind w:hanging="358"/>
        <w:contextualSpacing/>
        <w:rPr>
          <w:rFonts w:ascii="Garamond" w:eastAsia="Calibri" w:hAnsi="Garamond" w:cs="Calibri"/>
          <w:sz w:val="24"/>
          <w:szCs w:val="24"/>
        </w:rPr>
      </w:pPr>
      <w:proofErr w:type="gramStart"/>
      <w:r w:rsidRPr="00BC7D98">
        <w:rPr>
          <w:rFonts w:ascii="Garamond" w:eastAsia="Times New Roman" w:hAnsi="Garamond" w:cs="Times New Roman"/>
          <w:sz w:val="24"/>
          <w:szCs w:val="24"/>
        </w:rPr>
        <w:t>decentralized</w:t>
      </w:r>
      <w:proofErr w:type="gramEnd"/>
      <w:r w:rsidRPr="00BC7D98">
        <w:rPr>
          <w:rFonts w:ascii="Garamond" w:eastAsia="Times New Roman" w:hAnsi="Garamond" w:cs="Times New Roman"/>
          <w:sz w:val="24"/>
          <w:szCs w:val="24"/>
        </w:rPr>
        <w:t xml:space="preserve"> development planning to incorporate specific measures identified in the dialogue sessions</w:t>
      </w:r>
    </w:p>
    <w:p w:rsidR="00804CB2" w:rsidRPr="00BC7D98" w:rsidRDefault="007F518F" w:rsidP="007F518F">
      <w:pPr>
        <w:numPr>
          <w:ilvl w:val="0"/>
          <w:numId w:val="3"/>
        </w:numPr>
        <w:spacing w:after="0" w:line="240" w:lineRule="auto"/>
        <w:ind w:hanging="358"/>
        <w:contextualSpacing/>
        <w:rPr>
          <w:rFonts w:ascii="Garamond" w:eastAsia="Calibri" w:hAnsi="Garamond" w:cs="Calibri"/>
          <w:sz w:val="24"/>
          <w:szCs w:val="24"/>
        </w:rPr>
      </w:pPr>
      <w:proofErr w:type="gramStart"/>
      <w:r w:rsidRPr="00BC7D98">
        <w:rPr>
          <w:rFonts w:ascii="Garamond" w:eastAsia="Times New Roman" w:hAnsi="Garamond" w:cs="Times New Roman"/>
          <w:sz w:val="24"/>
          <w:szCs w:val="24"/>
        </w:rPr>
        <w:t>activities</w:t>
      </w:r>
      <w:proofErr w:type="gramEnd"/>
      <w:r w:rsidRPr="00BC7D98">
        <w:rPr>
          <w:rFonts w:ascii="Garamond" w:eastAsia="Times New Roman" w:hAnsi="Garamond" w:cs="Times New Roman"/>
          <w:sz w:val="24"/>
          <w:szCs w:val="24"/>
        </w:rPr>
        <w:t xml:space="preserve"> of the High Authority of the Modernization of the State</w:t>
      </w:r>
      <w:r w:rsidR="00056489" w:rsidRPr="00BC7D98">
        <w:rPr>
          <w:rFonts w:ascii="Garamond" w:eastAsia="Times New Roman" w:hAnsi="Garamond" w:cs="Times New Roman"/>
          <w:sz w:val="24"/>
          <w:szCs w:val="24"/>
        </w:rPr>
        <w:t>, such as for mobile banking salary payment of education and health personnel</w:t>
      </w:r>
      <w:r w:rsidRPr="00BC7D98">
        <w:rPr>
          <w:rFonts w:ascii="Garamond" w:eastAsia="Times New Roman" w:hAnsi="Garamond" w:cs="Times New Roman"/>
          <w:sz w:val="24"/>
          <w:szCs w:val="24"/>
        </w:rPr>
        <w:t xml:space="preserve"> </w:t>
      </w:r>
    </w:p>
    <w:p w:rsidR="00056489" w:rsidRPr="00BC7D98" w:rsidRDefault="006F249F" w:rsidP="007F518F">
      <w:pPr>
        <w:numPr>
          <w:ilvl w:val="0"/>
          <w:numId w:val="3"/>
        </w:numPr>
        <w:spacing w:after="0" w:line="240" w:lineRule="auto"/>
        <w:ind w:hanging="358"/>
        <w:contextualSpacing/>
        <w:rPr>
          <w:rFonts w:ascii="Garamond" w:eastAsia="Calibri" w:hAnsi="Garamond" w:cs="Calibri"/>
          <w:sz w:val="24"/>
          <w:szCs w:val="24"/>
        </w:rPr>
      </w:pPr>
      <w:proofErr w:type="gramStart"/>
      <w:r w:rsidRPr="00BC7D98">
        <w:rPr>
          <w:rFonts w:ascii="Garamond" w:eastAsia="Times New Roman" w:hAnsi="Garamond" w:cs="Times New Roman"/>
          <w:sz w:val="24"/>
          <w:szCs w:val="24"/>
        </w:rPr>
        <w:t>parliament</w:t>
      </w:r>
      <w:r w:rsidR="00056489" w:rsidRPr="00BC7D98">
        <w:rPr>
          <w:rFonts w:ascii="Garamond" w:eastAsia="Times New Roman" w:hAnsi="Garamond" w:cs="Times New Roman"/>
          <w:sz w:val="24"/>
          <w:szCs w:val="24"/>
        </w:rPr>
        <w:t>ary</w:t>
      </w:r>
      <w:proofErr w:type="gramEnd"/>
      <w:r w:rsidR="00056489" w:rsidRPr="00BC7D98">
        <w:rPr>
          <w:rFonts w:ascii="Garamond" w:eastAsia="Times New Roman" w:hAnsi="Garamond" w:cs="Times New Roman"/>
          <w:sz w:val="24"/>
          <w:szCs w:val="24"/>
        </w:rPr>
        <w:t xml:space="preserve"> actions in support of the targeted citizen priorities</w:t>
      </w:r>
    </w:p>
    <w:p w:rsidR="006F249F" w:rsidRPr="00BC7D98" w:rsidRDefault="006F249F" w:rsidP="007F518F">
      <w:pPr>
        <w:numPr>
          <w:ilvl w:val="0"/>
          <w:numId w:val="3"/>
        </w:numPr>
        <w:spacing w:after="0" w:line="240" w:lineRule="auto"/>
        <w:ind w:hanging="358"/>
        <w:contextualSpacing/>
        <w:rPr>
          <w:rFonts w:ascii="Garamond" w:eastAsia="Calibri" w:hAnsi="Garamond" w:cs="Calibri"/>
          <w:sz w:val="24"/>
          <w:szCs w:val="24"/>
        </w:rPr>
      </w:pPr>
      <w:proofErr w:type="gramStart"/>
      <w:r w:rsidRPr="00BC7D98">
        <w:rPr>
          <w:rFonts w:ascii="Garamond" w:eastAsia="Times New Roman" w:hAnsi="Garamond" w:cs="Times New Roman"/>
          <w:sz w:val="24"/>
          <w:szCs w:val="24"/>
        </w:rPr>
        <w:t>legislative</w:t>
      </w:r>
      <w:proofErr w:type="gramEnd"/>
      <w:r w:rsidRPr="00BC7D98">
        <w:rPr>
          <w:rFonts w:ascii="Garamond" w:eastAsia="Times New Roman" w:hAnsi="Garamond" w:cs="Times New Roman"/>
          <w:sz w:val="24"/>
          <w:szCs w:val="24"/>
        </w:rPr>
        <w:t xml:space="preserve"> oversight of governmental reform efforts* </w:t>
      </w:r>
    </w:p>
    <w:p w:rsidR="00336317" w:rsidRPr="00BC7D98" w:rsidRDefault="00336317" w:rsidP="00336317">
      <w:pPr>
        <w:spacing w:after="0" w:line="240" w:lineRule="auto"/>
        <w:ind w:left="1080"/>
        <w:contextualSpacing/>
        <w:rPr>
          <w:rFonts w:ascii="Garamond" w:eastAsia="Times New Roman" w:hAnsi="Garamond" w:cs="Times New Roman"/>
          <w:sz w:val="24"/>
          <w:szCs w:val="24"/>
        </w:rPr>
      </w:pPr>
    </w:p>
    <w:p w:rsidR="00336317" w:rsidRDefault="00336317" w:rsidP="00336317">
      <w:pPr>
        <w:spacing w:after="0" w:line="240" w:lineRule="auto"/>
        <w:ind w:left="1080"/>
        <w:contextualSpacing/>
        <w:rPr>
          <w:rFonts w:ascii="Garamond" w:eastAsia="Calibri" w:hAnsi="Garamond" w:cs="Calibri"/>
          <w:sz w:val="24"/>
          <w:szCs w:val="24"/>
        </w:rPr>
      </w:pPr>
    </w:p>
    <w:p w:rsidR="00E02151" w:rsidRPr="00BC7D98" w:rsidRDefault="00E02151" w:rsidP="00E02151">
      <w:pPr>
        <w:tabs>
          <w:tab w:val="left" w:pos="360"/>
        </w:tabs>
        <w:spacing w:after="0" w:line="240" w:lineRule="auto"/>
        <w:rPr>
          <w:rFonts w:ascii="Garamond" w:eastAsia="Times New Roman" w:hAnsi="Garamond" w:cs="Times New Roman"/>
          <w:color w:val="000000" w:themeColor="text1"/>
          <w:sz w:val="24"/>
          <w:szCs w:val="24"/>
        </w:rPr>
      </w:pPr>
      <w:r w:rsidRPr="00BC7D98">
        <w:rPr>
          <w:rFonts w:ascii="Garamond" w:eastAsia="Times New Roman" w:hAnsi="Garamond" w:cs="Times New Roman"/>
          <w:color w:val="000000" w:themeColor="text1"/>
          <w:sz w:val="24"/>
          <w:szCs w:val="24"/>
          <w:u w:val="single"/>
        </w:rPr>
        <w:t xml:space="preserve">Illustrative </w:t>
      </w:r>
      <w:r w:rsidRPr="00BC7D98">
        <w:rPr>
          <w:rFonts w:ascii="Garamond" w:eastAsia="Times New Roman" w:hAnsi="Garamond" w:cs="Times New Roman"/>
          <w:b/>
          <w:color w:val="000000" w:themeColor="text1"/>
          <w:sz w:val="24"/>
          <w:szCs w:val="24"/>
          <w:u w:val="single"/>
        </w:rPr>
        <w:t>result</w:t>
      </w:r>
      <w:r w:rsidRPr="00BC7D98">
        <w:rPr>
          <w:rFonts w:ascii="Garamond" w:eastAsia="Times New Roman" w:hAnsi="Garamond" w:cs="Times New Roman"/>
          <w:color w:val="000000" w:themeColor="text1"/>
          <w:sz w:val="24"/>
          <w:szCs w:val="24"/>
          <w:u w:val="single"/>
        </w:rPr>
        <w:t xml:space="preserve"> indicator</w:t>
      </w:r>
      <w:r>
        <w:rPr>
          <w:rFonts w:ascii="Garamond" w:eastAsia="Times New Roman" w:hAnsi="Garamond" w:cs="Times New Roman"/>
          <w:color w:val="000000" w:themeColor="text1"/>
          <w:sz w:val="24"/>
          <w:szCs w:val="24"/>
          <w:u w:val="single"/>
        </w:rPr>
        <w:t xml:space="preserve"> for 2.4</w:t>
      </w:r>
      <w:r w:rsidRPr="00BC7D98">
        <w:rPr>
          <w:rFonts w:ascii="Garamond" w:eastAsia="Times New Roman" w:hAnsi="Garamond" w:cs="Times New Roman"/>
          <w:color w:val="000000" w:themeColor="text1"/>
          <w:sz w:val="24"/>
          <w:szCs w:val="24"/>
        </w:rPr>
        <w:t>:</w:t>
      </w:r>
    </w:p>
    <w:p w:rsidR="00E02151" w:rsidRPr="00E02151" w:rsidRDefault="00E02151" w:rsidP="00E02151">
      <w:pPr>
        <w:pStyle w:val="ListParagraph"/>
        <w:numPr>
          <w:ilvl w:val="0"/>
          <w:numId w:val="21"/>
        </w:numPr>
        <w:spacing w:after="0" w:line="240" w:lineRule="auto"/>
        <w:ind w:left="1080"/>
        <w:rPr>
          <w:rFonts w:ascii="Garamond" w:eastAsia="Calibri" w:hAnsi="Garamond" w:cs="Calibri"/>
          <w:sz w:val="24"/>
          <w:szCs w:val="24"/>
        </w:rPr>
      </w:pPr>
      <w:r>
        <w:rPr>
          <w:rFonts w:ascii="Garamond" w:eastAsia="Times New Roman" w:hAnsi="Garamond" w:cs="Times New Roman"/>
          <w:color w:val="000000" w:themeColor="text1"/>
          <w:sz w:val="24"/>
          <w:szCs w:val="24"/>
        </w:rPr>
        <w:t xml:space="preserve"># </w:t>
      </w:r>
      <w:proofErr w:type="gramStart"/>
      <w:r>
        <w:rPr>
          <w:rFonts w:ascii="Garamond" w:eastAsia="Times New Roman" w:hAnsi="Garamond" w:cs="Times New Roman"/>
          <w:color w:val="000000" w:themeColor="text1"/>
          <w:sz w:val="24"/>
          <w:szCs w:val="24"/>
        </w:rPr>
        <w:t>measures</w:t>
      </w:r>
      <w:proofErr w:type="gramEnd"/>
      <w:r>
        <w:rPr>
          <w:rFonts w:ascii="Garamond" w:eastAsia="Times New Roman" w:hAnsi="Garamond" w:cs="Times New Roman"/>
          <w:color w:val="000000" w:themeColor="text1"/>
          <w:sz w:val="24"/>
          <w:szCs w:val="24"/>
        </w:rPr>
        <w:t xml:space="preserve"> </w:t>
      </w:r>
      <w:r w:rsidRPr="00E02151">
        <w:rPr>
          <w:rFonts w:ascii="Garamond" w:eastAsia="Calibri" w:hAnsi="Garamond" w:cs="Calibri"/>
          <w:sz w:val="24"/>
          <w:szCs w:val="24"/>
        </w:rPr>
        <w:t>enacted, e.g. positive incentives or sanctions created in legislation, government policy, or government/administrative practice; ICT-based mechanisms implemented, etc.</w:t>
      </w:r>
    </w:p>
    <w:p w:rsidR="00E02151" w:rsidRPr="00E02151" w:rsidRDefault="00E02151" w:rsidP="00E02151">
      <w:pPr>
        <w:spacing w:after="0" w:line="240" w:lineRule="auto"/>
        <w:ind w:left="1080"/>
        <w:contextualSpacing/>
        <w:rPr>
          <w:rFonts w:ascii="Garamond" w:eastAsia="Calibri" w:hAnsi="Garamond" w:cs="Calibri"/>
          <w:sz w:val="24"/>
          <w:szCs w:val="24"/>
        </w:rPr>
      </w:pPr>
    </w:p>
    <w:p w:rsidR="00FA2256" w:rsidRPr="00BC7D98" w:rsidRDefault="00FA2256" w:rsidP="00FA2256">
      <w:pPr>
        <w:tabs>
          <w:tab w:val="left" w:pos="360"/>
        </w:tabs>
        <w:spacing w:after="0" w:line="240" w:lineRule="auto"/>
        <w:rPr>
          <w:rFonts w:ascii="Garamond" w:eastAsia="Times New Roman" w:hAnsi="Garamond" w:cs="Times New Roman"/>
          <w:color w:val="000000" w:themeColor="text1"/>
          <w:sz w:val="24"/>
          <w:szCs w:val="24"/>
        </w:rPr>
      </w:pPr>
      <w:r w:rsidRPr="00BC7D98">
        <w:rPr>
          <w:rFonts w:ascii="Garamond" w:eastAsia="Times New Roman" w:hAnsi="Garamond" w:cs="Times New Roman"/>
          <w:color w:val="000000" w:themeColor="text1"/>
          <w:sz w:val="24"/>
          <w:szCs w:val="24"/>
          <w:u w:val="single"/>
        </w:rPr>
        <w:t xml:space="preserve">Illustrative </w:t>
      </w:r>
      <w:r>
        <w:rPr>
          <w:rFonts w:ascii="Garamond" w:eastAsia="Times New Roman" w:hAnsi="Garamond" w:cs="Times New Roman"/>
          <w:b/>
          <w:color w:val="000000" w:themeColor="text1"/>
          <w:sz w:val="24"/>
          <w:szCs w:val="24"/>
          <w:u w:val="single"/>
        </w:rPr>
        <w:t>output</w:t>
      </w:r>
      <w:r w:rsidRPr="00BC7D98">
        <w:rPr>
          <w:rFonts w:ascii="Garamond" w:eastAsia="Times New Roman" w:hAnsi="Garamond" w:cs="Times New Roman"/>
          <w:color w:val="000000" w:themeColor="text1"/>
          <w:sz w:val="24"/>
          <w:szCs w:val="24"/>
          <w:u w:val="single"/>
        </w:rPr>
        <w:t xml:space="preserve"> indicator</w:t>
      </w:r>
      <w:r>
        <w:rPr>
          <w:rFonts w:ascii="Garamond" w:eastAsia="Times New Roman" w:hAnsi="Garamond" w:cs="Times New Roman"/>
          <w:color w:val="000000" w:themeColor="text1"/>
          <w:sz w:val="24"/>
          <w:szCs w:val="24"/>
          <w:u w:val="single"/>
        </w:rPr>
        <w:t>s for 2.4</w:t>
      </w:r>
      <w:r w:rsidRPr="00BC7D98">
        <w:rPr>
          <w:rFonts w:ascii="Garamond" w:eastAsia="Times New Roman" w:hAnsi="Garamond" w:cs="Times New Roman"/>
          <w:color w:val="000000" w:themeColor="text1"/>
          <w:sz w:val="24"/>
          <w:szCs w:val="24"/>
        </w:rPr>
        <w:t>:</w:t>
      </w:r>
    </w:p>
    <w:p w:rsidR="00FA2256" w:rsidRDefault="00FA2256" w:rsidP="00FA2256">
      <w:pPr>
        <w:pStyle w:val="ListParagraph"/>
        <w:numPr>
          <w:ilvl w:val="0"/>
          <w:numId w:val="21"/>
        </w:numPr>
        <w:spacing w:after="0" w:line="240" w:lineRule="auto"/>
        <w:ind w:left="1080"/>
        <w:rPr>
          <w:rFonts w:ascii="Garamond" w:eastAsia="Calibri" w:hAnsi="Garamond" w:cs="Calibri"/>
          <w:sz w:val="24"/>
          <w:szCs w:val="24"/>
        </w:rPr>
      </w:pPr>
      <w:r w:rsidRPr="00FA2256">
        <w:rPr>
          <w:rFonts w:ascii="Garamond" w:eastAsia="Calibri" w:hAnsi="Garamond" w:cs="Calibri"/>
          <w:sz w:val="24"/>
          <w:szCs w:val="24"/>
        </w:rPr>
        <w:t xml:space="preserve"># </w:t>
      </w:r>
      <w:proofErr w:type="gramStart"/>
      <w:r w:rsidRPr="00FA2256">
        <w:rPr>
          <w:rFonts w:ascii="Garamond" w:eastAsia="Calibri" w:hAnsi="Garamond" w:cs="Calibri"/>
          <w:sz w:val="24"/>
          <w:szCs w:val="24"/>
        </w:rPr>
        <w:t>of</w:t>
      </w:r>
      <w:proofErr w:type="gramEnd"/>
      <w:r w:rsidRPr="00FA2256">
        <w:rPr>
          <w:rFonts w:ascii="Garamond" w:eastAsia="Calibri" w:hAnsi="Garamond" w:cs="Calibri"/>
          <w:sz w:val="24"/>
          <w:szCs w:val="24"/>
        </w:rPr>
        <w:t xml:space="preserve"> </w:t>
      </w:r>
      <w:r>
        <w:rPr>
          <w:rFonts w:ascii="Garamond" w:eastAsia="Calibri" w:hAnsi="Garamond" w:cs="Calibri"/>
          <w:sz w:val="24"/>
          <w:szCs w:val="24"/>
        </w:rPr>
        <w:t>individuals working in the public sector</w:t>
      </w:r>
      <w:r w:rsidRPr="00FA2256">
        <w:rPr>
          <w:rFonts w:ascii="Garamond" w:eastAsia="Calibri" w:hAnsi="Garamond" w:cs="Calibri"/>
          <w:sz w:val="24"/>
          <w:szCs w:val="24"/>
        </w:rPr>
        <w:t xml:space="preserve"> </w:t>
      </w:r>
      <w:r>
        <w:rPr>
          <w:rFonts w:ascii="Garamond" w:eastAsia="Calibri" w:hAnsi="Garamond" w:cs="Calibri"/>
          <w:sz w:val="24"/>
          <w:szCs w:val="24"/>
        </w:rPr>
        <w:t>having received technical assistance (training, mentoring, coaching, etc.) to enact measures to improve the targeted citizen priorities</w:t>
      </w:r>
    </w:p>
    <w:p w:rsidR="00FA2256" w:rsidRDefault="00FA2256" w:rsidP="00FA2256">
      <w:pPr>
        <w:pStyle w:val="ListParagraph"/>
        <w:numPr>
          <w:ilvl w:val="0"/>
          <w:numId w:val="21"/>
        </w:numPr>
        <w:spacing w:after="0" w:line="240" w:lineRule="auto"/>
        <w:ind w:left="1080"/>
        <w:rPr>
          <w:rFonts w:ascii="Garamond" w:eastAsia="Calibri" w:hAnsi="Garamond" w:cs="Calibri"/>
          <w:sz w:val="24"/>
          <w:szCs w:val="24"/>
        </w:rPr>
      </w:pPr>
      <w:r>
        <w:rPr>
          <w:rFonts w:ascii="Garamond" w:eastAsia="Calibri" w:hAnsi="Garamond" w:cs="Calibri"/>
          <w:sz w:val="24"/>
          <w:szCs w:val="24"/>
        </w:rPr>
        <w:t xml:space="preserve"># </w:t>
      </w:r>
      <w:proofErr w:type="gramStart"/>
      <w:r>
        <w:rPr>
          <w:rFonts w:ascii="Garamond" w:eastAsia="Calibri" w:hAnsi="Garamond" w:cs="Calibri"/>
          <w:sz w:val="24"/>
          <w:szCs w:val="24"/>
        </w:rPr>
        <w:t>of</w:t>
      </w:r>
      <w:proofErr w:type="gramEnd"/>
      <w:r>
        <w:rPr>
          <w:rFonts w:ascii="Garamond" w:eastAsia="Calibri" w:hAnsi="Garamond" w:cs="Calibri"/>
          <w:sz w:val="24"/>
          <w:szCs w:val="24"/>
        </w:rPr>
        <w:t xml:space="preserve"> public sector entities having received technical assistance (training, mentoring, coaching, etc.) to enact measures to improve the targeted citizen priorities</w:t>
      </w:r>
    </w:p>
    <w:p w:rsidR="00FA2256" w:rsidRPr="00FA2256" w:rsidRDefault="00FA2256" w:rsidP="00FA2256">
      <w:pPr>
        <w:pStyle w:val="ListParagraph"/>
        <w:numPr>
          <w:ilvl w:val="0"/>
          <w:numId w:val="21"/>
        </w:numPr>
        <w:spacing w:after="0" w:line="240" w:lineRule="auto"/>
        <w:ind w:left="1080"/>
        <w:rPr>
          <w:rFonts w:ascii="Garamond" w:eastAsia="Calibri" w:hAnsi="Garamond" w:cs="Calibri"/>
          <w:sz w:val="24"/>
          <w:szCs w:val="24"/>
        </w:rPr>
      </w:pPr>
      <w:r w:rsidRPr="00FA2256">
        <w:rPr>
          <w:rFonts w:ascii="Garamond" w:eastAsia="Calibri" w:hAnsi="Garamond" w:cs="Calibri"/>
          <w:sz w:val="24"/>
          <w:szCs w:val="24"/>
        </w:rPr>
        <w:t xml:space="preserve"># </w:t>
      </w:r>
      <w:proofErr w:type="gramStart"/>
      <w:r w:rsidRPr="00FA2256">
        <w:rPr>
          <w:rFonts w:ascii="Garamond" w:eastAsia="Calibri" w:hAnsi="Garamond" w:cs="Calibri"/>
          <w:sz w:val="24"/>
          <w:szCs w:val="24"/>
        </w:rPr>
        <w:t>of</w:t>
      </w:r>
      <w:proofErr w:type="gramEnd"/>
      <w:r w:rsidRPr="00FA2256">
        <w:rPr>
          <w:rFonts w:ascii="Garamond" w:eastAsia="Calibri" w:hAnsi="Garamond" w:cs="Calibri"/>
          <w:sz w:val="24"/>
          <w:szCs w:val="24"/>
        </w:rPr>
        <w:t xml:space="preserve"> awards made directly to local organizations [SFA]</w:t>
      </w:r>
    </w:p>
    <w:p w:rsidR="00FA2256" w:rsidRDefault="00FA2256" w:rsidP="00336317">
      <w:pPr>
        <w:spacing w:after="0" w:line="240" w:lineRule="auto"/>
        <w:ind w:left="1080"/>
        <w:contextualSpacing/>
        <w:rPr>
          <w:rFonts w:ascii="Garamond" w:eastAsia="Calibri" w:hAnsi="Garamond" w:cs="Calibri"/>
          <w:sz w:val="24"/>
          <w:szCs w:val="24"/>
        </w:rPr>
      </w:pPr>
    </w:p>
    <w:p w:rsidR="00E02151" w:rsidRPr="00BC7D98" w:rsidRDefault="00E02151" w:rsidP="00336317">
      <w:pPr>
        <w:spacing w:after="0" w:line="240" w:lineRule="auto"/>
        <w:ind w:left="1080"/>
        <w:contextualSpacing/>
        <w:rPr>
          <w:rFonts w:ascii="Garamond" w:eastAsia="Calibri" w:hAnsi="Garamond" w:cs="Calibri"/>
          <w:sz w:val="24"/>
          <w:szCs w:val="24"/>
        </w:rPr>
      </w:pPr>
    </w:p>
    <w:p w:rsidR="0091307F" w:rsidRPr="00BC7D98" w:rsidRDefault="0091307F" w:rsidP="006923C7">
      <w:pPr>
        <w:numPr>
          <w:ilvl w:val="1"/>
          <w:numId w:val="28"/>
        </w:numPr>
        <w:spacing w:after="160" w:line="240" w:lineRule="auto"/>
        <w:ind w:left="360"/>
        <w:rPr>
          <w:rFonts w:ascii="Garamond" w:eastAsia="Times New Roman" w:hAnsi="Garamond" w:cs="Times New Roman"/>
          <w:b/>
          <w:i/>
          <w:color w:val="000000" w:themeColor="text1"/>
          <w:sz w:val="24"/>
          <w:szCs w:val="24"/>
        </w:rPr>
      </w:pPr>
      <w:r w:rsidRPr="00BC7D98">
        <w:rPr>
          <w:rFonts w:ascii="Garamond" w:eastAsia="Times New Roman" w:hAnsi="Garamond" w:cs="Times New Roman"/>
          <w:b/>
          <w:color w:val="000000" w:themeColor="text1"/>
          <w:sz w:val="24"/>
          <w:szCs w:val="24"/>
        </w:rPr>
        <w:t>Increased non-governmental (NGO/CSO, citizen, traditional leader or private-sector, etc.) measures enacted to improve the targeted citizen priorities</w:t>
      </w:r>
    </w:p>
    <w:p w:rsidR="006F249F" w:rsidRPr="00BC7D98" w:rsidRDefault="00F5562E" w:rsidP="006F249F">
      <w:pPr>
        <w:spacing w:after="0" w:line="240" w:lineRule="auto"/>
        <w:ind w:left="360"/>
        <w:rPr>
          <w:rFonts w:ascii="Garamond" w:eastAsia="Times New Roman" w:hAnsi="Garamond" w:cs="Times New Roman"/>
          <w:sz w:val="24"/>
          <w:szCs w:val="24"/>
        </w:rPr>
      </w:pPr>
      <w:r>
        <w:rPr>
          <w:rFonts w:ascii="Garamond" w:eastAsia="Times New Roman" w:hAnsi="Garamond" w:cs="Times New Roman"/>
          <w:sz w:val="24"/>
          <w:szCs w:val="24"/>
        </w:rPr>
        <w:t>As with public sector actors, t</w:t>
      </w:r>
      <w:r w:rsidR="001F418D" w:rsidRPr="00BC7D98">
        <w:rPr>
          <w:rFonts w:ascii="Garamond" w:eastAsia="Times New Roman" w:hAnsi="Garamond" w:cs="Times New Roman"/>
          <w:sz w:val="24"/>
          <w:szCs w:val="24"/>
        </w:rPr>
        <w:t xml:space="preserve">he precise collective action measures </w:t>
      </w:r>
      <w:proofErr w:type="gramStart"/>
      <w:r w:rsidR="001F418D" w:rsidRPr="00BC7D98">
        <w:rPr>
          <w:rFonts w:ascii="Garamond" w:eastAsia="Times New Roman" w:hAnsi="Garamond" w:cs="Times New Roman"/>
          <w:sz w:val="24"/>
          <w:szCs w:val="24"/>
        </w:rPr>
        <w:t>that local non-government actors</w:t>
      </w:r>
      <w:proofErr w:type="gramEnd"/>
      <w:r w:rsidR="001F418D" w:rsidRPr="00BC7D98">
        <w:rPr>
          <w:rFonts w:ascii="Garamond" w:eastAsia="Times New Roman" w:hAnsi="Garamond" w:cs="Times New Roman"/>
          <w:sz w:val="24"/>
          <w:szCs w:val="24"/>
        </w:rPr>
        <w:t xml:space="preserve"> (civil society, traditional leaders, religious leaders, cultural actors, private sector actors, donors, etc.) commit to </w:t>
      </w:r>
      <w:r>
        <w:rPr>
          <w:rFonts w:ascii="Garamond" w:eastAsia="Times New Roman" w:hAnsi="Garamond" w:cs="Times New Roman"/>
          <w:sz w:val="24"/>
          <w:szCs w:val="24"/>
        </w:rPr>
        <w:t xml:space="preserve">also </w:t>
      </w:r>
      <w:r w:rsidR="001F418D" w:rsidRPr="00BC7D98">
        <w:rPr>
          <w:rFonts w:ascii="Garamond" w:eastAsia="Times New Roman" w:hAnsi="Garamond" w:cs="Times New Roman"/>
          <w:sz w:val="24"/>
          <w:szCs w:val="24"/>
        </w:rPr>
        <w:t xml:space="preserve">cannot be known until the PEA and dialogue activities are conducted. </w:t>
      </w:r>
      <w:r>
        <w:rPr>
          <w:rFonts w:ascii="Garamond" w:eastAsia="Times New Roman" w:hAnsi="Garamond" w:cs="Times New Roman"/>
          <w:sz w:val="24"/>
          <w:szCs w:val="24"/>
        </w:rPr>
        <w:t xml:space="preserve">Here, too, </w:t>
      </w:r>
      <w:r w:rsidR="001F418D" w:rsidRPr="00BC7D98">
        <w:rPr>
          <w:rFonts w:ascii="Garamond" w:eastAsia="Times New Roman" w:hAnsi="Garamond" w:cs="Times New Roman"/>
          <w:sz w:val="24"/>
          <w:szCs w:val="24"/>
        </w:rPr>
        <w:t xml:space="preserve">GCSS under the PRG Principal Activity will need to </w:t>
      </w:r>
      <w:proofErr w:type="spellStart"/>
      <w:r w:rsidR="001F418D" w:rsidRPr="00BC7D98">
        <w:rPr>
          <w:rFonts w:ascii="Garamond" w:eastAsia="Times New Roman" w:hAnsi="Garamond" w:cs="Times New Roman"/>
          <w:sz w:val="24"/>
          <w:szCs w:val="24"/>
        </w:rPr>
        <w:t>suss</w:t>
      </w:r>
      <w:proofErr w:type="spellEnd"/>
      <w:r w:rsidR="001F418D" w:rsidRPr="00BC7D98">
        <w:rPr>
          <w:rFonts w:ascii="Garamond" w:eastAsia="Times New Roman" w:hAnsi="Garamond" w:cs="Times New Roman"/>
          <w:sz w:val="24"/>
          <w:szCs w:val="24"/>
        </w:rPr>
        <w:t xml:space="preserve"> out which of </w:t>
      </w:r>
      <w:r w:rsidR="007F518F" w:rsidRPr="00BC7D98">
        <w:rPr>
          <w:rFonts w:ascii="Garamond" w:eastAsia="Times New Roman" w:hAnsi="Garamond" w:cs="Times New Roman"/>
          <w:sz w:val="24"/>
          <w:szCs w:val="24"/>
        </w:rPr>
        <w:t>the non-government</w:t>
      </w:r>
      <w:r w:rsidR="001F418D" w:rsidRPr="00BC7D98">
        <w:rPr>
          <w:rFonts w:ascii="Garamond" w:eastAsia="Times New Roman" w:hAnsi="Garamond" w:cs="Times New Roman"/>
          <w:sz w:val="24"/>
          <w:szCs w:val="24"/>
        </w:rPr>
        <w:t xml:space="preserve"> measures it can reasonably and feasibly support, and whether to do so with technical and/or financial assistance. Sub-grants can be used if deemed necessary or helpful, without creating unnecessary dependencies.  Without knowing the specific measures that will be proposed, i</w:t>
      </w:r>
      <w:r w:rsidR="006F249F" w:rsidRPr="00BC7D98">
        <w:rPr>
          <w:rFonts w:ascii="Garamond" w:eastAsia="Times New Roman" w:hAnsi="Garamond" w:cs="Times New Roman"/>
          <w:sz w:val="24"/>
          <w:szCs w:val="24"/>
        </w:rPr>
        <w:t>llustrative activities</w:t>
      </w:r>
      <w:r w:rsidR="00420907" w:rsidRPr="00BC7D98">
        <w:rPr>
          <w:rFonts w:ascii="Garamond" w:eastAsia="Times New Roman" w:hAnsi="Garamond" w:cs="Times New Roman"/>
          <w:sz w:val="24"/>
          <w:szCs w:val="24"/>
        </w:rPr>
        <w:t xml:space="preserve"> </w:t>
      </w:r>
      <w:r w:rsidR="001F418D" w:rsidRPr="00BC7D98">
        <w:rPr>
          <w:rFonts w:ascii="Garamond" w:eastAsia="Times New Roman" w:hAnsi="Garamond" w:cs="Times New Roman"/>
          <w:sz w:val="24"/>
          <w:szCs w:val="24"/>
        </w:rPr>
        <w:t xml:space="preserve">may nonetheless </w:t>
      </w:r>
      <w:r w:rsidR="00420907" w:rsidRPr="00BC7D98">
        <w:rPr>
          <w:rFonts w:ascii="Garamond" w:eastAsia="Times New Roman" w:hAnsi="Garamond" w:cs="Times New Roman"/>
          <w:sz w:val="24"/>
          <w:szCs w:val="24"/>
        </w:rPr>
        <w:t>include support to</w:t>
      </w:r>
      <w:r w:rsidR="006F249F" w:rsidRPr="00BC7D98">
        <w:rPr>
          <w:rFonts w:ascii="Garamond" w:eastAsia="Times New Roman" w:hAnsi="Garamond" w:cs="Times New Roman"/>
          <w:sz w:val="24"/>
          <w:szCs w:val="24"/>
        </w:rPr>
        <w:t>:</w:t>
      </w:r>
    </w:p>
    <w:p w:rsidR="001F418D" w:rsidRPr="00BC7D98" w:rsidRDefault="001F418D" w:rsidP="006F249F">
      <w:pPr>
        <w:spacing w:after="0" w:line="240" w:lineRule="auto"/>
        <w:ind w:left="360"/>
        <w:rPr>
          <w:rFonts w:ascii="Garamond" w:eastAsia="Calibri" w:hAnsi="Garamond" w:cs="Calibri"/>
          <w:sz w:val="24"/>
          <w:szCs w:val="24"/>
        </w:rPr>
      </w:pPr>
    </w:p>
    <w:p w:rsidR="00705812" w:rsidRPr="00BC7D98" w:rsidRDefault="00CC1779" w:rsidP="00420907">
      <w:pPr>
        <w:numPr>
          <w:ilvl w:val="0"/>
          <w:numId w:val="3"/>
        </w:numPr>
        <w:spacing w:after="0" w:line="240" w:lineRule="auto"/>
        <w:ind w:hanging="360"/>
        <w:rPr>
          <w:rFonts w:ascii="Garamond" w:hAnsi="Garamond" w:cs="Times New Roman"/>
          <w:noProof/>
          <w:sz w:val="24"/>
          <w:szCs w:val="24"/>
        </w:rPr>
      </w:pPr>
      <w:r w:rsidRPr="00BC7D98">
        <w:rPr>
          <w:rFonts w:ascii="Garamond" w:hAnsi="Garamond" w:cs="Times New Roman"/>
          <w:noProof/>
          <w:sz w:val="24"/>
          <w:szCs w:val="24"/>
        </w:rPr>
        <w:t>a</w:t>
      </w:r>
      <w:r w:rsidR="00705812" w:rsidRPr="00BC7D98">
        <w:rPr>
          <w:rFonts w:ascii="Garamond" w:hAnsi="Garamond" w:cs="Times New Roman"/>
          <w:noProof/>
          <w:sz w:val="24"/>
          <w:szCs w:val="24"/>
        </w:rPr>
        <w:t xml:space="preserve">ctions by civil society to help get out information to the public </w:t>
      </w:r>
      <w:r w:rsidR="00420907" w:rsidRPr="00BC7D98">
        <w:rPr>
          <w:rFonts w:ascii="Garamond" w:hAnsi="Garamond" w:cs="Times New Roman"/>
          <w:noProof/>
          <w:sz w:val="24"/>
          <w:szCs w:val="24"/>
        </w:rPr>
        <w:t xml:space="preserve">on the targeted citizen priorities </w:t>
      </w:r>
      <w:r w:rsidR="00705812" w:rsidRPr="00BC7D98">
        <w:rPr>
          <w:rFonts w:ascii="Garamond" w:hAnsi="Garamond" w:cs="Times New Roman"/>
          <w:noProof/>
          <w:sz w:val="24"/>
          <w:szCs w:val="24"/>
        </w:rPr>
        <w:t>and to help build and amplify citizen demand for change</w:t>
      </w:r>
    </w:p>
    <w:p w:rsidR="006F249F" w:rsidRPr="00BC7D98" w:rsidRDefault="006F249F" w:rsidP="006F249F">
      <w:pPr>
        <w:numPr>
          <w:ilvl w:val="0"/>
          <w:numId w:val="3"/>
        </w:numPr>
        <w:spacing w:after="0" w:line="240" w:lineRule="auto"/>
        <w:ind w:hanging="358"/>
        <w:contextualSpacing/>
        <w:rPr>
          <w:rFonts w:ascii="Garamond" w:eastAsia="Calibri" w:hAnsi="Garamond" w:cs="Calibri"/>
          <w:sz w:val="24"/>
          <w:szCs w:val="24"/>
        </w:rPr>
      </w:pPr>
      <w:proofErr w:type="gramStart"/>
      <w:r w:rsidRPr="00BC7D98">
        <w:rPr>
          <w:rFonts w:ascii="Garamond" w:eastAsia="Times New Roman" w:hAnsi="Garamond" w:cs="Times New Roman"/>
          <w:sz w:val="24"/>
          <w:szCs w:val="24"/>
        </w:rPr>
        <w:t>civil</w:t>
      </w:r>
      <w:proofErr w:type="gramEnd"/>
      <w:r w:rsidRPr="00BC7D98">
        <w:rPr>
          <w:rFonts w:ascii="Garamond" w:eastAsia="Times New Roman" w:hAnsi="Garamond" w:cs="Times New Roman"/>
          <w:sz w:val="24"/>
          <w:szCs w:val="24"/>
        </w:rPr>
        <w:t xml:space="preserve"> society input into a regularly updated dashboard for the government to follow up on agreed-upon government actions and results*</w:t>
      </w:r>
    </w:p>
    <w:p w:rsidR="00A30BD6" w:rsidRPr="00BC7D98" w:rsidRDefault="00A30BD6" w:rsidP="00A30BD6">
      <w:pPr>
        <w:numPr>
          <w:ilvl w:val="0"/>
          <w:numId w:val="3"/>
        </w:numPr>
        <w:spacing w:after="0" w:line="240" w:lineRule="auto"/>
        <w:ind w:hanging="358"/>
        <w:contextualSpacing/>
        <w:rPr>
          <w:rFonts w:ascii="Garamond" w:eastAsia="Calibri" w:hAnsi="Garamond" w:cs="Calibri"/>
          <w:sz w:val="24"/>
          <w:szCs w:val="24"/>
        </w:rPr>
      </w:pPr>
      <w:proofErr w:type="gramStart"/>
      <w:r w:rsidRPr="00BC7D98">
        <w:rPr>
          <w:rFonts w:ascii="Garamond" w:eastAsia="Times New Roman" w:hAnsi="Garamond" w:cs="Times New Roman"/>
          <w:sz w:val="24"/>
          <w:szCs w:val="24"/>
        </w:rPr>
        <w:t>civil</w:t>
      </w:r>
      <w:proofErr w:type="gramEnd"/>
      <w:r w:rsidRPr="00BC7D98">
        <w:rPr>
          <w:rFonts w:ascii="Garamond" w:eastAsia="Times New Roman" w:hAnsi="Garamond" w:cs="Times New Roman"/>
          <w:sz w:val="24"/>
          <w:szCs w:val="24"/>
        </w:rPr>
        <w:t xml:space="preserve"> society actors develop communication plans to inform stakeholders and celebrate success of reform initiatives on the targeted citizen priorities, using various dissemination channels and social networks*</w:t>
      </w:r>
    </w:p>
    <w:p w:rsidR="00E4741C" w:rsidRPr="00BC7D98" w:rsidRDefault="00CC1779" w:rsidP="001F418D">
      <w:pPr>
        <w:numPr>
          <w:ilvl w:val="0"/>
          <w:numId w:val="3"/>
        </w:numPr>
        <w:spacing w:after="0" w:line="240" w:lineRule="auto"/>
        <w:ind w:hanging="358"/>
        <w:contextualSpacing/>
        <w:rPr>
          <w:rFonts w:ascii="Garamond" w:eastAsia="Calibri" w:hAnsi="Garamond" w:cs="Calibri"/>
          <w:sz w:val="24"/>
          <w:szCs w:val="24"/>
        </w:rPr>
      </w:pPr>
      <w:proofErr w:type="gramStart"/>
      <w:r w:rsidRPr="00BC7D98">
        <w:rPr>
          <w:rFonts w:ascii="Garamond" w:eastAsia="Calibri" w:hAnsi="Garamond" w:cs="Calibri"/>
          <w:sz w:val="24"/>
          <w:szCs w:val="24"/>
        </w:rPr>
        <w:t>c</w:t>
      </w:r>
      <w:r w:rsidRPr="00BC7D98">
        <w:rPr>
          <w:rFonts w:ascii="Garamond" w:hAnsi="Garamond" w:cs="Times New Roman"/>
          <w:noProof/>
          <w:sz w:val="24"/>
          <w:szCs w:val="24"/>
        </w:rPr>
        <w:t>itizen</w:t>
      </w:r>
      <w:proofErr w:type="gramEnd"/>
      <w:r w:rsidR="00E4741C" w:rsidRPr="00BC7D98">
        <w:rPr>
          <w:rFonts w:ascii="Garamond" w:hAnsi="Garamond" w:cs="Times New Roman"/>
          <w:noProof/>
          <w:sz w:val="24"/>
          <w:szCs w:val="24"/>
        </w:rPr>
        <w:t xml:space="preserve"> actions </w:t>
      </w:r>
      <w:r w:rsidRPr="00BC7D98">
        <w:rPr>
          <w:rFonts w:ascii="Garamond" w:hAnsi="Garamond" w:cs="Times New Roman"/>
          <w:noProof/>
          <w:sz w:val="24"/>
          <w:szCs w:val="24"/>
        </w:rPr>
        <w:t xml:space="preserve">and </w:t>
      </w:r>
      <w:r w:rsidR="00E4741C" w:rsidRPr="00BC7D98">
        <w:rPr>
          <w:rFonts w:ascii="Garamond" w:hAnsi="Garamond" w:cs="Times New Roman"/>
          <w:noProof/>
          <w:sz w:val="24"/>
          <w:szCs w:val="24"/>
        </w:rPr>
        <w:t>social entrepreneurship taking initiative to contribute to improve</w:t>
      </w:r>
      <w:r w:rsidRPr="00BC7D98">
        <w:rPr>
          <w:rFonts w:ascii="Garamond" w:hAnsi="Garamond" w:cs="Times New Roman"/>
          <w:noProof/>
          <w:sz w:val="24"/>
          <w:szCs w:val="24"/>
        </w:rPr>
        <w:t>ments in their own communities</w:t>
      </w:r>
    </w:p>
    <w:p w:rsidR="00C65CEB" w:rsidRPr="00BC7D98" w:rsidRDefault="00C65CEB" w:rsidP="00705812">
      <w:pPr>
        <w:numPr>
          <w:ilvl w:val="0"/>
          <w:numId w:val="34"/>
        </w:numPr>
        <w:spacing w:after="0" w:line="240" w:lineRule="auto"/>
        <w:ind w:left="1080"/>
        <w:rPr>
          <w:rFonts w:ascii="Garamond" w:hAnsi="Garamond" w:cs="Times New Roman"/>
          <w:noProof/>
          <w:sz w:val="24"/>
          <w:szCs w:val="24"/>
        </w:rPr>
      </w:pPr>
      <w:r w:rsidRPr="00BC7D98">
        <w:rPr>
          <w:rFonts w:ascii="Garamond" w:hAnsi="Garamond" w:cs="Times New Roman"/>
          <w:noProof/>
          <w:sz w:val="24"/>
          <w:szCs w:val="24"/>
        </w:rPr>
        <w:t xml:space="preserve">engagement of </w:t>
      </w:r>
      <w:r w:rsidR="00E4741C" w:rsidRPr="00BC7D98">
        <w:rPr>
          <w:rFonts w:ascii="Garamond" w:hAnsi="Garamond" w:cs="Times New Roman"/>
          <w:noProof/>
          <w:sz w:val="24"/>
          <w:szCs w:val="24"/>
        </w:rPr>
        <w:t xml:space="preserve">traditional and religious leaders </w:t>
      </w:r>
      <w:r w:rsidRPr="00BC7D98">
        <w:rPr>
          <w:rFonts w:ascii="Garamond" w:hAnsi="Garamond" w:cs="Times New Roman"/>
          <w:noProof/>
          <w:sz w:val="24"/>
          <w:szCs w:val="24"/>
        </w:rPr>
        <w:t>to promote local solutions and support to other measures for addressing the targeted citizen priority</w:t>
      </w:r>
    </w:p>
    <w:p w:rsidR="00C65222" w:rsidRDefault="00E4741C" w:rsidP="00705812">
      <w:pPr>
        <w:numPr>
          <w:ilvl w:val="0"/>
          <w:numId w:val="34"/>
        </w:numPr>
        <w:spacing w:after="0" w:line="240" w:lineRule="auto"/>
        <w:ind w:left="1080"/>
        <w:rPr>
          <w:rFonts w:ascii="Garamond" w:hAnsi="Garamond" w:cs="Times New Roman"/>
          <w:noProof/>
          <w:sz w:val="24"/>
          <w:szCs w:val="24"/>
        </w:rPr>
      </w:pPr>
      <w:r w:rsidRPr="00BC7D98">
        <w:rPr>
          <w:rFonts w:ascii="Garamond" w:hAnsi="Garamond" w:cs="Times New Roman"/>
          <w:noProof/>
          <w:sz w:val="24"/>
          <w:szCs w:val="24"/>
        </w:rPr>
        <w:t xml:space="preserve">artists/cultural leaders helping to facilitate deeper dialogue around the “prise de conscience,” moral/value-based aspects of the </w:t>
      </w:r>
      <w:r w:rsidR="00C65CEB" w:rsidRPr="00BC7D98">
        <w:rPr>
          <w:rFonts w:ascii="Garamond" w:hAnsi="Garamond" w:cs="Times New Roman"/>
          <w:noProof/>
          <w:sz w:val="24"/>
          <w:szCs w:val="24"/>
        </w:rPr>
        <w:t>targeted citizen priority</w:t>
      </w:r>
      <w:r w:rsidR="00C65222">
        <w:rPr>
          <w:rFonts w:ascii="Garamond" w:hAnsi="Garamond" w:cs="Times New Roman"/>
          <w:noProof/>
          <w:sz w:val="24"/>
          <w:szCs w:val="24"/>
        </w:rPr>
        <w:t>, potentially through award competitions, small grants for cultural events, etc.</w:t>
      </w:r>
    </w:p>
    <w:p w:rsidR="00E4741C" w:rsidRPr="00BC7D98" w:rsidRDefault="00C65CEB" w:rsidP="00705812">
      <w:pPr>
        <w:numPr>
          <w:ilvl w:val="0"/>
          <w:numId w:val="34"/>
        </w:numPr>
        <w:spacing w:after="0" w:line="240" w:lineRule="auto"/>
        <w:ind w:left="1080"/>
        <w:rPr>
          <w:rFonts w:ascii="Garamond" w:hAnsi="Garamond" w:cs="Times New Roman"/>
          <w:noProof/>
          <w:sz w:val="24"/>
          <w:szCs w:val="24"/>
        </w:rPr>
      </w:pPr>
      <w:r w:rsidRPr="00BC7D98">
        <w:rPr>
          <w:rFonts w:ascii="Garamond" w:hAnsi="Garamond" w:cs="Times New Roman"/>
          <w:noProof/>
          <w:sz w:val="24"/>
          <w:szCs w:val="24"/>
        </w:rPr>
        <w:t xml:space="preserve">engaging </w:t>
      </w:r>
      <w:r w:rsidR="00E4741C" w:rsidRPr="00BC7D98">
        <w:rPr>
          <w:rFonts w:ascii="Garamond" w:hAnsi="Garamond" w:cs="Times New Roman"/>
          <w:noProof/>
          <w:sz w:val="24"/>
          <w:szCs w:val="24"/>
        </w:rPr>
        <w:t xml:space="preserve">private sector stakeholders </w:t>
      </w:r>
      <w:r w:rsidRPr="00BC7D98">
        <w:rPr>
          <w:rFonts w:ascii="Garamond" w:hAnsi="Garamond" w:cs="Times New Roman"/>
          <w:noProof/>
          <w:sz w:val="24"/>
          <w:szCs w:val="24"/>
        </w:rPr>
        <w:t xml:space="preserve">with their own investments to adress the targeted citizen priority </w:t>
      </w:r>
    </w:p>
    <w:p w:rsidR="00E4741C" w:rsidRPr="00BC7D98" w:rsidRDefault="00CC1779" w:rsidP="00705812">
      <w:pPr>
        <w:numPr>
          <w:ilvl w:val="0"/>
          <w:numId w:val="34"/>
        </w:numPr>
        <w:spacing w:after="0" w:line="240" w:lineRule="auto"/>
        <w:ind w:left="1080"/>
        <w:rPr>
          <w:rFonts w:ascii="Garamond" w:hAnsi="Garamond" w:cs="Times New Roman"/>
          <w:noProof/>
          <w:sz w:val="24"/>
          <w:szCs w:val="24"/>
        </w:rPr>
      </w:pPr>
      <w:r w:rsidRPr="00BC7D98">
        <w:rPr>
          <w:rFonts w:ascii="Garamond" w:hAnsi="Garamond" w:cs="Times New Roman"/>
          <w:noProof/>
          <w:sz w:val="24"/>
          <w:szCs w:val="24"/>
        </w:rPr>
        <w:t xml:space="preserve">encourage </w:t>
      </w:r>
      <w:r w:rsidR="00E4741C" w:rsidRPr="00BC7D98">
        <w:rPr>
          <w:rFonts w:ascii="Garamond" w:hAnsi="Garamond" w:cs="Times New Roman"/>
          <w:noProof/>
          <w:sz w:val="24"/>
          <w:szCs w:val="24"/>
        </w:rPr>
        <w:t>international org</w:t>
      </w:r>
      <w:r w:rsidRPr="00BC7D98">
        <w:rPr>
          <w:rFonts w:ascii="Garamond" w:hAnsi="Garamond" w:cs="Times New Roman"/>
          <w:noProof/>
          <w:sz w:val="24"/>
          <w:szCs w:val="24"/>
        </w:rPr>
        <w:t xml:space="preserve">anizations and international </w:t>
      </w:r>
      <w:r w:rsidR="00E4741C" w:rsidRPr="00BC7D98">
        <w:rPr>
          <w:rFonts w:ascii="Garamond" w:hAnsi="Garamond" w:cs="Times New Roman"/>
          <w:noProof/>
          <w:sz w:val="24"/>
          <w:szCs w:val="24"/>
        </w:rPr>
        <w:t xml:space="preserve">agency actions </w:t>
      </w:r>
      <w:r w:rsidRPr="00BC7D98">
        <w:rPr>
          <w:rFonts w:ascii="Garamond" w:hAnsi="Garamond" w:cs="Times New Roman"/>
          <w:noProof/>
          <w:sz w:val="24"/>
          <w:szCs w:val="24"/>
        </w:rPr>
        <w:t xml:space="preserve">supporting and </w:t>
      </w:r>
      <w:r w:rsidR="00E4741C" w:rsidRPr="00BC7D98">
        <w:rPr>
          <w:rFonts w:ascii="Garamond" w:hAnsi="Garamond" w:cs="Times New Roman"/>
          <w:noProof/>
          <w:sz w:val="24"/>
          <w:szCs w:val="24"/>
        </w:rPr>
        <w:t xml:space="preserve">feeding into these measures </w:t>
      </w:r>
    </w:p>
    <w:p w:rsidR="00E4741C" w:rsidRDefault="00E4741C" w:rsidP="0091307F">
      <w:pPr>
        <w:pStyle w:val="ListParagraph"/>
        <w:ind w:left="360"/>
        <w:rPr>
          <w:rFonts w:ascii="Garamond" w:eastAsia="Times New Roman" w:hAnsi="Garamond" w:cs="Times New Roman"/>
          <w:b/>
          <w:i/>
          <w:color w:val="000000" w:themeColor="text1"/>
          <w:sz w:val="24"/>
          <w:szCs w:val="24"/>
        </w:rPr>
      </w:pPr>
    </w:p>
    <w:p w:rsidR="00E02151" w:rsidRPr="00BC7D98" w:rsidRDefault="00E02151" w:rsidP="00E02151">
      <w:pPr>
        <w:tabs>
          <w:tab w:val="left" w:pos="360"/>
        </w:tabs>
        <w:spacing w:after="0" w:line="240" w:lineRule="auto"/>
        <w:rPr>
          <w:rFonts w:ascii="Garamond" w:eastAsia="Times New Roman" w:hAnsi="Garamond" w:cs="Times New Roman"/>
          <w:color w:val="000000" w:themeColor="text1"/>
          <w:sz w:val="24"/>
          <w:szCs w:val="24"/>
        </w:rPr>
      </w:pPr>
      <w:r w:rsidRPr="00E02151">
        <w:rPr>
          <w:rFonts w:ascii="Garamond" w:eastAsia="Times New Roman" w:hAnsi="Garamond" w:cs="Times New Roman"/>
          <w:color w:val="000000" w:themeColor="text1"/>
          <w:sz w:val="24"/>
          <w:szCs w:val="24"/>
        </w:rPr>
        <w:tab/>
      </w:r>
      <w:r w:rsidRPr="00BC7D98">
        <w:rPr>
          <w:rFonts w:ascii="Garamond" w:eastAsia="Times New Roman" w:hAnsi="Garamond" w:cs="Times New Roman"/>
          <w:color w:val="000000" w:themeColor="text1"/>
          <w:sz w:val="24"/>
          <w:szCs w:val="24"/>
          <w:u w:val="single"/>
        </w:rPr>
        <w:t xml:space="preserve">Illustrative </w:t>
      </w:r>
      <w:r w:rsidRPr="00BC7D98">
        <w:rPr>
          <w:rFonts w:ascii="Garamond" w:eastAsia="Times New Roman" w:hAnsi="Garamond" w:cs="Times New Roman"/>
          <w:b/>
          <w:color w:val="000000" w:themeColor="text1"/>
          <w:sz w:val="24"/>
          <w:szCs w:val="24"/>
          <w:u w:val="single"/>
        </w:rPr>
        <w:t>result</w:t>
      </w:r>
      <w:r w:rsidRPr="00BC7D98">
        <w:rPr>
          <w:rFonts w:ascii="Garamond" w:eastAsia="Times New Roman" w:hAnsi="Garamond" w:cs="Times New Roman"/>
          <w:color w:val="000000" w:themeColor="text1"/>
          <w:sz w:val="24"/>
          <w:szCs w:val="24"/>
          <w:u w:val="single"/>
        </w:rPr>
        <w:t xml:space="preserve"> indicator</w:t>
      </w:r>
      <w:r>
        <w:rPr>
          <w:rFonts w:ascii="Garamond" w:eastAsia="Times New Roman" w:hAnsi="Garamond" w:cs="Times New Roman"/>
          <w:color w:val="000000" w:themeColor="text1"/>
          <w:sz w:val="24"/>
          <w:szCs w:val="24"/>
          <w:u w:val="single"/>
        </w:rPr>
        <w:t>s for 2.</w:t>
      </w:r>
      <w:r w:rsidR="00C34318">
        <w:rPr>
          <w:rFonts w:ascii="Garamond" w:eastAsia="Times New Roman" w:hAnsi="Garamond" w:cs="Times New Roman"/>
          <w:color w:val="000000" w:themeColor="text1"/>
          <w:sz w:val="24"/>
          <w:szCs w:val="24"/>
          <w:u w:val="single"/>
        </w:rPr>
        <w:t>6</w:t>
      </w:r>
      <w:r w:rsidRPr="00BC7D98">
        <w:rPr>
          <w:rFonts w:ascii="Garamond" w:eastAsia="Times New Roman" w:hAnsi="Garamond" w:cs="Times New Roman"/>
          <w:color w:val="000000" w:themeColor="text1"/>
          <w:sz w:val="24"/>
          <w:szCs w:val="24"/>
        </w:rPr>
        <w:t>:</w:t>
      </w:r>
    </w:p>
    <w:p w:rsidR="00E02151" w:rsidRPr="00E02151" w:rsidRDefault="00E02151" w:rsidP="00E02151">
      <w:pPr>
        <w:pStyle w:val="ListParagraph"/>
        <w:numPr>
          <w:ilvl w:val="0"/>
          <w:numId w:val="21"/>
        </w:numPr>
        <w:ind w:left="1080"/>
        <w:rPr>
          <w:rFonts w:ascii="Garamond" w:eastAsia="Times New Roman" w:hAnsi="Garamond" w:cs="Times New Roman"/>
          <w:color w:val="000000" w:themeColor="text1"/>
          <w:sz w:val="24"/>
          <w:szCs w:val="24"/>
        </w:rPr>
      </w:pPr>
      <w:r w:rsidRPr="00E02151">
        <w:rPr>
          <w:rFonts w:ascii="Garamond" w:eastAsia="Times New Roman" w:hAnsi="Garamond" w:cs="Times New Roman"/>
          <w:color w:val="000000" w:themeColor="text1"/>
          <w:sz w:val="24"/>
          <w:szCs w:val="24"/>
        </w:rPr>
        <w:t xml:space="preserve"># </w:t>
      </w:r>
      <w:proofErr w:type="gramStart"/>
      <w:r w:rsidRPr="00E02151">
        <w:rPr>
          <w:rFonts w:ascii="Garamond" w:eastAsia="Times New Roman" w:hAnsi="Garamond" w:cs="Times New Roman"/>
          <w:color w:val="000000" w:themeColor="text1"/>
          <w:sz w:val="24"/>
          <w:szCs w:val="24"/>
        </w:rPr>
        <w:t>measures</w:t>
      </w:r>
      <w:proofErr w:type="gramEnd"/>
      <w:r w:rsidRPr="00E02151">
        <w:rPr>
          <w:rFonts w:ascii="Garamond" w:eastAsia="Times New Roman" w:hAnsi="Garamond" w:cs="Times New Roman"/>
          <w:color w:val="000000" w:themeColor="text1"/>
          <w:sz w:val="24"/>
          <w:szCs w:val="24"/>
        </w:rPr>
        <w:t xml:space="preserve"> enacted, e.g. positive incentives provided by citizens or other local actors, ICT-based mechanisms implemented, cultural works developed, traditional leader interventions, etc.;</w:t>
      </w:r>
    </w:p>
    <w:p w:rsidR="00F07327" w:rsidRDefault="00FA2256" w:rsidP="00FA2256">
      <w:pPr>
        <w:tabs>
          <w:tab w:val="left" w:pos="360"/>
        </w:tabs>
        <w:spacing w:after="0" w:line="240" w:lineRule="auto"/>
        <w:rPr>
          <w:rFonts w:ascii="Garamond" w:eastAsia="Times New Roman" w:hAnsi="Garamond" w:cs="Times New Roman"/>
          <w:color w:val="000000" w:themeColor="text1"/>
          <w:sz w:val="24"/>
          <w:szCs w:val="24"/>
        </w:rPr>
      </w:pPr>
      <w:r w:rsidRPr="00FA2256">
        <w:rPr>
          <w:rFonts w:ascii="Garamond" w:eastAsia="Times New Roman" w:hAnsi="Garamond" w:cs="Times New Roman"/>
          <w:color w:val="000000" w:themeColor="text1"/>
          <w:sz w:val="24"/>
          <w:szCs w:val="24"/>
        </w:rPr>
        <w:tab/>
      </w:r>
    </w:p>
    <w:p w:rsidR="00FA2256" w:rsidRPr="00BC7D98" w:rsidRDefault="00F07327" w:rsidP="00FA2256">
      <w:pPr>
        <w:tabs>
          <w:tab w:val="left" w:pos="360"/>
        </w:tabs>
        <w:spacing w:after="0" w:line="240" w:lineRule="auto"/>
        <w:rPr>
          <w:rFonts w:ascii="Garamond" w:eastAsia="Times New Roman" w:hAnsi="Garamond" w:cs="Times New Roman"/>
          <w:color w:val="000000" w:themeColor="text1"/>
          <w:sz w:val="24"/>
          <w:szCs w:val="24"/>
        </w:rPr>
      </w:pPr>
      <w:r>
        <w:rPr>
          <w:rFonts w:ascii="Garamond" w:eastAsia="Times New Roman" w:hAnsi="Garamond" w:cs="Times New Roman"/>
          <w:color w:val="000000" w:themeColor="text1"/>
          <w:sz w:val="24"/>
          <w:szCs w:val="24"/>
        </w:rPr>
        <w:tab/>
      </w:r>
      <w:r w:rsidR="00FA2256" w:rsidRPr="00BC7D98">
        <w:rPr>
          <w:rFonts w:ascii="Garamond" w:eastAsia="Times New Roman" w:hAnsi="Garamond" w:cs="Times New Roman"/>
          <w:color w:val="000000" w:themeColor="text1"/>
          <w:sz w:val="24"/>
          <w:szCs w:val="24"/>
          <w:u w:val="single"/>
        </w:rPr>
        <w:t xml:space="preserve">Illustrative </w:t>
      </w:r>
      <w:r w:rsidR="00FA2256">
        <w:rPr>
          <w:rFonts w:ascii="Garamond" w:eastAsia="Times New Roman" w:hAnsi="Garamond" w:cs="Times New Roman"/>
          <w:b/>
          <w:color w:val="000000" w:themeColor="text1"/>
          <w:sz w:val="24"/>
          <w:szCs w:val="24"/>
          <w:u w:val="single"/>
        </w:rPr>
        <w:t>output</w:t>
      </w:r>
      <w:r w:rsidR="00FA2256" w:rsidRPr="00BC7D98">
        <w:rPr>
          <w:rFonts w:ascii="Garamond" w:eastAsia="Times New Roman" w:hAnsi="Garamond" w:cs="Times New Roman"/>
          <w:color w:val="000000" w:themeColor="text1"/>
          <w:sz w:val="24"/>
          <w:szCs w:val="24"/>
          <w:u w:val="single"/>
        </w:rPr>
        <w:t xml:space="preserve"> indicator</w:t>
      </w:r>
      <w:r w:rsidR="00FA2256">
        <w:rPr>
          <w:rFonts w:ascii="Garamond" w:eastAsia="Times New Roman" w:hAnsi="Garamond" w:cs="Times New Roman"/>
          <w:color w:val="000000" w:themeColor="text1"/>
          <w:sz w:val="24"/>
          <w:szCs w:val="24"/>
          <w:u w:val="single"/>
        </w:rPr>
        <w:t>s for 2.</w:t>
      </w:r>
      <w:r w:rsidR="00C34318">
        <w:rPr>
          <w:rFonts w:ascii="Garamond" w:eastAsia="Times New Roman" w:hAnsi="Garamond" w:cs="Times New Roman"/>
          <w:color w:val="000000" w:themeColor="text1"/>
          <w:sz w:val="24"/>
          <w:szCs w:val="24"/>
          <w:u w:val="single"/>
        </w:rPr>
        <w:t>6</w:t>
      </w:r>
      <w:r w:rsidR="00FA2256" w:rsidRPr="00BC7D98">
        <w:rPr>
          <w:rFonts w:ascii="Garamond" w:eastAsia="Times New Roman" w:hAnsi="Garamond" w:cs="Times New Roman"/>
          <w:color w:val="000000" w:themeColor="text1"/>
          <w:sz w:val="24"/>
          <w:szCs w:val="24"/>
        </w:rPr>
        <w:t>:</w:t>
      </w:r>
    </w:p>
    <w:p w:rsidR="00FA2256" w:rsidRDefault="00FA2256" w:rsidP="00FA2256">
      <w:pPr>
        <w:pStyle w:val="ListParagraph"/>
        <w:numPr>
          <w:ilvl w:val="0"/>
          <w:numId w:val="21"/>
        </w:numPr>
        <w:spacing w:after="0" w:line="240" w:lineRule="auto"/>
        <w:ind w:left="1080"/>
        <w:rPr>
          <w:rFonts w:ascii="Garamond" w:eastAsia="Calibri" w:hAnsi="Garamond" w:cs="Calibri"/>
          <w:sz w:val="24"/>
          <w:szCs w:val="24"/>
        </w:rPr>
      </w:pPr>
      <w:r w:rsidRPr="00FA2256">
        <w:rPr>
          <w:rFonts w:ascii="Garamond" w:eastAsia="Calibri" w:hAnsi="Garamond" w:cs="Calibri"/>
          <w:sz w:val="24"/>
          <w:szCs w:val="24"/>
        </w:rPr>
        <w:t xml:space="preserve"># </w:t>
      </w:r>
      <w:proofErr w:type="gramStart"/>
      <w:r w:rsidRPr="00FA2256">
        <w:rPr>
          <w:rFonts w:ascii="Garamond" w:eastAsia="Calibri" w:hAnsi="Garamond" w:cs="Calibri"/>
          <w:sz w:val="24"/>
          <w:szCs w:val="24"/>
        </w:rPr>
        <w:t>of</w:t>
      </w:r>
      <w:proofErr w:type="gramEnd"/>
      <w:r w:rsidRPr="00FA2256">
        <w:rPr>
          <w:rFonts w:ascii="Garamond" w:eastAsia="Calibri" w:hAnsi="Garamond" w:cs="Calibri"/>
          <w:sz w:val="24"/>
          <w:szCs w:val="24"/>
        </w:rPr>
        <w:t xml:space="preserve"> </w:t>
      </w:r>
      <w:r>
        <w:rPr>
          <w:rFonts w:ascii="Garamond" w:eastAsia="Calibri" w:hAnsi="Garamond" w:cs="Calibri"/>
          <w:sz w:val="24"/>
          <w:szCs w:val="24"/>
        </w:rPr>
        <w:t>individuals working in the non-governmental sector (including traditional leaders, private sector, etc.) having received technical assistance (training, mentoring, coaching, etc.) to enact measures to improve the targeted citizen priorities</w:t>
      </w:r>
    </w:p>
    <w:p w:rsidR="00FA2256" w:rsidRDefault="00FA2256" w:rsidP="00FA2256">
      <w:pPr>
        <w:pStyle w:val="ListParagraph"/>
        <w:numPr>
          <w:ilvl w:val="0"/>
          <w:numId w:val="21"/>
        </w:numPr>
        <w:spacing w:after="0" w:line="240" w:lineRule="auto"/>
        <w:ind w:left="1080"/>
        <w:rPr>
          <w:rFonts w:ascii="Garamond" w:eastAsia="Calibri" w:hAnsi="Garamond" w:cs="Calibri"/>
          <w:sz w:val="24"/>
          <w:szCs w:val="24"/>
        </w:rPr>
      </w:pPr>
      <w:r>
        <w:rPr>
          <w:rFonts w:ascii="Garamond" w:eastAsia="Calibri" w:hAnsi="Garamond" w:cs="Calibri"/>
          <w:sz w:val="24"/>
          <w:szCs w:val="24"/>
        </w:rPr>
        <w:t xml:space="preserve"># </w:t>
      </w:r>
      <w:proofErr w:type="gramStart"/>
      <w:r>
        <w:rPr>
          <w:rFonts w:ascii="Garamond" w:eastAsia="Calibri" w:hAnsi="Garamond" w:cs="Calibri"/>
          <w:sz w:val="24"/>
          <w:szCs w:val="24"/>
        </w:rPr>
        <w:t>of</w:t>
      </w:r>
      <w:proofErr w:type="gramEnd"/>
      <w:r>
        <w:rPr>
          <w:rFonts w:ascii="Garamond" w:eastAsia="Calibri" w:hAnsi="Garamond" w:cs="Calibri"/>
          <w:sz w:val="24"/>
          <w:szCs w:val="24"/>
        </w:rPr>
        <w:t xml:space="preserve"> non-governmental entities having received technical assistance (training, mentoring, coaching, etc.) to enact measures to improve the targeted citizen priorities</w:t>
      </w:r>
    </w:p>
    <w:p w:rsidR="00FA2256" w:rsidRPr="00FA2256" w:rsidRDefault="00FA2256" w:rsidP="00FA2256">
      <w:pPr>
        <w:pStyle w:val="ListParagraph"/>
        <w:numPr>
          <w:ilvl w:val="0"/>
          <w:numId w:val="21"/>
        </w:numPr>
        <w:spacing w:after="0" w:line="240" w:lineRule="auto"/>
        <w:ind w:left="1080"/>
        <w:rPr>
          <w:rFonts w:ascii="Garamond" w:eastAsia="Calibri" w:hAnsi="Garamond" w:cs="Calibri"/>
          <w:sz w:val="24"/>
          <w:szCs w:val="24"/>
        </w:rPr>
      </w:pPr>
      <w:r w:rsidRPr="00FA2256">
        <w:rPr>
          <w:rFonts w:ascii="Garamond" w:eastAsia="Calibri" w:hAnsi="Garamond" w:cs="Calibri"/>
          <w:sz w:val="24"/>
          <w:szCs w:val="24"/>
        </w:rPr>
        <w:t xml:space="preserve"># </w:t>
      </w:r>
      <w:proofErr w:type="gramStart"/>
      <w:r w:rsidRPr="00FA2256">
        <w:rPr>
          <w:rFonts w:ascii="Garamond" w:eastAsia="Calibri" w:hAnsi="Garamond" w:cs="Calibri"/>
          <w:sz w:val="24"/>
          <w:szCs w:val="24"/>
        </w:rPr>
        <w:t>of</w:t>
      </w:r>
      <w:proofErr w:type="gramEnd"/>
      <w:r w:rsidRPr="00FA2256">
        <w:rPr>
          <w:rFonts w:ascii="Garamond" w:eastAsia="Calibri" w:hAnsi="Garamond" w:cs="Calibri"/>
          <w:sz w:val="24"/>
          <w:szCs w:val="24"/>
        </w:rPr>
        <w:t xml:space="preserve"> awards made directly to local organizations [SFA]</w:t>
      </w:r>
    </w:p>
    <w:p w:rsidR="00C76A20" w:rsidRDefault="00F66CBE">
      <w:pPr>
        <w:pStyle w:val="ListParagraph"/>
        <w:tabs>
          <w:tab w:val="left" w:pos="6372"/>
        </w:tabs>
        <w:ind w:left="360"/>
        <w:rPr>
          <w:rFonts w:ascii="Garamond" w:eastAsia="Times New Roman" w:hAnsi="Garamond" w:cs="Times New Roman"/>
          <w:b/>
          <w:i/>
          <w:color w:val="000000" w:themeColor="text1"/>
          <w:sz w:val="24"/>
          <w:szCs w:val="24"/>
        </w:rPr>
        <w:pPrChange w:id="43" w:author="Alena Stern" w:date="2015-04-28T14:26:00Z">
          <w:pPr>
            <w:pStyle w:val="ListParagraph"/>
            <w:ind w:left="360"/>
          </w:pPr>
        </w:pPrChange>
      </w:pPr>
      <w:ins w:id="44" w:author="Alena Stern" w:date="2015-04-28T14:26:00Z">
        <w:r>
          <w:rPr>
            <w:rFonts w:ascii="Garamond" w:eastAsia="Times New Roman" w:hAnsi="Garamond" w:cs="Times New Roman"/>
            <w:b/>
            <w:i/>
            <w:color w:val="000000" w:themeColor="text1"/>
            <w:sz w:val="24"/>
            <w:szCs w:val="24"/>
          </w:rPr>
          <w:tab/>
        </w:r>
      </w:ins>
    </w:p>
    <w:p w:rsidR="0091307F" w:rsidRPr="00BC7D98" w:rsidRDefault="0091307F" w:rsidP="006923C7">
      <w:pPr>
        <w:numPr>
          <w:ilvl w:val="1"/>
          <w:numId w:val="28"/>
        </w:numPr>
        <w:spacing w:after="160" w:line="240" w:lineRule="auto"/>
        <w:ind w:left="360"/>
        <w:rPr>
          <w:rFonts w:ascii="Garamond" w:eastAsia="Times New Roman" w:hAnsi="Garamond" w:cs="Times New Roman"/>
          <w:b/>
          <w:i/>
          <w:color w:val="000000" w:themeColor="text1"/>
          <w:sz w:val="24"/>
          <w:szCs w:val="24"/>
        </w:rPr>
      </w:pPr>
      <w:r w:rsidRPr="00BC7D98">
        <w:rPr>
          <w:rFonts w:ascii="Garamond" w:eastAsia="Times New Roman" w:hAnsi="Garamond" w:cs="Times New Roman"/>
          <w:b/>
          <w:color w:val="000000" w:themeColor="text1"/>
          <w:sz w:val="24"/>
          <w:szCs w:val="24"/>
        </w:rPr>
        <w:t>Accountability mechanisms strengthened or established on targeted citizen priorities in targeted geographical areas</w:t>
      </w:r>
    </w:p>
    <w:p w:rsidR="00CF501C" w:rsidRPr="00BC7D98" w:rsidRDefault="00056489" w:rsidP="00056489">
      <w:pPr>
        <w:spacing w:after="0" w:line="240" w:lineRule="auto"/>
        <w:ind w:left="360"/>
        <w:rPr>
          <w:rFonts w:ascii="Garamond" w:eastAsia="Times New Roman" w:hAnsi="Garamond" w:cs="Times New Roman"/>
          <w:sz w:val="24"/>
          <w:szCs w:val="24"/>
        </w:rPr>
      </w:pPr>
      <w:r w:rsidRPr="00BC7D98">
        <w:rPr>
          <w:rFonts w:ascii="Garamond" w:eastAsia="Times New Roman" w:hAnsi="Garamond" w:cs="Times New Roman"/>
          <w:color w:val="000000" w:themeColor="text1"/>
          <w:sz w:val="24"/>
          <w:szCs w:val="24"/>
        </w:rPr>
        <w:t>Once dialogue is held, collective action commitments made and measures begin, it will be critical to support follow-up to ensure that actors make good on their commitments, track whether measures are having their anticipated effects, and provide feedback</w:t>
      </w:r>
      <w:r w:rsidR="00EC33BD" w:rsidRPr="00BC7D98">
        <w:rPr>
          <w:rFonts w:ascii="Garamond" w:eastAsia="Times New Roman" w:hAnsi="Garamond" w:cs="Times New Roman"/>
          <w:color w:val="000000" w:themeColor="text1"/>
          <w:sz w:val="24"/>
          <w:szCs w:val="24"/>
        </w:rPr>
        <w:t xml:space="preserve"> to improve the collective action moving forward</w:t>
      </w:r>
      <w:r w:rsidRPr="00BC7D98">
        <w:rPr>
          <w:rFonts w:ascii="Garamond" w:eastAsia="Times New Roman" w:hAnsi="Garamond" w:cs="Times New Roman"/>
          <w:color w:val="000000" w:themeColor="text1"/>
          <w:sz w:val="24"/>
          <w:szCs w:val="24"/>
        </w:rPr>
        <w:t xml:space="preserve">. </w:t>
      </w:r>
      <w:r w:rsidR="005A2494" w:rsidRPr="00BC7D98">
        <w:rPr>
          <w:rFonts w:ascii="Garamond" w:eastAsia="Times New Roman" w:hAnsi="Garamond" w:cs="Times New Roman"/>
          <w:color w:val="000000" w:themeColor="text1"/>
          <w:sz w:val="24"/>
          <w:szCs w:val="24"/>
        </w:rPr>
        <w:t>T</w:t>
      </w:r>
      <w:r w:rsidR="00EC33BD" w:rsidRPr="00BC7D98">
        <w:rPr>
          <w:rFonts w:ascii="Garamond" w:eastAsia="Times New Roman" w:hAnsi="Garamond" w:cs="Times New Roman"/>
          <w:color w:val="000000" w:themeColor="text1"/>
          <w:sz w:val="24"/>
          <w:szCs w:val="24"/>
        </w:rPr>
        <w:t>o this end, t</w:t>
      </w:r>
      <w:r w:rsidRPr="00BC7D98">
        <w:rPr>
          <w:rFonts w:ascii="Garamond" w:eastAsia="Times New Roman" w:hAnsi="Garamond" w:cs="Times New Roman"/>
          <w:color w:val="000000" w:themeColor="text1"/>
          <w:sz w:val="24"/>
          <w:szCs w:val="24"/>
        </w:rPr>
        <w:t xml:space="preserve">he PRG Principal Activity </w:t>
      </w:r>
      <w:r w:rsidR="00EC33BD" w:rsidRPr="00BC7D98">
        <w:rPr>
          <w:rFonts w:ascii="Garamond" w:eastAsia="Times New Roman" w:hAnsi="Garamond" w:cs="Times New Roman"/>
          <w:color w:val="000000" w:themeColor="text1"/>
          <w:sz w:val="24"/>
          <w:szCs w:val="24"/>
        </w:rPr>
        <w:t xml:space="preserve">should provide technical and limited financial support to activities </w:t>
      </w:r>
      <w:r w:rsidR="005A2494" w:rsidRPr="00BC7D98">
        <w:rPr>
          <w:rFonts w:ascii="Garamond" w:eastAsia="Times New Roman" w:hAnsi="Garamond" w:cs="Times New Roman"/>
          <w:color w:val="000000" w:themeColor="text1"/>
          <w:sz w:val="24"/>
          <w:szCs w:val="24"/>
        </w:rPr>
        <w:t>deemed practical and helpful in the local context, which may include</w:t>
      </w:r>
      <w:r w:rsidR="00EC33BD" w:rsidRPr="00BC7D98">
        <w:rPr>
          <w:rFonts w:ascii="Garamond" w:eastAsia="Times New Roman" w:hAnsi="Garamond" w:cs="Times New Roman"/>
          <w:color w:val="000000" w:themeColor="text1"/>
          <w:sz w:val="24"/>
          <w:szCs w:val="24"/>
        </w:rPr>
        <w:t xml:space="preserve">: </w:t>
      </w:r>
    </w:p>
    <w:p w:rsidR="00056489" w:rsidRPr="00BC7D98" w:rsidRDefault="00056489" w:rsidP="00056489">
      <w:pPr>
        <w:spacing w:after="0" w:line="240" w:lineRule="auto"/>
        <w:ind w:firstLine="360"/>
        <w:rPr>
          <w:rFonts w:ascii="Garamond" w:eastAsia="Times New Roman" w:hAnsi="Garamond" w:cs="Times New Roman"/>
          <w:sz w:val="24"/>
          <w:szCs w:val="24"/>
        </w:rPr>
      </w:pPr>
    </w:p>
    <w:p w:rsidR="00056489" w:rsidRPr="00BC7D98" w:rsidRDefault="00336317" w:rsidP="00056489">
      <w:pPr>
        <w:pStyle w:val="ListParagraph"/>
        <w:numPr>
          <w:ilvl w:val="0"/>
          <w:numId w:val="34"/>
        </w:numPr>
        <w:spacing w:after="0" w:line="240" w:lineRule="auto"/>
        <w:ind w:left="1080"/>
        <w:rPr>
          <w:rFonts w:ascii="Garamond" w:eastAsia="Times New Roman" w:hAnsi="Garamond" w:cs="Times New Roman"/>
          <w:i/>
          <w:color w:val="000000" w:themeColor="text1"/>
          <w:sz w:val="24"/>
          <w:szCs w:val="24"/>
        </w:rPr>
      </w:pPr>
      <w:r w:rsidRPr="00BC7D98">
        <w:rPr>
          <w:rFonts w:ascii="Garamond" w:hAnsi="Garamond" w:cs="Times New Roman"/>
          <w:noProof/>
          <w:sz w:val="24"/>
          <w:szCs w:val="24"/>
        </w:rPr>
        <w:t xml:space="preserve">Aiding the establishment of a </w:t>
      </w:r>
      <w:r w:rsidR="005A2494" w:rsidRPr="00BC7D98">
        <w:rPr>
          <w:rFonts w:ascii="Garamond" w:hAnsi="Garamond" w:cs="Times New Roman"/>
          <w:noProof/>
          <w:sz w:val="24"/>
          <w:szCs w:val="24"/>
        </w:rPr>
        <w:t xml:space="preserve">participatory </w:t>
      </w:r>
      <w:r w:rsidRPr="00BC7D98">
        <w:rPr>
          <w:rFonts w:ascii="Garamond" w:hAnsi="Garamond" w:cs="Times New Roman"/>
          <w:noProof/>
          <w:sz w:val="24"/>
          <w:szCs w:val="24"/>
        </w:rPr>
        <w:t xml:space="preserve">plan to determine targeted milestones related to reform/program implementation on each </w:t>
      </w:r>
      <w:r w:rsidR="005A2494" w:rsidRPr="00BC7D98">
        <w:rPr>
          <w:rFonts w:ascii="Garamond" w:hAnsi="Garamond" w:cs="Times New Roman"/>
          <w:noProof/>
          <w:sz w:val="24"/>
          <w:szCs w:val="24"/>
        </w:rPr>
        <w:t xml:space="preserve">targeted citizen priority </w:t>
      </w:r>
      <w:r w:rsidRPr="00BC7D98">
        <w:rPr>
          <w:rFonts w:ascii="Garamond" w:hAnsi="Garamond" w:cs="Times New Roman"/>
          <w:noProof/>
          <w:sz w:val="24"/>
          <w:szCs w:val="24"/>
        </w:rPr>
        <w:t>and to evaluate impact of the collective action on the key issue</w:t>
      </w:r>
    </w:p>
    <w:p w:rsidR="005A2494" w:rsidRPr="00BC7D98" w:rsidRDefault="005A2494" w:rsidP="00056489">
      <w:pPr>
        <w:pStyle w:val="ListParagraph"/>
        <w:numPr>
          <w:ilvl w:val="0"/>
          <w:numId w:val="34"/>
        </w:numPr>
        <w:spacing w:after="0" w:line="240" w:lineRule="auto"/>
        <w:ind w:left="1080"/>
        <w:rPr>
          <w:rFonts w:ascii="Garamond" w:eastAsia="Times New Roman" w:hAnsi="Garamond" w:cs="Times New Roman"/>
          <w:i/>
          <w:color w:val="000000" w:themeColor="text1"/>
          <w:sz w:val="24"/>
          <w:szCs w:val="24"/>
        </w:rPr>
      </w:pPr>
      <w:r w:rsidRPr="00BC7D98">
        <w:rPr>
          <w:rFonts w:ascii="Garamond" w:hAnsi="Garamond" w:cs="Times New Roman"/>
          <w:noProof/>
          <w:sz w:val="24"/>
          <w:szCs w:val="24"/>
        </w:rPr>
        <w:t>Aiding the implementation of such a plan</w:t>
      </w:r>
    </w:p>
    <w:p w:rsidR="00336317" w:rsidRPr="00BC7D98" w:rsidRDefault="005A2494" w:rsidP="00056489">
      <w:pPr>
        <w:pStyle w:val="ListParagraph"/>
        <w:numPr>
          <w:ilvl w:val="0"/>
          <w:numId w:val="34"/>
        </w:numPr>
        <w:spacing w:after="0" w:line="240" w:lineRule="auto"/>
        <w:ind w:left="1080"/>
        <w:rPr>
          <w:rFonts w:ascii="Garamond" w:eastAsia="Times New Roman" w:hAnsi="Garamond" w:cs="Times New Roman"/>
          <w:i/>
          <w:color w:val="000000" w:themeColor="text1"/>
          <w:sz w:val="24"/>
          <w:szCs w:val="24"/>
        </w:rPr>
      </w:pPr>
      <w:r w:rsidRPr="00BC7D98">
        <w:rPr>
          <w:rFonts w:ascii="Garamond" w:hAnsi="Garamond" w:cs="Times New Roman"/>
          <w:noProof/>
          <w:sz w:val="24"/>
          <w:szCs w:val="24"/>
        </w:rPr>
        <w:t xml:space="preserve">A </w:t>
      </w:r>
      <w:r w:rsidR="00336317" w:rsidRPr="00BC7D98">
        <w:rPr>
          <w:rFonts w:ascii="Garamond" w:hAnsi="Garamond" w:cs="Times New Roman"/>
          <w:noProof/>
          <w:sz w:val="24"/>
          <w:szCs w:val="24"/>
        </w:rPr>
        <w:t xml:space="preserve">progress communication outreach strategy for each </w:t>
      </w:r>
      <w:r w:rsidRPr="00BC7D98">
        <w:rPr>
          <w:rFonts w:ascii="Garamond" w:hAnsi="Garamond" w:cs="Times New Roman"/>
          <w:noProof/>
          <w:sz w:val="24"/>
          <w:szCs w:val="24"/>
        </w:rPr>
        <w:t>targeted citizen priority</w:t>
      </w:r>
      <w:r w:rsidR="00336317" w:rsidRPr="00BC7D98">
        <w:rPr>
          <w:rFonts w:ascii="Garamond" w:hAnsi="Garamond" w:cs="Times New Roman"/>
          <w:noProof/>
          <w:sz w:val="24"/>
          <w:szCs w:val="24"/>
        </w:rPr>
        <w:t>, such as through an online and possibly SMS-based public “progress dashboard” to communicate key breakthroughs/milestones</w:t>
      </w:r>
    </w:p>
    <w:p w:rsidR="005A2494" w:rsidRPr="00BC7D98" w:rsidRDefault="005A2494" w:rsidP="005A2494">
      <w:pPr>
        <w:numPr>
          <w:ilvl w:val="0"/>
          <w:numId w:val="3"/>
        </w:numPr>
        <w:spacing w:after="0" w:line="240" w:lineRule="auto"/>
        <w:ind w:hanging="358"/>
        <w:contextualSpacing/>
        <w:rPr>
          <w:rFonts w:ascii="Garamond" w:eastAsia="Calibri" w:hAnsi="Garamond" w:cs="Calibri"/>
          <w:sz w:val="24"/>
          <w:szCs w:val="24"/>
        </w:rPr>
      </w:pPr>
      <w:r w:rsidRPr="00BC7D98">
        <w:rPr>
          <w:rFonts w:ascii="Garamond" w:eastAsia="Times New Roman" w:hAnsi="Garamond" w:cs="Times New Roman"/>
          <w:sz w:val="24"/>
          <w:szCs w:val="24"/>
        </w:rPr>
        <w:t>Support open government efforts to publish public data online and promote its analysis by legislative, civil society, private sector, and other non-state actors for greater accountability* - as relates specifically to the targeted citizen priorities</w:t>
      </w:r>
    </w:p>
    <w:p w:rsidR="00EC33BD" w:rsidRPr="00BC7D98" w:rsidRDefault="00EC33BD" w:rsidP="00EC33BD">
      <w:pPr>
        <w:numPr>
          <w:ilvl w:val="0"/>
          <w:numId w:val="3"/>
        </w:numPr>
        <w:spacing w:after="0" w:line="240" w:lineRule="auto"/>
        <w:ind w:hanging="358"/>
        <w:contextualSpacing/>
        <w:rPr>
          <w:rFonts w:ascii="Garamond" w:eastAsia="Calibri" w:hAnsi="Garamond" w:cs="Calibri"/>
          <w:sz w:val="24"/>
          <w:szCs w:val="24"/>
        </w:rPr>
      </w:pPr>
      <w:r w:rsidRPr="00BC7D98">
        <w:rPr>
          <w:rFonts w:ascii="Garamond" w:eastAsia="Times New Roman" w:hAnsi="Garamond" w:cs="Times New Roman"/>
          <w:sz w:val="24"/>
          <w:szCs w:val="24"/>
        </w:rPr>
        <w:t xml:space="preserve">Provide technical and limited financial assistance to support ICT-based citizen </w:t>
      </w:r>
      <w:r w:rsidR="005A2494" w:rsidRPr="00BC7D98">
        <w:rPr>
          <w:rFonts w:ascii="Garamond" w:eastAsia="Times New Roman" w:hAnsi="Garamond" w:cs="Times New Roman"/>
          <w:sz w:val="24"/>
          <w:szCs w:val="24"/>
        </w:rPr>
        <w:t xml:space="preserve">input, </w:t>
      </w:r>
      <w:r w:rsidRPr="00BC7D98">
        <w:rPr>
          <w:rFonts w:ascii="Garamond" w:eastAsia="Times New Roman" w:hAnsi="Garamond" w:cs="Times New Roman"/>
          <w:sz w:val="24"/>
          <w:szCs w:val="24"/>
        </w:rPr>
        <w:t>monitoring</w:t>
      </w:r>
      <w:r w:rsidR="005A2494" w:rsidRPr="00BC7D98">
        <w:rPr>
          <w:rFonts w:ascii="Garamond" w:eastAsia="Times New Roman" w:hAnsi="Garamond" w:cs="Times New Roman"/>
          <w:sz w:val="24"/>
          <w:szCs w:val="24"/>
        </w:rPr>
        <w:t xml:space="preserve">, and feedback </w:t>
      </w:r>
      <w:r w:rsidRPr="00BC7D98">
        <w:rPr>
          <w:rFonts w:ascii="Garamond" w:eastAsia="Times New Roman" w:hAnsi="Garamond" w:cs="Times New Roman"/>
          <w:sz w:val="24"/>
          <w:szCs w:val="24"/>
        </w:rPr>
        <w:t>mechanisms</w:t>
      </w:r>
      <w:r w:rsidR="005A2494" w:rsidRPr="00BC7D98">
        <w:rPr>
          <w:rFonts w:ascii="Garamond" w:eastAsia="Times New Roman" w:hAnsi="Garamond" w:cs="Times New Roman"/>
          <w:sz w:val="24"/>
          <w:szCs w:val="24"/>
        </w:rPr>
        <w:t xml:space="preserve"> around the targeted citizen priorities</w:t>
      </w:r>
      <w:r w:rsidRPr="00BC7D98">
        <w:rPr>
          <w:rFonts w:ascii="Garamond" w:eastAsia="Times New Roman" w:hAnsi="Garamond" w:cs="Times New Roman"/>
          <w:sz w:val="24"/>
          <w:szCs w:val="24"/>
        </w:rPr>
        <w:t xml:space="preserve"> </w:t>
      </w:r>
    </w:p>
    <w:p w:rsidR="00EC33BD" w:rsidRPr="00BC7D98" w:rsidRDefault="00EC33BD" w:rsidP="00336317">
      <w:pPr>
        <w:spacing w:after="0" w:line="240" w:lineRule="auto"/>
        <w:rPr>
          <w:rFonts w:ascii="Garamond" w:eastAsia="Times New Roman" w:hAnsi="Garamond" w:cs="Times New Roman"/>
          <w:sz w:val="24"/>
          <w:szCs w:val="24"/>
        </w:rPr>
      </w:pPr>
    </w:p>
    <w:p w:rsidR="00EC33BD" w:rsidRDefault="00EC33BD" w:rsidP="00336317">
      <w:pPr>
        <w:spacing w:after="0" w:line="240" w:lineRule="auto"/>
        <w:rPr>
          <w:rFonts w:ascii="Garamond" w:eastAsia="Times New Roman" w:hAnsi="Garamond" w:cs="Times New Roman"/>
          <w:sz w:val="24"/>
          <w:szCs w:val="24"/>
        </w:rPr>
      </w:pPr>
    </w:p>
    <w:p w:rsidR="00E02151" w:rsidRPr="00BC7D98" w:rsidRDefault="00E02151" w:rsidP="00E02151">
      <w:pPr>
        <w:tabs>
          <w:tab w:val="left" w:pos="360"/>
        </w:tabs>
        <w:spacing w:after="0" w:line="240" w:lineRule="auto"/>
        <w:rPr>
          <w:rFonts w:ascii="Garamond" w:eastAsia="Times New Roman" w:hAnsi="Garamond" w:cs="Times New Roman"/>
          <w:color w:val="000000" w:themeColor="text1"/>
          <w:sz w:val="24"/>
          <w:szCs w:val="24"/>
        </w:rPr>
      </w:pPr>
      <w:r w:rsidRPr="00E02151">
        <w:rPr>
          <w:rFonts w:ascii="Garamond" w:eastAsia="Times New Roman" w:hAnsi="Garamond" w:cs="Times New Roman"/>
          <w:color w:val="000000" w:themeColor="text1"/>
          <w:sz w:val="24"/>
          <w:szCs w:val="24"/>
        </w:rPr>
        <w:tab/>
      </w:r>
      <w:r w:rsidRPr="00BC7D98">
        <w:rPr>
          <w:rFonts w:ascii="Garamond" w:eastAsia="Times New Roman" w:hAnsi="Garamond" w:cs="Times New Roman"/>
          <w:color w:val="000000" w:themeColor="text1"/>
          <w:sz w:val="24"/>
          <w:szCs w:val="24"/>
          <w:u w:val="single"/>
        </w:rPr>
        <w:t xml:space="preserve">Illustrative </w:t>
      </w:r>
      <w:r w:rsidRPr="00BC7D98">
        <w:rPr>
          <w:rFonts w:ascii="Garamond" w:eastAsia="Times New Roman" w:hAnsi="Garamond" w:cs="Times New Roman"/>
          <w:b/>
          <w:color w:val="000000" w:themeColor="text1"/>
          <w:sz w:val="24"/>
          <w:szCs w:val="24"/>
          <w:u w:val="single"/>
        </w:rPr>
        <w:t>result</w:t>
      </w:r>
      <w:r w:rsidRPr="00BC7D98">
        <w:rPr>
          <w:rFonts w:ascii="Garamond" w:eastAsia="Times New Roman" w:hAnsi="Garamond" w:cs="Times New Roman"/>
          <w:color w:val="000000" w:themeColor="text1"/>
          <w:sz w:val="24"/>
          <w:szCs w:val="24"/>
          <w:u w:val="single"/>
        </w:rPr>
        <w:t xml:space="preserve"> indicator</w:t>
      </w:r>
      <w:r>
        <w:rPr>
          <w:rFonts w:ascii="Garamond" w:eastAsia="Times New Roman" w:hAnsi="Garamond" w:cs="Times New Roman"/>
          <w:color w:val="000000" w:themeColor="text1"/>
          <w:sz w:val="24"/>
          <w:szCs w:val="24"/>
          <w:u w:val="single"/>
        </w:rPr>
        <w:t xml:space="preserve"> for 2.</w:t>
      </w:r>
      <w:r w:rsidR="00C34318">
        <w:rPr>
          <w:rFonts w:ascii="Garamond" w:eastAsia="Times New Roman" w:hAnsi="Garamond" w:cs="Times New Roman"/>
          <w:color w:val="000000" w:themeColor="text1"/>
          <w:sz w:val="24"/>
          <w:szCs w:val="24"/>
          <w:u w:val="single"/>
        </w:rPr>
        <w:t>7</w:t>
      </w:r>
      <w:r w:rsidRPr="00BC7D98">
        <w:rPr>
          <w:rFonts w:ascii="Garamond" w:eastAsia="Times New Roman" w:hAnsi="Garamond" w:cs="Times New Roman"/>
          <w:color w:val="000000" w:themeColor="text1"/>
          <w:sz w:val="24"/>
          <w:szCs w:val="24"/>
        </w:rPr>
        <w:t>:</w:t>
      </w:r>
    </w:p>
    <w:p w:rsidR="00E02151" w:rsidRDefault="00E02151" w:rsidP="00336317">
      <w:pPr>
        <w:pStyle w:val="ListParagraph"/>
        <w:numPr>
          <w:ilvl w:val="0"/>
          <w:numId w:val="42"/>
        </w:numPr>
        <w:spacing w:after="0" w:line="240" w:lineRule="auto"/>
        <w:ind w:left="1080"/>
        <w:rPr>
          <w:ins w:id="45" w:author="Philip Roessler" w:date="2015-04-30T14:01:00Z"/>
          <w:rFonts w:ascii="Garamond" w:eastAsia="Times New Roman" w:hAnsi="Garamond" w:cs="Times New Roman"/>
          <w:sz w:val="24"/>
          <w:szCs w:val="24"/>
        </w:rPr>
      </w:pPr>
      <w:r w:rsidRPr="00E02151">
        <w:rPr>
          <w:rFonts w:ascii="Garamond" w:eastAsia="Times New Roman" w:hAnsi="Garamond" w:cs="Times New Roman"/>
          <w:sz w:val="24"/>
          <w:szCs w:val="24"/>
        </w:rPr>
        <w:t xml:space="preserve"># </w:t>
      </w:r>
      <w:proofErr w:type="gramStart"/>
      <w:r w:rsidRPr="00E02151">
        <w:rPr>
          <w:rFonts w:ascii="Garamond" w:eastAsia="Times New Roman" w:hAnsi="Garamond" w:cs="Times New Roman"/>
          <w:sz w:val="24"/>
          <w:szCs w:val="24"/>
        </w:rPr>
        <w:t>of</w:t>
      </w:r>
      <w:proofErr w:type="gramEnd"/>
      <w:r w:rsidRPr="00E02151">
        <w:rPr>
          <w:rFonts w:ascii="Garamond" w:eastAsia="Times New Roman" w:hAnsi="Garamond" w:cs="Times New Roman"/>
          <w:sz w:val="24"/>
          <w:szCs w:val="24"/>
        </w:rPr>
        <w:t xml:space="preserve"> targeted mechanisms (informal and formal) strengthened per citizen perceptions of accountability</w:t>
      </w:r>
    </w:p>
    <w:p w:rsidR="00AB0459" w:rsidRDefault="00AB0459" w:rsidP="00336317">
      <w:pPr>
        <w:pStyle w:val="ListParagraph"/>
        <w:numPr>
          <w:ilvl w:val="0"/>
          <w:numId w:val="42"/>
          <w:ins w:id="46" w:author="Philip Roessler" w:date="2015-04-30T14:01:00Z"/>
        </w:numPr>
        <w:spacing w:after="0" w:line="240" w:lineRule="auto"/>
        <w:ind w:left="1080"/>
        <w:rPr>
          <w:ins w:id="47" w:author="Philip Roessler" w:date="2015-04-30T14:02:00Z"/>
          <w:rFonts w:ascii="Garamond" w:eastAsia="Times New Roman" w:hAnsi="Garamond" w:cs="Times New Roman"/>
          <w:sz w:val="24"/>
          <w:szCs w:val="24"/>
        </w:rPr>
      </w:pPr>
      <w:ins w:id="48" w:author="Philip Roessler" w:date="2015-04-30T14:01:00Z">
        <w:r>
          <w:rPr>
            <w:rFonts w:ascii="Garamond" w:eastAsia="Times New Roman" w:hAnsi="Garamond" w:cs="Times New Roman"/>
            <w:sz w:val="24"/>
            <w:szCs w:val="24"/>
          </w:rPr>
          <w:t>Change in citizen expectations of the value of contacting GON</w:t>
        </w:r>
      </w:ins>
      <w:ins w:id="49" w:author="Philip Roessler" w:date="2015-04-30T14:02:00Z">
        <w:r>
          <w:rPr>
            <w:rFonts w:ascii="Garamond" w:eastAsia="Times New Roman" w:hAnsi="Garamond" w:cs="Times New Roman"/>
            <w:sz w:val="24"/>
            <w:szCs w:val="24"/>
          </w:rPr>
          <w:t xml:space="preserve"> officials about citizen priority public goods</w:t>
        </w:r>
      </w:ins>
    </w:p>
    <w:p w:rsidR="00AB0459" w:rsidRDefault="00AB0459" w:rsidP="00336317">
      <w:pPr>
        <w:pStyle w:val="ListParagraph"/>
        <w:numPr>
          <w:ilvl w:val="0"/>
          <w:numId w:val="42"/>
          <w:ins w:id="50" w:author="Philip Roessler" w:date="2015-04-30T14:02:00Z"/>
        </w:numPr>
        <w:spacing w:after="0" w:line="240" w:lineRule="auto"/>
        <w:ind w:left="1080"/>
        <w:rPr>
          <w:ins w:id="51" w:author="Philip Roessler" w:date="2015-04-30T14:03:00Z"/>
          <w:rFonts w:ascii="Garamond" w:eastAsia="Times New Roman" w:hAnsi="Garamond" w:cs="Times New Roman"/>
          <w:sz w:val="24"/>
          <w:szCs w:val="24"/>
        </w:rPr>
      </w:pPr>
      <w:commentRangeStart w:id="52"/>
      <w:ins w:id="53" w:author="Philip Roessler" w:date="2015-04-30T14:03:00Z">
        <w:r>
          <w:rPr>
            <w:rFonts w:ascii="Garamond" w:eastAsia="Times New Roman" w:hAnsi="Garamond" w:cs="Times New Roman"/>
            <w:sz w:val="24"/>
            <w:szCs w:val="24"/>
          </w:rPr>
          <w:t xml:space="preserve">% </w:t>
        </w:r>
        <w:proofErr w:type="gramStart"/>
        <w:r>
          <w:rPr>
            <w:rFonts w:ascii="Garamond" w:eastAsia="Times New Roman" w:hAnsi="Garamond" w:cs="Times New Roman"/>
            <w:sz w:val="24"/>
            <w:szCs w:val="24"/>
          </w:rPr>
          <w:t>of</w:t>
        </w:r>
        <w:proofErr w:type="gramEnd"/>
        <w:r>
          <w:rPr>
            <w:rFonts w:ascii="Garamond" w:eastAsia="Times New Roman" w:hAnsi="Garamond" w:cs="Times New Roman"/>
            <w:sz w:val="24"/>
            <w:szCs w:val="24"/>
          </w:rPr>
          <w:t xml:space="preserve"> new births registered with the GON</w:t>
        </w:r>
      </w:ins>
      <w:commentRangeEnd w:id="52"/>
      <w:ins w:id="54" w:author="Philip Roessler" w:date="2015-04-30T14:04:00Z">
        <w:r>
          <w:rPr>
            <w:rStyle w:val="CommentReference"/>
            <w:vanish/>
          </w:rPr>
          <w:commentReference w:id="52"/>
        </w:r>
      </w:ins>
      <w:ins w:id="55" w:author="Philip Roessler" w:date="2015-04-30T14:09:00Z">
        <w:r w:rsidR="00127CA0">
          <w:rPr>
            <w:rFonts w:ascii="Garamond" w:eastAsia="Times New Roman" w:hAnsi="Garamond" w:cs="Times New Roman"/>
            <w:sz w:val="24"/>
            <w:szCs w:val="24"/>
          </w:rPr>
          <w:t xml:space="preserve"> and children receiving formal birth </w:t>
        </w:r>
        <w:proofErr w:type="spellStart"/>
        <w:r w:rsidR="00127CA0">
          <w:rPr>
            <w:rFonts w:ascii="Garamond" w:eastAsia="Times New Roman" w:hAnsi="Garamond" w:cs="Times New Roman"/>
            <w:sz w:val="24"/>
            <w:szCs w:val="24"/>
          </w:rPr>
          <w:t>cetificates</w:t>
        </w:r>
      </w:ins>
      <w:proofErr w:type="spellEnd"/>
    </w:p>
    <w:p w:rsidR="00AB0459" w:rsidRPr="00E02151" w:rsidRDefault="00AB0459" w:rsidP="00AB0459">
      <w:pPr>
        <w:pStyle w:val="ListParagraph"/>
        <w:numPr>
          <w:ins w:id="56" w:author="Philip Roessler" w:date="2015-04-30T14:03:00Z"/>
        </w:numPr>
        <w:spacing w:after="0" w:line="240" w:lineRule="auto"/>
        <w:ind w:left="1080"/>
        <w:rPr>
          <w:rFonts w:ascii="Garamond" w:eastAsia="Times New Roman" w:hAnsi="Garamond" w:cs="Times New Roman"/>
          <w:sz w:val="24"/>
          <w:szCs w:val="24"/>
        </w:rPr>
        <w:pPrChange w:id="57" w:author="Philip Roessler" w:date="2015-04-30T14:03:00Z">
          <w:pPr>
            <w:pStyle w:val="ListParagraph"/>
            <w:spacing w:after="0" w:line="240" w:lineRule="auto"/>
            <w:ind w:left="0"/>
          </w:pPr>
        </w:pPrChange>
      </w:pPr>
    </w:p>
    <w:p w:rsidR="00E02151" w:rsidRDefault="00E02151" w:rsidP="00336317">
      <w:pPr>
        <w:spacing w:after="0" w:line="240" w:lineRule="auto"/>
        <w:rPr>
          <w:rFonts w:ascii="Garamond" w:eastAsia="Times New Roman" w:hAnsi="Garamond" w:cs="Times New Roman"/>
          <w:sz w:val="24"/>
          <w:szCs w:val="24"/>
        </w:rPr>
      </w:pPr>
    </w:p>
    <w:p w:rsidR="00E02151" w:rsidRDefault="00E02151" w:rsidP="00336317">
      <w:pPr>
        <w:spacing w:after="0" w:line="240" w:lineRule="auto"/>
        <w:rPr>
          <w:rFonts w:ascii="Garamond" w:eastAsia="Times New Roman" w:hAnsi="Garamond" w:cs="Times New Roman"/>
          <w:sz w:val="24"/>
          <w:szCs w:val="24"/>
        </w:rPr>
      </w:pPr>
    </w:p>
    <w:p w:rsidR="00696BE3" w:rsidRPr="00BC7D98" w:rsidRDefault="00696BE3" w:rsidP="00696BE3">
      <w:pPr>
        <w:spacing w:after="0" w:line="240" w:lineRule="auto"/>
        <w:rPr>
          <w:rFonts w:ascii="Garamond" w:eastAsia="Times New Roman" w:hAnsi="Garamond" w:cs="Times New Roman"/>
          <w:i/>
          <w:sz w:val="24"/>
          <w:szCs w:val="24"/>
        </w:rPr>
      </w:pPr>
      <w:r w:rsidRPr="00BC7D98">
        <w:rPr>
          <w:rFonts w:ascii="Garamond" w:eastAsia="Times New Roman" w:hAnsi="Garamond" w:cs="Times New Roman"/>
          <w:i/>
          <w:sz w:val="24"/>
          <w:szCs w:val="24"/>
        </w:rPr>
        <w:t>(*Related to a suggested activity included in the World Bank’s “Republic of Niger Governance Action Plan, 2013-2015,” June 2013.)</w:t>
      </w:r>
    </w:p>
    <w:p w:rsidR="00696BE3" w:rsidRPr="00BC7D98" w:rsidRDefault="00696BE3" w:rsidP="0091307F">
      <w:pPr>
        <w:spacing w:after="0" w:line="240" w:lineRule="auto"/>
        <w:rPr>
          <w:rFonts w:ascii="Garamond" w:eastAsia="Times New Roman" w:hAnsi="Garamond" w:cs="Times New Roman"/>
          <w:i/>
          <w:sz w:val="24"/>
          <w:szCs w:val="24"/>
        </w:rPr>
      </w:pPr>
    </w:p>
    <w:p w:rsidR="00696BE3" w:rsidRPr="00BC7D98" w:rsidRDefault="00696BE3" w:rsidP="0091307F">
      <w:pPr>
        <w:spacing w:after="0" w:line="240" w:lineRule="auto"/>
        <w:rPr>
          <w:rFonts w:ascii="Garamond" w:eastAsia="Times New Roman" w:hAnsi="Garamond" w:cs="Times New Roman"/>
          <w:i/>
          <w:sz w:val="24"/>
          <w:szCs w:val="24"/>
        </w:rPr>
      </w:pPr>
    </w:p>
    <w:p w:rsidR="00296389" w:rsidRDefault="00296389" w:rsidP="00942ABA">
      <w:pPr>
        <w:spacing w:after="0" w:line="240" w:lineRule="auto"/>
        <w:rPr>
          <w:rFonts w:ascii="Garamond" w:eastAsia="Times New Roman" w:hAnsi="Garamond" w:cs="Times New Roman"/>
          <w:b/>
          <w:sz w:val="24"/>
          <w:szCs w:val="24"/>
          <w:highlight w:val="lightGray"/>
        </w:rPr>
      </w:pPr>
    </w:p>
    <w:p w:rsidR="00F07327" w:rsidRDefault="00F07327">
      <w:pPr>
        <w:rPr>
          <w:rFonts w:ascii="Garamond" w:eastAsia="Times New Roman" w:hAnsi="Garamond" w:cs="Times New Roman"/>
          <w:b/>
          <w:sz w:val="24"/>
          <w:szCs w:val="24"/>
          <w:highlight w:val="lightGray"/>
        </w:rPr>
      </w:pPr>
      <w:r>
        <w:rPr>
          <w:rFonts w:ascii="Garamond" w:eastAsia="Times New Roman" w:hAnsi="Garamond" w:cs="Times New Roman"/>
          <w:b/>
          <w:sz w:val="24"/>
          <w:szCs w:val="24"/>
          <w:highlight w:val="lightGray"/>
        </w:rPr>
        <w:br w:type="page"/>
      </w:r>
    </w:p>
    <w:p w:rsidR="0091307F" w:rsidRPr="00BC7D98" w:rsidRDefault="008D283F" w:rsidP="00942ABA">
      <w:pPr>
        <w:spacing w:after="0" w:line="240" w:lineRule="auto"/>
        <w:rPr>
          <w:rFonts w:ascii="Garamond" w:eastAsia="Times New Roman" w:hAnsi="Garamond" w:cs="Times New Roman"/>
          <w:b/>
          <w:sz w:val="24"/>
          <w:szCs w:val="24"/>
        </w:rPr>
      </w:pPr>
      <w:r w:rsidRPr="00BC7D98">
        <w:rPr>
          <w:rFonts w:ascii="Garamond" w:eastAsia="Times New Roman" w:hAnsi="Garamond" w:cs="Times New Roman"/>
          <w:b/>
          <w:sz w:val="24"/>
          <w:szCs w:val="24"/>
          <w:highlight w:val="lightGray"/>
        </w:rPr>
        <w:t xml:space="preserve">Project </w:t>
      </w:r>
      <w:r w:rsidR="0091307F" w:rsidRPr="00BC7D98">
        <w:rPr>
          <w:rFonts w:ascii="Garamond" w:eastAsia="Times New Roman" w:hAnsi="Garamond" w:cs="Times New Roman"/>
          <w:b/>
          <w:sz w:val="24"/>
          <w:szCs w:val="24"/>
          <w:highlight w:val="lightGray"/>
        </w:rPr>
        <w:t xml:space="preserve">Outcome 3: Increased capacity of key actors to promote </w:t>
      </w:r>
      <w:r w:rsidR="00942ABA" w:rsidRPr="00BC7D98">
        <w:rPr>
          <w:rFonts w:ascii="Garamond" w:eastAsia="Times New Roman" w:hAnsi="Garamond" w:cs="Times New Roman"/>
          <w:b/>
          <w:sz w:val="24"/>
          <w:szCs w:val="24"/>
          <w:highlight w:val="lightGray"/>
        </w:rPr>
        <w:t>collective action</w:t>
      </w:r>
      <w:r w:rsidR="0091307F" w:rsidRPr="00BC7D98">
        <w:rPr>
          <w:rFonts w:ascii="Garamond" w:eastAsia="Times New Roman" w:hAnsi="Garamond" w:cs="Times New Roman"/>
          <w:b/>
          <w:sz w:val="24"/>
          <w:szCs w:val="24"/>
        </w:rPr>
        <w:t xml:space="preserve"> </w:t>
      </w:r>
    </w:p>
    <w:p w:rsidR="00942ABA" w:rsidRPr="00BC7D98" w:rsidRDefault="00942ABA" w:rsidP="00942ABA">
      <w:pPr>
        <w:spacing w:after="0" w:line="240" w:lineRule="auto"/>
        <w:rPr>
          <w:rFonts w:ascii="Garamond" w:eastAsia="Times New Roman" w:hAnsi="Garamond" w:cs="Times New Roman"/>
          <w:color w:val="FF0000"/>
          <w:sz w:val="24"/>
          <w:szCs w:val="24"/>
        </w:rPr>
      </w:pPr>
    </w:p>
    <w:p w:rsidR="008D283F" w:rsidRPr="00BC7D98" w:rsidRDefault="00942ABA" w:rsidP="00942ABA">
      <w:pPr>
        <w:spacing w:after="0" w:line="240" w:lineRule="auto"/>
        <w:rPr>
          <w:rFonts w:ascii="Garamond" w:eastAsia="Times New Roman" w:hAnsi="Garamond" w:cs="Times New Roman"/>
          <w:b/>
          <w:color w:val="000000" w:themeColor="text1"/>
          <w:sz w:val="24"/>
          <w:szCs w:val="24"/>
        </w:rPr>
      </w:pPr>
      <w:r w:rsidRPr="00BC7D98">
        <w:rPr>
          <w:rFonts w:ascii="Garamond" w:eastAsia="Times New Roman" w:hAnsi="Garamond" w:cs="Times New Roman"/>
          <w:sz w:val="24"/>
          <w:szCs w:val="24"/>
        </w:rPr>
        <w:t xml:space="preserve">The final PRG Project Outcome aims to go beyond </w:t>
      </w:r>
      <w:r w:rsidR="00C34318">
        <w:rPr>
          <w:rFonts w:ascii="Garamond" w:eastAsia="Times New Roman" w:hAnsi="Garamond" w:cs="Times New Roman"/>
          <w:sz w:val="24"/>
          <w:szCs w:val="24"/>
        </w:rPr>
        <w:t>work</w:t>
      </w:r>
      <w:r w:rsidRPr="00BC7D98">
        <w:rPr>
          <w:rFonts w:ascii="Garamond" w:eastAsia="Times New Roman" w:hAnsi="Garamond" w:cs="Times New Roman"/>
          <w:sz w:val="24"/>
          <w:szCs w:val="24"/>
        </w:rPr>
        <w:t xml:space="preserve"> on </w:t>
      </w:r>
      <w:r w:rsidR="00C34318">
        <w:rPr>
          <w:rFonts w:ascii="Garamond" w:eastAsia="Times New Roman" w:hAnsi="Garamond" w:cs="Times New Roman"/>
          <w:sz w:val="24"/>
          <w:szCs w:val="24"/>
        </w:rPr>
        <w:t xml:space="preserve">targeted </w:t>
      </w:r>
      <w:r w:rsidRPr="00BC7D98">
        <w:rPr>
          <w:rFonts w:ascii="Garamond" w:eastAsia="Times New Roman" w:hAnsi="Garamond" w:cs="Times New Roman"/>
          <w:sz w:val="24"/>
          <w:szCs w:val="24"/>
        </w:rPr>
        <w:t xml:space="preserve">citizen priorities and </w:t>
      </w:r>
      <w:r w:rsidR="00C34318">
        <w:rPr>
          <w:rFonts w:ascii="Garamond" w:eastAsia="Times New Roman" w:hAnsi="Garamond" w:cs="Times New Roman"/>
          <w:sz w:val="24"/>
          <w:szCs w:val="24"/>
        </w:rPr>
        <w:t xml:space="preserve">instead </w:t>
      </w:r>
      <w:r w:rsidRPr="00BC7D98">
        <w:rPr>
          <w:rFonts w:ascii="Garamond" w:eastAsia="Times New Roman" w:hAnsi="Garamond" w:cs="Times New Roman"/>
          <w:sz w:val="24"/>
          <w:szCs w:val="24"/>
        </w:rPr>
        <w:t xml:space="preserve">help key actors in Niger be able to promote constructive collective action and participatory governance systems more generally. The end state is for these actors to be able to take on other citizen priorities now and in the future, beyond the scope of this project.  To do so, the PRG Principal Activity will need to provide </w:t>
      </w:r>
      <w:r w:rsidR="00CF501C" w:rsidRPr="00BC7D98">
        <w:rPr>
          <w:rFonts w:ascii="Garamond" w:eastAsia="Times New Roman" w:hAnsi="Garamond" w:cs="Times New Roman"/>
          <w:sz w:val="24"/>
          <w:szCs w:val="24"/>
        </w:rPr>
        <w:t>technical</w:t>
      </w:r>
      <w:r w:rsidRPr="00BC7D98">
        <w:rPr>
          <w:rFonts w:ascii="Garamond" w:eastAsia="Times New Roman" w:hAnsi="Garamond" w:cs="Times New Roman"/>
          <w:sz w:val="24"/>
          <w:szCs w:val="24"/>
        </w:rPr>
        <w:t xml:space="preserve"> assistance, </w:t>
      </w:r>
      <w:r w:rsidR="00CF501C" w:rsidRPr="00BC7D98">
        <w:rPr>
          <w:rFonts w:ascii="Garamond" w:eastAsia="Times New Roman" w:hAnsi="Garamond" w:cs="Times New Roman"/>
          <w:sz w:val="24"/>
          <w:szCs w:val="24"/>
        </w:rPr>
        <w:t>limited financial assistance</w:t>
      </w:r>
      <w:r w:rsidRPr="00BC7D98">
        <w:rPr>
          <w:rFonts w:ascii="Garamond" w:eastAsia="Times New Roman" w:hAnsi="Garamond" w:cs="Times New Roman"/>
          <w:sz w:val="24"/>
          <w:szCs w:val="24"/>
        </w:rPr>
        <w:t xml:space="preserve">, </w:t>
      </w:r>
      <w:r w:rsidR="00CF501C" w:rsidRPr="00BC7D98">
        <w:rPr>
          <w:rFonts w:ascii="Garamond" w:eastAsia="Times New Roman" w:hAnsi="Garamond" w:cs="Times New Roman"/>
          <w:sz w:val="24"/>
          <w:szCs w:val="24"/>
        </w:rPr>
        <w:t xml:space="preserve">and new tools </w:t>
      </w:r>
      <w:r w:rsidRPr="00BC7D98">
        <w:rPr>
          <w:rFonts w:ascii="Garamond" w:eastAsia="Times New Roman" w:hAnsi="Garamond" w:cs="Times New Roman"/>
          <w:sz w:val="24"/>
          <w:szCs w:val="24"/>
        </w:rPr>
        <w:t xml:space="preserve">increase the knowledge, skills, means and motivation of </w:t>
      </w:r>
      <w:r w:rsidR="00CF501C" w:rsidRPr="00BC7D98">
        <w:rPr>
          <w:rFonts w:ascii="Garamond" w:eastAsia="Times New Roman" w:hAnsi="Garamond" w:cs="Times New Roman"/>
          <w:sz w:val="24"/>
          <w:szCs w:val="24"/>
        </w:rPr>
        <w:t xml:space="preserve">key actors </w:t>
      </w:r>
      <w:r w:rsidRPr="00BC7D98">
        <w:rPr>
          <w:rFonts w:ascii="Garamond" w:eastAsia="Times New Roman" w:hAnsi="Garamond" w:cs="Times New Roman"/>
          <w:sz w:val="24"/>
          <w:szCs w:val="24"/>
        </w:rPr>
        <w:t xml:space="preserve">to increase constructive collective action on their own. Key actors in this case refer to </w:t>
      </w:r>
      <w:r w:rsidR="00CF501C" w:rsidRPr="00BC7D98">
        <w:rPr>
          <w:rFonts w:ascii="Garamond" w:eastAsia="Times New Roman" w:hAnsi="Garamond" w:cs="Times New Roman"/>
          <w:sz w:val="24"/>
          <w:szCs w:val="24"/>
        </w:rPr>
        <w:t xml:space="preserve">emerging civil society actors, </w:t>
      </w:r>
      <w:r w:rsidRPr="00BC7D98">
        <w:rPr>
          <w:rFonts w:ascii="Garamond" w:eastAsia="Times New Roman" w:hAnsi="Garamond" w:cs="Times New Roman"/>
          <w:sz w:val="24"/>
          <w:szCs w:val="24"/>
        </w:rPr>
        <w:t xml:space="preserve">artists/cultural thought leaders, media, </w:t>
      </w:r>
      <w:r w:rsidR="00CF501C" w:rsidRPr="00BC7D98">
        <w:rPr>
          <w:rFonts w:ascii="Garamond" w:eastAsia="Times New Roman" w:hAnsi="Garamond" w:cs="Times New Roman"/>
          <w:sz w:val="24"/>
          <w:szCs w:val="24"/>
        </w:rPr>
        <w:t>and potentially entrepreneurial governmental actors</w:t>
      </w:r>
      <w:r w:rsidRPr="00BC7D98">
        <w:rPr>
          <w:rFonts w:ascii="Garamond" w:eastAsia="Times New Roman" w:hAnsi="Garamond" w:cs="Times New Roman"/>
          <w:sz w:val="24"/>
          <w:szCs w:val="24"/>
        </w:rPr>
        <w:t>.</w:t>
      </w:r>
      <w:r w:rsidR="00CF501C" w:rsidRPr="00BC7D98">
        <w:rPr>
          <w:rFonts w:ascii="Garamond" w:eastAsia="Times New Roman" w:hAnsi="Garamond" w:cs="Times New Roman"/>
          <w:sz w:val="24"/>
          <w:szCs w:val="24"/>
        </w:rPr>
        <w:t xml:space="preserve"> </w:t>
      </w:r>
      <w:r w:rsidR="003A41BE" w:rsidRPr="00BC7D98">
        <w:rPr>
          <w:rFonts w:ascii="Garamond" w:eastAsia="Times New Roman" w:hAnsi="Garamond" w:cs="Times New Roman"/>
          <w:sz w:val="24"/>
          <w:szCs w:val="24"/>
        </w:rPr>
        <w:t xml:space="preserve">The totality of effort (budget and time) under this outcome should be considerably less than for PRG Outcome 2, which is the primary focus of post-electoral PRG activity. However, Outcome 3 leaves the door open to additional </w:t>
      </w:r>
      <w:r w:rsidR="00B433F5" w:rsidRPr="00BC7D98">
        <w:rPr>
          <w:rFonts w:ascii="Garamond" w:eastAsia="Times New Roman" w:hAnsi="Garamond" w:cs="Times New Roman"/>
          <w:sz w:val="24"/>
          <w:szCs w:val="24"/>
        </w:rPr>
        <w:t xml:space="preserve">needs and aspirations that may </w:t>
      </w:r>
      <w:r w:rsidR="003A41BE" w:rsidRPr="00BC7D98">
        <w:rPr>
          <w:rFonts w:ascii="Garamond" w:eastAsia="Times New Roman" w:hAnsi="Garamond" w:cs="Times New Roman"/>
          <w:sz w:val="24"/>
          <w:szCs w:val="24"/>
        </w:rPr>
        <w:t xml:space="preserve">be identified </w:t>
      </w:r>
      <w:r w:rsidR="00B433F5" w:rsidRPr="00BC7D98">
        <w:rPr>
          <w:rFonts w:ascii="Garamond" w:eastAsia="Times New Roman" w:hAnsi="Garamond" w:cs="Times New Roman"/>
          <w:sz w:val="24"/>
          <w:szCs w:val="24"/>
        </w:rPr>
        <w:t>now or throughout the course of the project.</w:t>
      </w:r>
      <w:r w:rsidR="003A41BE" w:rsidRPr="00BC7D98">
        <w:rPr>
          <w:rFonts w:ascii="Garamond" w:eastAsia="Times New Roman" w:hAnsi="Garamond" w:cs="Times New Roman"/>
          <w:sz w:val="24"/>
          <w:szCs w:val="24"/>
        </w:rPr>
        <w:t xml:space="preserve">  </w:t>
      </w:r>
    </w:p>
    <w:p w:rsidR="00942ABA" w:rsidRDefault="00942ABA" w:rsidP="00942ABA">
      <w:pPr>
        <w:spacing w:after="0" w:line="240" w:lineRule="auto"/>
        <w:rPr>
          <w:rFonts w:ascii="Garamond" w:eastAsia="Times New Roman" w:hAnsi="Garamond" w:cs="Times New Roman"/>
          <w:color w:val="000000" w:themeColor="text1"/>
          <w:sz w:val="24"/>
          <w:szCs w:val="24"/>
        </w:rPr>
      </w:pPr>
    </w:p>
    <w:p w:rsidR="00C34318" w:rsidRDefault="00C34318" w:rsidP="00C34318">
      <w:pPr>
        <w:spacing w:after="0" w:line="240" w:lineRule="auto"/>
        <w:rPr>
          <w:rFonts w:ascii="Garamond" w:hAnsi="Garamond" w:cs="Times New Roman"/>
          <w:sz w:val="24"/>
          <w:szCs w:val="24"/>
        </w:rPr>
      </w:pPr>
      <w:r>
        <w:rPr>
          <w:rFonts w:ascii="Garamond" w:hAnsi="Garamond" w:cs="Times New Roman"/>
          <w:sz w:val="24"/>
          <w:szCs w:val="24"/>
        </w:rPr>
        <w:t xml:space="preserve">Illustrative </w:t>
      </w:r>
      <w:r w:rsidRPr="00FA2256">
        <w:rPr>
          <w:rFonts w:ascii="Garamond" w:hAnsi="Garamond" w:cs="Times New Roman"/>
          <w:sz w:val="24"/>
          <w:szCs w:val="24"/>
          <w:u w:val="single"/>
        </w:rPr>
        <w:t>outcome-level</w:t>
      </w:r>
      <w:r>
        <w:rPr>
          <w:rFonts w:ascii="Garamond" w:hAnsi="Garamond" w:cs="Times New Roman"/>
          <w:sz w:val="24"/>
          <w:szCs w:val="24"/>
        </w:rPr>
        <w:t xml:space="preserve"> indicators for Outcome 3:</w:t>
      </w:r>
    </w:p>
    <w:p w:rsidR="00F82619" w:rsidRPr="00C34318" w:rsidRDefault="00F82619" w:rsidP="00C34318">
      <w:pPr>
        <w:pStyle w:val="ListParagraph"/>
        <w:numPr>
          <w:ilvl w:val="0"/>
          <w:numId w:val="42"/>
        </w:numPr>
        <w:spacing w:after="0" w:line="240" w:lineRule="auto"/>
        <w:ind w:left="720"/>
        <w:rPr>
          <w:rFonts w:ascii="Garamond" w:eastAsia="Times New Roman" w:hAnsi="Garamond" w:cs="Times New Roman"/>
          <w:color w:val="000000" w:themeColor="text1"/>
          <w:sz w:val="24"/>
          <w:szCs w:val="24"/>
        </w:rPr>
      </w:pPr>
      <w:r w:rsidRPr="00C34318">
        <w:rPr>
          <w:rFonts w:ascii="Garamond" w:eastAsia="Times New Roman" w:hAnsi="Garamond" w:cs="Times New Roman"/>
          <w:color w:val="000000" w:themeColor="text1"/>
          <w:sz w:val="24"/>
          <w:szCs w:val="24"/>
        </w:rPr>
        <w:t xml:space="preserve">% </w:t>
      </w:r>
      <w:proofErr w:type="gramStart"/>
      <w:r w:rsidRPr="00C34318">
        <w:rPr>
          <w:rFonts w:ascii="Garamond" w:eastAsia="Times New Roman" w:hAnsi="Garamond" w:cs="Times New Roman"/>
          <w:color w:val="000000" w:themeColor="text1"/>
          <w:sz w:val="24"/>
          <w:szCs w:val="24"/>
        </w:rPr>
        <w:t>of</w:t>
      </w:r>
      <w:proofErr w:type="gramEnd"/>
      <w:r w:rsidRPr="00C34318">
        <w:rPr>
          <w:rFonts w:ascii="Garamond" w:eastAsia="Times New Roman" w:hAnsi="Garamond" w:cs="Times New Roman"/>
          <w:color w:val="000000" w:themeColor="text1"/>
          <w:sz w:val="24"/>
          <w:szCs w:val="24"/>
        </w:rPr>
        <w:t xml:space="preserve"> </w:t>
      </w:r>
      <w:r w:rsidR="00C34318">
        <w:rPr>
          <w:rFonts w:ascii="Garamond" w:eastAsia="Times New Roman" w:hAnsi="Garamond" w:cs="Times New Roman"/>
          <w:color w:val="000000" w:themeColor="text1"/>
          <w:sz w:val="24"/>
          <w:szCs w:val="24"/>
        </w:rPr>
        <w:t xml:space="preserve">survey respondents reporting perception that </w:t>
      </w:r>
      <w:r w:rsidRPr="00C34318">
        <w:rPr>
          <w:rFonts w:ascii="Garamond" w:eastAsia="Times New Roman" w:hAnsi="Garamond" w:cs="Times New Roman"/>
          <w:color w:val="000000" w:themeColor="text1"/>
          <w:sz w:val="24"/>
          <w:szCs w:val="24"/>
        </w:rPr>
        <w:t xml:space="preserve">are </w:t>
      </w:r>
      <w:r w:rsidR="003B546B">
        <w:rPr>
          <w:rFonts w:ascii="Garamond" w:eastAsia="Times New Roman" w:hAnsi="Garamond" w:cs="Times New Roman"/>
          <w:color w:val="000000" w:themeColor="text1"/>
          <w:sz w:val="24"/>
          <w:szCs w:val="24"/>
        </w:rPr>
        <w:t>promoting collective action</w:t>
      </w:r>
      <w:r w:rsidRPr="00C34318">
        <w:rPr>
          <w:rFonts w:ascii="Garamond" w:eastAsia="Times New Roman" w:hAnsi="Garamond" w:cs="Times New Roman"/>
          <w:color w:val="000000" w:themeColor="text1"/>
          <w:sz w:val="24"/>
          <w:szCs w:val="24"/>
        </w:rPr>
        <w:t xml:space="preserve">   </w:t>
      </w:r>
    </w:p>
    <w:p w:rsidR="00C34318" w:rsidRDefault="00F82619" w:rsidP="00C34318">
      <w:pPr>
        <w:pStyle w:val="ListParagraph"/>
        <w:numPr>
          <w:ilvl w:val="0"/>
          <w:numId w:val="42"/>
        </w:numPr>
        <w:spacing w:after="0" w:line="240" w:lineRule="auto"/>
        <w:ind w:left="720"/>
        <w:rPr>
          <w:rFonts w:ascii="Garamond" w:eastAsia="Times New Roman" w:hAnsi="Garamond" w:cs="Times New Roman"/>
          <w:color w:val="000000" w:themeColor="text1"/>
          <w:sz w:val="24"/>
          <w:szCs w:val="24"/>
        </w:rPr>
      </w:pPr>
      <w:r w:rsidRPr="00C34318">
        <w:rPr>
          <w:rFonts w:ascii="Garamond" w:eastAsia="Times New Roman" w:hAnsi="Garamond" w:cs="Times New Roman"/>
          <w:color w:val="000000" w:themeColor="text1"/>
          <w:sz w:val="24"/>
          <w:szCs w:val="24"/>
        </w:rPr>
        <w:t xml:space="preserve">% </w:t>
      </w:r>
      <w:proofErr w:type="gramStart"/>
      <w:r w:rsidRPr="00C34318">
        <w:rPr>
          <w:rFonts w:ascii="Garamond" w:eastAsia="Times New Roman" w:hAnsi="Garamond" w:cs="Times New Roman"/>
          <w:color w:val="000000" w:themeColor="text1"/>
          <w:sz w:val="24"/>
          <w:szCs w:val="24"/>
        </w:rPr>
        <w:t>of</w:t>
      </w:r>
      <w:proofErr w:type="gramEnd"/>
      <w:r w:rsidRPr="00C34318">
        <w:rPr>
          <w:rFonts w:ascii="Garamond" w:eastAsia="Times New Roman" w:hAnsi="Garamond" w:cs="Times New Roman"/>
          <w:color w:val="000000" w:themeColor="text1"/>
          <w:sz w:val="24"/>
          <w:szCs w:val="24"/>
        </w:rPr>
        <w:t xml:space="preserve"> </w:t>
      </w:r>
      <w:r w:rsidR="00C34318">
        <w:rPr>
          <w:rFonts w:ascii="Garamond" w:eastAsia="Times New Roman" w:hAnsi="Garamond" w:cs="Times New Roman"/>
          <w:color w:val="000000" w:themeColor="text1"/>
          <w:sz w:val="24"/>
          <w:szCs w:val="24"/>
        </w:rPr>
        <w:t xml:space="preserve">survey respondents reporting perception </w:t>
      </w:r>
      <w:r w:rsidR="003B546B">
        <w:rPr>
          <w:rFonts w:ascii="Garamond" w:eastAsia="Times New Roman" w:hAnsi="Garamond" w:cs="Times New Roman"/>
          <w:color w:val="000000" w:themeColor="text1"/>
          <w:sz w:val="24"/>
          <w:szCs w:val="24"/>
        </w:rPr>
        <w:t xml:space="preserve">that media </w:t>
      </w:r>
      <w:r w:rsidRPr="00C34318">
        <w:rPr>
          <w:rFonts w:ascii="Garamond" w:eastAsia="Times New Roman" w:hAnsi="Garamond" w:cs="Times New Roman"/>
          <w:color w:val="000000" w:themeColor="text1"/>
          <w:sz w:val="24"/>
          <w:szCs w:val="24"/>
        </w:rPr>
        <w:t>investigative reporting</w:t>
      </w:r>
      <w:r w:rsidR="003B546B">
        <w:rPr>
          <w:rFonts w:ascii="Garamond" w:eastAsia="Times New Roman" w:hAnsi="Garamond" w:cs="Times New Roman"/>
          <w:color w:val="000000" w:themeColor="text1"/>
          <w:sz w:val="24"/>
          <w:szCs w:val="24"/>
        </w:rPr>
        <w:t xml:space="preserve"> is influencing promoting collective action</w:t>
      </w:r>
      <w:r w:rsidR="003B546B" w:rsidRPr="00C34318">
        <w:rPr>
          <w:rFonts w:ascii="Garamond" w:eastAsia="Times New Roman" w:hAnsi="Garamond" w:cs="Times New Roman"/>
          <w:color w:val="000000" w:themeColor="text1"/>
          <w:sz w:val="24"/>
          <w:szCs w:val="24"/>
        </w:rPr>
        <w:t xml:space="preserve">   </w:t>
      </w:r>
    </w:p>
    <w:p w:rsidR="00F82619" w:rsidRPr="00C34318" w:rsidRDefault="00C34318" w:rsidP="00C34318">
      <w:pPr>
        <w:pStyle w:val="ListParagraph"/>
        <w:numPr>
          <w:ilvl w:val="0"/>
          <w:numId w:val="42"/>
        </w:numPr>
        <w:spacing w:after="0" w:line="240" w:lineRule="auto"/>
        <w:ind w:left="720"/>
        <w:rPr>
          <w:rFonts w:ascii="Garamond" w:eastAsia="Times New Roman" w:hAnsi="Garamond" w:cs="Times New Roman"/>
          <w:color w:val="000000" w:themeColor="text1"/>
          <w:sz w:val="24"/>
          <w:szCs w:val="24"/>
        </w:rPr>
      </w:pPr>
      <w:r w:rsidRPr="00C34318">
        <w:rPr>
          <w:rFonts w:ascii="Garamond" w:eastAsia="Times New Roman" w:hAnsi="Garamond" w:cs="Times New Roman"/>
          <w:color w:val="000000" w:themeColor="text1"/>
          <w:sz w:val="24"/>
          <w:szCs w:val="24"/>
        </w:rPr>
        <w:t xml:space="preserve">% </w:t>
      </w:r>
      <w:proofErr w:type="gramStart"/>
      <w:r w:rsidRPr="00C34318">
        <w:rPr>
          <w:rFonts w:ascii="Garamond" w:eastAsia="Times New Roman" w:hAnsi="Garamond" w:cs="Times New Roman"/>
          <w:color w:val="000000" w:themeColor="text1"/>
          <w:sz w:val="24"/>
          <w:szCs w:val="24"/>
        </w:rPr>
        <w:t>of</w:t>
      </w:r>
      <w:proofErr w:type="gramEnd"/>
      <w:r w:rsidR="00F82619" w:rsidRPr="00C34318">
        <w:rPr>
          <w:rFonts w:ascii="Garamond" w:eastAsia="Times New Roman" w:hAnsi="Garamond" w:cs="Times New Roman"/>
          <w:color w:val="000000" w:themeColor="text1"/>
          <w:sz w:val="24"/>
          <w:szCs w:val="24"/>
        </w:rPr>
        <w:t xml:space="preserve"> </w:t>
      </w:r>
      <w:r>
        <w:rPr>
          <w:rFonts w:ascii="Garamond" w:eastAsia="Times New Roman" w:hAnsi="Garamond" w:cs="Times New Roman"/>
          <w:color w:val="000000" w:themeColor="text1"/>
          <w:sz w:val="24"/>
          <w:szCs w:val="24"/>
        </w:rPr>
        <w:t xml:space="preserve">survey respondents reporting perception </w:t>
      </w:r>
      <w:r w:rsidR="00F82619" w:rsidRPr="00C34318">
        <w:rPr>
          <w:rFonts w:ascii="Garamond" w:eastAsia="Times New Roman" w:hAnsi="Garamond" w:cs="Times New Roman"/>
          <w:color w:val="000000" w:themeColor="text1"/>
          <w:sz w:val="24"/>
          <w:szCs w:val="24"/>
        </w:rPr>
        <w:t xml:space="preserve">and cultural artists messaging are influencing governance practices  </w:t>
      </w:r>
    </w:p>
    <w:p w:rsidR="00F82619" w:rsidRDefault="00F82619" w:rsidP="00942ABA">
      <w:pPr>
        <w:spacing w:after="0" w:line="240" w:lineRule="auto"/>
        <w:rPr>
          <w:rFonts w:ascii="Garamond" w:eastAsia="Times New Roman" w:hAnsi="Garamond" w:cs="Times New Roman"/>
          <w:color w:val="000000" w:themeColor="text1"/>
          <w:sz w:val="24"/>
          <w:szCs w:val="24"/>
        </w:rPr>
      </w:pPr>
    </w:p>
    <w:p w:rsidR="008D283F" w:rsidRPr="00BC7D98" w:rsidRDefault="00CF501C" w:rsidP="00942ABA">
      <w:pPr>
        <w:spacing w:after="0" w:line="240" w:lineRule="auto"/>
        <w:rPr>
          <w:rFonts w:ascii="Garamond" w:eastAsia="Times New Roman" w:hAnsi="Garamond" w:cs="Times New Roman"/>
          <w:b/>
          <w:color w:val="000000" w:themeColor="text1"/>
          <w:sz w:val="24"/>
          <w:szCs w:val="24"/>
        </w:rPr>
      </w:pPr>
      <w:r w:rsidRPr="00BC7D98">
        <w:rPr>
          <w:rFonts w:ascii="Garamond" w:eastAsia="Times New Roman" w:hAnsi="Garamond" w:cs="Times New Roman"/>
          <w:b/>
          <w:color w:val="000000" w:themeColor="text1"/>
          <w:sz w:val="24"/>
          <w:szCs w:val="24"/>
        </w:rPr>
        <w:t>Results</w:t>
      </w:r>
      <w:r w:rsidR="00C34318">
        <w:rPr>
          <w:rFonts w:ascii="Garamond" w:eastAsia="Times New Roman" w:hAnsi="Garamond" w:cs="Times New Roman"/>
          <w:b/>
          <w:color w:val="000000" w:themeColor="text1"/>
          <w:sz w:val="24"/>
          <w:szCs w:val="24"/>
        </w:rPr>
        <w:t xml:space="preserve"> and Illustrative Activities</w:t>
      </w:r>
      <w:r w:rsidRPr="00BC7D98">
        <w:rPr>
          <w:rFonts w:ascii="Garamond" w:eastAsia="Times New Roman" w:hAnsi="Garamond" w:cs="Times New Roman"/>
          <w:b/>
          <w:color w:val="000000" w:themeColor="text1"/>
          <w:sz w:val="24"/>
          <w:szCs w:val="24"/>
        </w:rPr>
        <w:t xml:space="preserve"> </w:t>
      </w:r>
      <w:r w:rsidRPr="00BC7D98">
        <w:rPr>
          <w:rFonts w:ascii="Garamond" w:eastAsia="Times New Roman" w:hAnsi="Garamond" w:cs="Times New Roman"/>
          <w:color w:val="000000" w:themeColor="text1"/>
          <w:sz w:val="24"/>
          <w:szCs w:val="24"/>
        </w:rPr>
        <w:t xml:space="preserve">for which the PRG Principal Activity is responsible, at least in part: </w:t>
      </w:r>
    </w:p>
    <w:p w:rsidR="008D283F" w:rsidRPr="00BC7D98" w:rsidRDefault="008D283F" w:rsidP="0091307F">
      <w:pPr>
        <w:spacing w:after="160" w:line="240" w:lineRule="auto"/>
        <w:rPr>
          <w:rFonts w:ascii="Garamond" w:eastAsia="Times New Roman" w:hAnsi="Garamond" w:cs="Times New Roman"/>
          <w:b/>
          <w:color w:val="000000" w:themeColor="text1"/>
          <w:sz w:val="24"/>
          <w:szCs w:val="24"/>
        </w:rPr>
      </w:pPr>
    </w:p>
    <w:p w:rsidR="0091307F" w:rsidRPr="00BC7D98" w:rsidRDefault="0091307F" w:rsidP="00942ABA">
      <w:pPr>
        <w:pStyle w:val="ListParagraph"/>
        <w:numPr>
          <w:ilvl w:val="1"/>
          <w:numId w:val="35"/>
        </w:numPr>
        <w:spacing w:after="160" w:line="240" w:lineRule="auto"/>
        <w:ind w:left="720"/>
        <w:rPr>
          <w:rFonts w:ascii="Garamond" w:eastAsia="Times New Roman" w:hAnsi="Garamond" w:cs="Times New Roman"/>
          <w:b/>
          <w:i/>
          <w:color w:val="000000" w:themeColor="text1"/>
          <w:sz w:val="24"/>
          <w:szCs w:val="24"/>
        </w:rPr>
      </w:pPr>
      <w:r w:rsidRPr="00BC7D98">
        <w:rPr>
          <w:rFonts w:ascii="Garamond" w:hAnsi="Garamond" w:cs="Times New Roman"/>
          <w:b/>
          <w:sz w:val="24"/>
          <w:szCs w:val="24"/>
        </w:rPr>
        <w:t>Targeted actors have increased capacity in new measures to promote coverage and quality of public goods</w:t>
      </w:r>
    </w:p>
    <w:p w:rsidR="00CF501C" w:rsidRPr="00BC7D98" w:rsidRDefault="00CF501C" w:rsidP="00942ABA">
      <w:pPr>
        <w:pStyle w:val="ListParagraph"/>
        <w:spacing w:after="160" w:line="240" w:lineRule="auto"/>
        <w:rPr>
          <w:rFonts w:ascii="Garamond" w:hAnsi="Garamond" w:cs="Times New Roman"/>
          <w:b/>
          <w:sz w:val="24"/>
          <w:szCs w:val="24"/>
        </w:rPr>
      </w:pPr>
    </w:p>
    <w:p w:rsidR="00CF501C" w:rsidRPr="00BC7D98" w:rsidRDefault="00942ABA" w:rsidP="00942ABA">
      <w:pPr>
        <w:pStyle w:val="ListParagraph"/>
        <w:spacing w:after="160" w:line="240" w:lineRule="auto"/>
        <w:rPr>
          <w:rFonts w:ascii="Garamond" w:hAnsi="Garamond" w:cs="Times New Roman"/>
          <w:sz w:val="24"/>
          <w:szCs w:val="24"/>
        </w:rPr>
      </w:pPr>
      <w:r w:rsidRPr="00BC7D98">
        <w:rPr>
          <w:rFonts w:ascii="Garamond" w:hAnsi="Garamond" w:cs="Times New Roman"/>
          <w:sz w:val="24"/>
          <w:szCs w:val="24"/>
        </w:rPr>
        <w:t>Illustrative activities:</w:t>
      </w:r>
    </w:p>
    <w:p w:rsidR="00317B3F" w:rsidRPr="00BC7D98" w:rsidRDefault="00317B3F" w:rsidP="00317B3F">
      <w:pPr>
        <w:numPr>
          <w:ilvl w:val="0"/>
          <w:numId w:val="3"/>
        </w:numPr>
        <w:spacing w:after="0" w:line="240" w:lineRule="auto"/>
        <w:ind w:hanging="358"/>
        <w:contextualSpacing/>
        <w:rPr>
          <w:rFonts w:ascii="Garamond" w:eastAsia="Calibri" w:hAnsi="Garamond" w:cs="Calibri"/>
          <w:sz w:val="24"/>
          <w:szCs w:val="24"/>
        </w:rPr>
      </w:pPr>
      <w:r w:rsidRPr="00BC7D98">
        <w:rPr>
          <w:rFonts w:ascii="Garamond" w:eastAsia="Times New Roman" w:hAnsi="Garamond" w:cs="Times New Roman"/>
          <w:sz w:val="24"/>
          <w:szCs w:val="24"/>
        </w:rPr>
        <w:t>Support open government efforts to publish public data online and promote its analysis by legislative, civil society, private sector, and other non-state actors for greater accountability</w:t>
      </w:r>
    </w:p>
    <w:p w:rsidR="00317B3F" w:rsidRPr="00BC7D98" w:rsidRDefault="00317B3F" w:rsidP="00317B3F">
      <w:pPr>
        <w:numPr>
          <w:ilvl w:val="0"/>
          <w:numId w:val="3"/>
        </w:numPr>
        <w:spacing w:after="0" w:line="240" w:lineRule="auto"/>
        <w:ind w:hanging="358"/>
        <w:contextualSpacing/>
        <w:rPr>
          <w:rFonts w:ascii="Garamond" w:eastAsia="Calibri" w:hAnsi="Garamond" w:cs="Calibri"/>
          <w:sz w:val="24"/>
          <w:szCs w:val="24"/>
        </w:rPr>
      </w:pPr>
      <w:r w:rsidRPr="00BC7D98">
        <w:rPr>
          <w:rFonts w:ascii="Garamond" w:eastAsia="Times New Roman" w:hAnsi="Garamond" w:cs="Times New Roman"/>
          <w:sz w:val="24"/>
          <w:szCs w:val="24"/>
        </w:rPr>
        <w:t xml:space="preserve">Provide technical and limited financial assistance to support ICT-based citizen monitoring and government accountability mechanisms </w:t>
      </w:r>
    </w:p>
    <w:p w:rsidR="00942ABA" w:rsidRPr="00BC7D98" w:rsidRDefault="00942ABA" w:rsidP="00942ABA">
      <w:pPr>
        <w:numPr>
          <w:ilvl w:val="0"/>
          <w:numId w:val="3"/>
        </w:numPr>
        <w:spacing w:after="0" w:line="240" w:lineRule="auto"/>
        <w:ind w:hanging="358"/>
        <w:contextualSpacing/>
        <w:rPr>
          <w:rFonts w:ascii="Garamond" w:eastAsia="Calibri" w:hAnsi="Garamond" w:cs="Calibri"/>
          <w:sz w:val="24"/>
          <w:szCs w:val="24"/>
        </w:rPr>
      </w:pPr>
      <w:r w:rsidRPr="00BC7D98">
        <w:rPr>
          <w:rFonts w:ascii="Garamond" w:eastAsia="Times New Roman" w:hAnsi="Garamond" w:cs="Times New Roman"/>
          <w:sz w:val="24"/>
          <w:szCs w:val="24"/>
        </w:rPr>
        <w:t>Hold award competitions or provide small grants to artists and other cultural leaders to promote public reflection and dialogue on governance and citizen engagement issues generally</w:t>
      </w:r>
    </w:p>
    <w:p w:rsidR="00CF501C" w:rsidRPr="00BC7D98" w:rsidRDefault="00CF501C" w:rsidP="00942ABA">
      <w:pPr>
        <w:pStyle w:val="ListParagraph"/>
        <w:spacing w:after="160" w:line="240" w:lineRule="auto"/>
        <w:rPr>
          <w:rFonts w:ascii="Garamond" w:eastAsia="Times New Roman" w:hAnsi="Garamond" w:cs="Times New Roman"/>
          <w:b/>
          <w:i/>
          <w:color w:val="000000" w:themeColor="text1"/>
          <w:sz w:val="24"/>
          <w:szCs w:val="24"/>
        </w:rPr>
      </w:pPr>
    </w:p>
    <w:p w:rsidR="00317B3F" w:rsidRDefault="00C34318" w:rsidP="00942ABA">
      <w:pPr>
        <w:pStyle w:val="ListParagraph"/>
        <w:spacing w:after="160" w:line="240" w:lineRule="auto"/>
        <w:rPr>
          <w:rFonts w:ascii="Garamond" w:eastAsia="Times New Roman" w:hAnsi="Garamond" w:cs="Times New Roman"/>
          <w:b/>
          <w:i/>
          <w:color w:val="000000" w:themeColor="text1"/>
          <w:sz w:val="24"/>
          <w:szCs w:val="24"/>
        </w:rPr>
      </w:pPr>
      <w:r w:rsidRPr="00BC7D98">
        <w:rPr>
          <w:rFonts w:ascii="Garamond" w:eastAsia="Times New Roman" w:hAnsi="Garamond" w:cs="Times New Roman"/>
          <w:color w:val="000000" w:themeColor="text1"/>
          <w:sz w:val="24"/>
          <w:szCs w:val="24"/>
          <w:u w:val="single"/>
        </w:rPr>
        <w:t xml:space="preserve">Illustrative </w:t>
      </w:r>
      <w:r w:rsidRPr="00BC7D98">
        <w:rPr>
          <w:rFonts w:ascii="Garamond" w:eastAsia="Times New Roman" w:hAnsi="Garamond" w:cs="Times New Roman"/>
          <w:b/>
          <w:color w:val="000000" w:themeColor="text1"/>
          <w:sz w:val="24"/>
          <w:szCs w:val="24"/>
          <w:u w:val="single"/>
        </w:rPr>
        <w:t>result</w:t>
      </w:r>
      <w:r w:rsidRPr="00BC7D98">
        <w:rPr>
          <w:rFonts w:ascii="Garamond" w:eastAsia="Times New Roman" w:hAnsi="Garamond" w:cs="Times New Roman"/>
          <w:color w:val="000000" w:themeColor="text1"/>
          <w:sz w:val="24"/>
          <w:szCs w:val="24"/>
          <w:u w:val="single"/>
        </w:rPr>
        <w:t xml:space="preserve"> indicator</w:t>
      </w:r>
      <w:r>
        <w:rPr>
          <w:rFonts w:ascii="Garamond" w:eastAsia="Times New Roman" w:hAnsi="Garamond" w:cs="Times New Roman"/>
          <w:color w:val="000000" w:themeColor="text1"/>
          <w:sz w:val="24"/>
          <w:szCs w:val="24"/>
          <w:u w:val="single"/>
        </w:rPr>
        <w:t xml:space="preserve"> for 3.2</w:t>
      </w:r>
      <w:r w:rsidRPr="00BC7D98">
        <w:rPr>
          <w:rFonts w:ascii="Garamond" w:eastAsia="Times New Roman" w:hAnsi="Garamond" w:cs="Times New Roman"/>
          <w:color w:val="000000" w:themeColor="text1"/>
          <w:sz w:val="24"/>
          <w:szCs w:val="24"/>
        </w:rPr>
        <w:t>:</w:t>
      </w:r>
    </w:p>
    <w:p w:rsidR="003B546B" w:rsidRDefault="003B546B" w:rsidP="003B546B">
      <w:pPr>
        <w:pStyle w:val="ListParagraph"/>
        <w:numPr>
          <w:ilvl w:val="0"/>
          <w:numId w:val="47"/>
        </w:numPr>
        <w:spacing w:line="240" w:lineRule="auto"/>
        <w:ind w:left="1080"/>
        <w:rPr>
          <w:rFonts w:ascii="Garamond" w:eastAsia="Times New Roman" w:hAnsi="Garamond" w:cs="Times New Roman"/>
          <w:sz w:val="24"/>
          <w:szCs w:val="24"/>
        </w:rPr>
      </w:pPr>
      <w:r>
        <w:rPr>
          <w:rFonts w:ascii="Garamond" w:eastAsia="Times New Roman" w:hAnsi="Garamond" w:cs="Times New Roman"/>
          <w:sz w:val="24"/>
          <w:szCs w:val="24"/>
        </w:rPr>
        <w:t xml:space="preserve"># </w:t>
      </w:r>
      <w:proofErr w:type="gramStart"/>
      <w:r>
        <w:rPr>
          <w:rFonts w:ascii="Garamond" w:eastAsia="Times New Roman" w:hAnsi="Garamond" w:cs="Times New Roman"/>
          <w:sz w:val="24"/>
          <w:szCs w:val="24"/>
        </w:rPr>
        <w:t>examples</w:t>
      </w:r>
      <w:proofErr w:type="gramEnd"/>
      <w:r>
        <w:rPr>
          <w:rFonts w:ascii="Garamond" w:eastAsia="Times New Roman" w:hAnsi="Garamond" w:cs="Times New Roman"/>
          <w:sz w:val="24"/>
          <w:szCs w:val="24"/>
        </w:rPr>
        <w:t xml:space="preserve"> of increased capacity of targeted actors in carrying out target activities</w:t>
      </w:r>
    </w:p>
    <w:p w:rsidR="003B546B" w:rsidRDefault="003B546B" w:rsidP="003B546B">
      <w:pPr>
        <w:pStyle w:val="ListParagraph"/>
        <w:numPr>
          <w:ilvl w:val="0"/>
          <w:numId w:val="47"/>
        </w:numPr>
        <w:spacing w:line="240" w:lineRule="auto"/>
        <w:ind w:left="1080"/>
        <w:rPr>
          <w:rFonts w:ascii="Garamond" w:eastAsia="Times New Roman" w:hAnsi="Garamond" w:cs="Times New Roman"/>
          <w:sz w:val="24"/>
          <w:szCs w:val="24"/>
        </w:rPr>
      </w:pPr>
      <w:r w:rsidRPr="003B546B">
        <w:rPr>
          <w:rFonts w:ascii="Garamond" w:eastAsia="Times New Roman" w:hAnsi="Garamond" w:cs="Times New Roman"/>
          <w:sz w:val="24"/>
          <w:szCs w:val="24"/>
        </w:rPr>
        <w:t xml:space="preserve">% </w:t>
      </w:r>
      <w:proofErr w:type="gramStart"/>
      <w:r w:rsidRPr="003B546B">
        <w:rPr>
          <w:rFonts w:ascii="Garamond" w:eastAsia="Times New Roman" w:hAnsi="Garamond" w:cs="Times New Roman"/>
          <w:sz w:val="24"/>
          <w:szCs w:val="24"/>
        </w:rPr>
        <w:t>increase</w:t>
      </w:r>
      <w:proofErr w:type="gramEnd"/>
      <w:r w:rsidRPr="003B546B">
        <w:rPr>
          <w:rFonts w:ascii="Garamond" w:eastAsia="Times New Roman" w:hAnsi="Garamond" w:cs="Times New Roman"/>
          <w:sz w:val="24"/>
          <w:szCs w:val="24"/>
        </w:rPr>
        <w:t xml:space="preserve"> in technical capacity assessment scores of targeted actors</w:t>
      </w:r>
    </w:p>
    <w:p w:rsidR="00C34318" w:rsidRDefault="00C34318" w:rsidP="00942ABA">
      <w:pPr>
        <w:pStyle w:val="ListParagraph"/>
        <w:spacing w:after="160" w:line="240" w:lineRule="auto"/>
        <w:rPr>
          <w:rFonts w:ascii="Garamond" w:eastAsia="Times New Roman" w:hAnsi="Garamond" w:cs="Times New Roman"/>
          <w:b/>
          <w:i/>
          <w:color w:val="000000" w:themeColor="text1"/>
          <w:sz w:val="24"/>
          <w:szCs w:val="24"/>
        </w:rPr>
      </w:pPr>
    </w:p>
    <w:p w:rsidR="003B546B" w:rsidRDefault="003B546B" w:rsidP="00942ABA">
      <w:pPr>
        <w:pStyle w:val="ListParagraph"/>
        <w:spacing w:after="160" w:line="240" w:lineRule="auto"/>
        <w:rPr>
          <w:rFonts w:ascii="Garamond" w:eastAsia="Times New Roman" w:hAnsi="Garamond" w:cs="Times New Roman"/>
          <w:b/>
          <w:i/>
          <w:color w:val="000000" w:themeColor="text1"/>
          <w:sz w:val="24"/>
          <w:szCs w:val="24"/>
        </w:rPr>
      </w:pPr>
    </w:p>
    <w:p w:rsidR="00F07327" w:rsidRDefault="00F07327" w:rsidP="00942ABA">
      <w:pPr>
        <w:pStyle w:val="ListParagraph"/>
        <w:spacing w:after="160" w:line="240" w:lineRule="auto"/>
        <w:rPr>
          <w:rFonts w:ascii="Garamond" w:eastAsia="Times New Roman" w:hAnsi="Garamond" w:cs="Times New Roman"/>
          <w:b/>
          <w:i/>
          <w:color w:val="000000" w:themeColor="text1"/>
          <w:sz w:val="24"/>
          <w:szCs w:val="24"/>
        </w:rPr>
      </w:pPr>
    </w:p>
    <w:p w:rsidR="00F07327" w:rsidRDefault="00F07327" w:rsidP="00942ABA">
      <w:pPr>
        <w:pStyle w:val="ListParagraph"/>
        <w:spacing w:after="160" w:line="240" w:lineRule="auto"/>
        <w:rPr>
          <w:rFonts w:ascii="Garamond" w:eastAsia="Times New Roman" w:hAnsi="Garamond" w:cs="Times New Roman"/>
          <w:b/>
          <w:i/>
          <w:color w:val="000000" w:themeColor="text1"/>
          <w:sz w:val="24"/>
          <w:szCs w:val="24"/>
        </w:rPr>
      </w:pPr>
    </w:p>
    <w:p w:rsidR="00F07327" w:rsidRPr="00BC7D98" w:rsidRDefault="00F07327" w:rsidP="00942ABA">
      <w:pPr>
        <w:pStyle w:val="ListParagraph"/>
        <w:spacing w:after="160" w:line="240" w:lineRule="auto"/>
        <w:rPr>
          <w:rFonts w:ascii="Garamond" w:eastAsia="Times New Roman" w:hAnsi="Garamond" w:cs="Times New Roman"/>
          <w:b/>
          <w:i/>
          <w:color w:val="000000" w:themeColor="text1"/>
          <w:sz w:val="24"/>
          <w:szCs w:val="24"/>
        </w:rPr>
      </w:pPr>
    </w:p>
    <w:p w:rsidR="0091307F" w:rsidRPr="00BC7D98" w:rsidRDefault="0091307F" w:rsidP="00942ABA">
      <w:pPr>
        <w:pStyle w:val="ListParagraph"/>
        <w:numPr>
          <w:ilvl w:val="1"/>
          <w:numId w:val="35"/>
        </w:numPr>
        <w:spacing w:after="160" w:line="240" w:lineRule="auto"/>
        <w:ind w:left="720"/>
        <w:rPr>
          <w:rFonts w:ascii="Garamond" w:eastAsia="Times New Roman" w:hAnsi="Garamond" w:cs="Times New Roman"/>
          <w:b/>
          <w:i/>
          <w:color w:val="000000" w:themeColor="text1"/>
          <w:sz w:val="24"/>
          <w:szCs w:val="24"/>
        </w:rPr>
      </w:pPr>
      <w:r w:rsidRPr="00BC7D98">
        <w:rPr>
          <w:rFonts w:ascii="Garamond" w:eastAsia="Times New Roman" w:hAnsi="Garamond" w:cs="Times New Roman"/>
          <w:b/>
          <w:color w:val="000000" w:themeColor="text1"/>
          <w:sz w:val="24"/>
          <w:szCs w:val="24"/>
        </w:rPr>
        <w:t>Media are more effective in facilitating public dialogue and providing reliable information on governance/civic engagement issues</w:t>
      </w:r>
    </w:p>
    <w:p w:rsidR="00CF501C" w:rsidRPr="00BC7D98" w:rsidRDefault="00CF501C" w:rsidP="00942ABA">
      <w:pPr>
        <w:pStyle w:val="ListParagraph"/>
        <w:spacing w:after="160" w:line="240" w:lineRule="auto"/>
        <w:rPr>
          <w:rFonts w:ascii="Garamond" w:eastAsia="Times New Roman" w:hAnsi="Garamond" w:cs="Times New Roman"/>
          <w:color w:val="000000" w:themeColor="text1"/>
          <w:sz w:val="24"/>
          <w:szCs w:val="24"/>
        </w:rPr>
      </w:pPr>
    </w:p>
    <w:p w:rsidR="00942ABA" w:rsidRPr="00BC7D98" w:rsidRDefault="00942ABA" w:rsidP="00EC33BD">
      <w:pPr>
        <w:pStyle w:val="ListParagraph"/>
        <w:spacing w:after="160" w:line="240" w:lineRule="auto"/>
        <w:rPr>
          <w:rFonts w:ascii="Garamond" w:eastAsia="Calibri" w:hAnsi="Garamond" w:cs="Calibri"/>
          <w:sz w:val="24"/>
          <w:szCs w:val="24"/>
        </w:rPr>
      </w:pPr>
      <w:r w:rsidRPr="00BC7D98">
        <w:rPr>
          <w:rFonts w:ascii="Garamond" w:hAnsi="Garamond" w:cs="Times New Roman"/>
          <w:sz w:val="24"/>
          <w:szCs w:val="24"/>
        </w:rPr>
        <w:t>Illustrative activities:</w:t>
      </w:r>
      <w:r w:rsidR="00EC33BD" w:rsidRPr="00BC7D98">
        <w:rPr>
          <w:rFonts w:ascii="Garamond" w:hAnsi="Garamond" w:cs="Times New Roman"/>
          <w:sz w:val="24"/>
          <w:szCs w:val="24"/>
        </w:rPr>
        <w:t xml:space="preserve"> </w:t>
      </w:r>
      <w:r w:rsidRPr="00BC7D98">
        <w:rPr>
          <w:rFonts w:ascii="Garamond" w:eastAsia="Times New Roman" w:hAnsi="Garamond" w:cs="Times New Roman"/>
          <w:sz w:val="24"/>
          <w:szCs w:val="24"/>
        </w:rPr>
        <w:t>Training and on-the-job coaching to media on facilitating public dialogue and responsible investigative journalism related to governance and citizen engagement issues</w:t>
      </w:r>
      <w:r w:rsidR="00501D3E" w:rsidRPr="00BC7D98">
        <w:rPr>
          <w:rFonts w:ascii="Garamond" w:eastAsia="Times New Roman" w:hAnsi="Garamond" w:cs="Times New Roman"/>
          <w:sz w:val="24"/>
          <w:szCs w:val="24"/>
        </w:rPr>
        <w:t xml:space="preserve"> generally</w:t>
      </w:r>
    </w:p>
    <w:p w:rsidR="00942ABA" w:rsidRDefault="00942ABA" w:rsidP="00942ABA">
      <w:pPr>
        <w:pStyle w:val="ListParagraph"/>
        <w:spacing w:after="160" w:line="240" w:lineRule="auto"/>
        <w:rPr>
          <w:rFonts w:ascii="Garamond" w:eastAsia="Times New Roman" w:hAnsi="Garamond" w:cs="Times New Roman"/>
          <w:color w:val="000000" w:themeColor="text1"/>
          <w:sz w:val="24"/>
          <w:szCs w:val="24"/>
        </w:rPr>
      </w:pPr>
    </w:p>
    <w:p w:rsidR="003B546B" w:rsidRDefault="003B546B" w:rsidP="003B546B">
      <w:pPr>
        <w:pStyle w:val="ListParagraph"/>
        <w:spacing w:after="160" w:line="240" w:lineRule="auto"/>
        <w:rPr>
          <w:rFonts w:ascii="Garamond" w:eastAsia="Times New Roman" w:hAnsi="Garamond" w:cs="Times New Roman"/>
          <w:b/>
          <w:i/>
          <w:color w:val="000000" w:themeColor="text1"/>
          <w:sz w:val="24"/>
          <w:szCs w:val="24"/>
        </w:rPr>
      </w:pPr>
      <w:r w:rsidRPr="00BC7D98">
        <w:rPr>
          <w:rFonts w:ascii="Garamond" w:eastAsia="Times New Roman" w:hAnsi="Garamond" w:cs="Times New Roman"/>
          <w:color w:val="000000" w:themeColor="text1"/>
          <w:sz w:val="24"/>
          <w:szCs w:val="24"/>
          <w:u w:val="single"/>
        </w:rPr>
        <w:t xml:space="preserve">Illustrative </w:t>
      </w:r>
      <w:r w:rsidRPr="00BC7D98">
        <w:rPr>
          <w:rFonts w:ascii="Garamond" w:eastAsia="Times New Roman" w:hAnsi="Garamond" w:cs="Times New Roman"/>
          <w:b/>
          <w:color w:val="000000" w:themeColor="text1"/>
          <w:sz w:val="24"/>
          <w:szCs w:val="24"/>
          <w:u w:val="single"/>
        </w:rPr>
        <w:t>result</w:t>
      </w:r>
      <w:r w:rsidRPr="00BC7D98">
        <w:rPr>
          <w:rFonts w:ascii="Garamond" w:eastAsia="Times New Roman" w:hAnsi="Garamond" w:cs="Times New Roman"/>
          <w:color w:val="000000" w:themeColor="text1"/>
          <w:sz w:val="24"/>
          <w:szCs w:val="24"/>
          <w:u w:val="single"/>
        </w:rPr>
        <w:t xml:space="preserve"> indicator</w:t>
      </w:r>
      <w:r>
        <w:rPr>
          <w:rFonts w:ascii="Garamond" w:eastAsia="Times New Roman" w:hAnsi="Garamond" w:cs="Times New Roman"/>
          <w:color w:val="000000" w:themeColor="text1"/>
          <w:sz w:val="24"/>
          <w:szCs w:val="24"/>
          <w:u w:val="single"/>
        </w:rPr>
        <w:t xml:space="preserve"> for 3.3</w:t>
      </w:r>
      <w:r w:rsidRPr="00BC7D98">
        <w:rPr>
          <w:rFonts w:ascii="Garamond" w:eastAsia="Times New Roman" w:hAnsi="Garamond" w:cs="Times New Roman"/>
          <w:color w:val="000000" w:themeColor="text1"/>
          <w:sz w:val="24"/>
          <w:szCs w:val="24"/>
        </w:rPr>
        <w:t>:</w:t>
      </w:r>
    </w:p>
    <w:p w:rsidR="003B546B" w:rsidRPr="00C34318" w:rsidRDefault="003B546B" w:rsidP="003B546B">
      <w:pPr>
        <w:pStyle w:val="ListParagraph"/>
        <w:numPr>
          <w:ilvl w:val="0"/>
          <w:numId w:val="46"/>
        </w:numPr>
        <w:spacing w:after="160" w:line="240" w:lineRule="auto"/>
        <w:ind w:left="1080"/>
        <w:rPr>
          <w:rFonts w:ascii="Garamond" w:eastAsia="Times New Roman" w:hAnsi="Garamond" w:cs="Times New Roman"/>
          <w:color w:val="000000" w:themeColor="text1"/>
          <w:sz w:val="24"/>
          <w:szCs w:val="24"/>
        </w:rPr>
      </w:pPr>
      <w:r w:rsidRPr="00C34318">
        <w:rPr>
          <w:rFonts w:ascii="Garamond" w:eastAsia="Times New Roman" w:hAnsi="Garamond" w:cs="Times New Roman"/>
          <w:color w:val="000000" w:themeColor="text1"/>
          <w:sz w:val="24"/>
          <w:szCs w:val="24"/>
        </w:rPr>
        <w:t>Citizen and public official perception of fairness of investigative journalism in Niger</w:t>
      </w:r>
    </w:p>
    <w:p w:rsidR="003B546B" w:rsidRPr="00C34318" w:rsidRDefault="003B546B" w:rsidP="003B546B">
      <w:pPr>
        <w:pStyle w:val="ListParagraph"/>
        <w:numPr>
          <w:ilvl w:val="0"/>
          <w:numId w:val="46"/>
        </w:numPr>
        <w:spacing w:after="160" w:line="240" w:lineRule="auto"/>
        <w:ind w:left="1080"/>
        <w:rPr>
          <w:rFonts w:ascii="Garamond" w:eastAsia="Times New Roman" w:hAnsi="Garamond" w:cs="Times New Roman"/>
          <w:color w:val="000000" w:themeColor="text1"/>
          <w:sz w:val="24"/>
          <w:szCs w:val="24"/>
        </w:rPr>
      </w:pPr>
      <w:r w:rsidRPr="00C34318">
        <w:rPr>
          <w:rFonts w:ascii="Garamond" w:eastAsia="Times New Roman" w:hAnsi="Garamond" w:cs="Times New Roman"/>
          <w:color w:val="000000" w:themeColor="text1"/>
          <w:sz w:val="24"/>
          <w:szCs w:val="24"/>
        </w:rPr>
        <w:t xml:space="preserve"># </w:t>
      </w:r>
      <w:proofErr w:type="gramStart"/>
      <w:r w:rsidRPr="00C34318">
        <w:rPr>
          <w:rFonts w:ascii="Garamond" w:eastAsia="Times New Roman" w:hAnsi="Garamond" w:cs="Times New Roman"/>
          <w:color w:val="000000" w:themeColor="text1"/>
          <w:sz w:val="24"/>
          <w:szCs w:val="24"/>
        </w:rPr>
        <w:t>of</w:t>
      </w:r>
      <w:proofErr w:type="gramEnd"/>
      <w:r w:rsidRPr="00C34318">
        <w:rPr>
          <w:rFonts w:ascii="Garamond" w:eastAsia="Times New Roman" w:hAnsi="Garamond" w:cs="Times New Roman"/>
          <w:color w:val="000000" w:themeColor="text1"/>
          <w:sz w:val="24"/>
          <w:szCs w:val="24"/>
        </w:rPr>
        <w:t xml:space="preserve"> investigative reports on governance issues citing objectively verifiable facts and/or reliable sources</w:t>
      </w:r>
    </w:p>
    <w:p w:rsidR="003B546B" w:rsidRPr="00BC7D98" w:rsidRDefault="003B546B" w:rsidP="00942ABA">
      <w:pPr>
        <w:pStyle w:val="ListParagraph"/>
        <w:spacing w:after="160" w:line="240" w:lineRule="auto"/>
        <w:rPr>
          <w:rFonts w:ascii="Garamond" w:eastAsia="Times New Roman" w:hAnsi="Garamond" w:cs="Times New Roman"/>
          <w:color w:val="000000" w:themeColor="text1"/>
          <w:sz w:val="24"/>
          <w:szCs w:val="24"/>
        </w:rPr>
      </w:pPr>
    </w:p>
    <w:p w:rsidR="00C34318" w:rsidRDefault="00C34318" w:rsidP="00C34318">
      <w:pPr>
        <w:pStyle w:val="ListParagraph"/>
        <w:spacing w:after="160" w:line="240" w:lineRule="auto"/>
        <w:rPr>
          <w:rFonts w:ascii="Garamond" w:eastAsia="Times New Roman" w:hAnsi="Garamond" w:cs="Times New Roman"/>
          <w:b/>
          <w:i/>
          <w:color w:val="000000" w:themeColor="text1"/>
          <w:sz w:val="24"/>
          <w:szCs w:val="24"/>
        </w:rPr>
      </w:pPr>
      <w:r w:rsidRPr="00BC7D98">
        <w:rPr>
          <w:rFonts w:ascii="Garamond" w:eastAsia="Times New Roman" w:hAnsi="Garamond" w:cs="Times New Roman"/>
          <w:color w:val="000000" w:themeColor="text1"/>
          <w:sz w:val="24"/>
          <w:szCs w:val="24"/>
          <w:u w:val="single"/>
        </w:rPr>
        <w:t xml:space="preserve">Illustrative </w:t>
      </w:r>
      <w:r>
        <w:rPr>
          <w:rFonts w:ascii="Garamond" w:eastAsia="Times New Roman" w:hAnsi="Garamond" w:cs="Times New Roman"/>
          <w:b/>
          <w:color w:val="000000" w:themeColor="text1"/>
          <w:sz w:val="24"/>
          <w:szCs w:val="24"/>
          <w:u w:val="single"/>
        </w:rPr>
        <w:t>output</w:t>
      </w:r>
      <w:r w:rsidRPr="00BC7D98">
        <w:rPr>
          <w:rFonts w:ascii="Garamond" w:eastAsia="Times New Roman" w:hAnsi="Garamond" w:cs="Times New Roman"/>
          <w:color w:val="000000" w:themeColor="text1"/>
          <w:sz w:val="24"/>
          <w:szCs w:val="24"/>
          <w:u w:val="single"/>
        </w:rPr>
        <w:t xml:space="preserve"> indicator</w:t>
      </w:r>
      <w:r>
        <w:rPr>
          <w:rFonts w:ascii="Garamond" w:eastAsia="Times New Roman" w:hAnsi="Garamond" w:cs="Times New Roman"/>
          <w:color w:val="000000" w:themeColor="text1"/>
          <w:sz w:val="24"/>
          <w:szCs w:val="24"/>
          <w:u w:val="single"/>
        </w:rPr>
        <w:t>s for 3.2</w:t>
      </w:r>
      <w:r w:rsidRPr="00BC7D98">
        <w:rPr>
          <w:rFonts w:ascii="Garamond" w:eastAsia="Times New Roman" w:hAnsi="Garamond" w:cs="Times New Roman"/>
          <w:color w:val="000000" w:themeColor="text1"/>
          <w:sz w:val="24"/>
          <w:szCs w:val="24"/>
        </w:rPr>
        <w:t>:</w:t>
      </w:r>
    </w:p>
    <w:p w:rsidR="00F82619" w:rsidRPr="00C34318" w:rsidRDefault="00F82619" w:rsidP="00C34318">
      <w:pPr>
        <w:pStyle w:val="ListParagraph"/>
        <w:numPr>
          <w:ilvl w:val="0"/>
          <w:numId w:val="46"/>
        </w:numPr>
        <w:spacing w:after="160" w:line="240" w:lineRule="auto"/>
        <w:ind w:left="1080"/>
        <w:rPr>
          <w:rFonts w:ascii="Garamond" w:eastAsia="Times New Roman" w:hAnsi="Garamond" w:cs="Times New Roman"/>
          <w:color w:val="000000" w:themeColor="text1"/>
          <w:sz w:val="24"/>
          <w:szCs w:val="24"/>
        </w:rPr>
      </w:pPr>
      <w:r w:rsidRPr="00C34318">
        <w:rPr>
          <w:rFonts w:ascii="Garamond" w:eastAsia="Times New Roman" w:hAnsi="Garamond" w:cs="Times New Roman"/>
          <w:color w:val="000000" w:themeColor="text1"/>
          <w:sz w:val="24"/>
          <w:szCs w:val="24"/>
        </w:rPr>
        <w:t xml:space="preserve"># </w:t>
      </w:r>
      <w:proofErr w:type="gramStart"/>
      <w:r w:rsidRPr="00C34318">
        <w:rPr>
          <w:rFonts w:ascii="Garamond" w:eastAsia="Times New Roman" w:hAnsi="Garamond" w:cs="Times New Roman"/>
          <w:color w:val="000000" w:themeColor="text1"/>
          <w:sz w:val="24"/>
          <w:szCs w:val="24"/>
        </w:rPr>
        <w:t>of</w:t>
      </w:r>
      <w:proofErr w:type="gramEnd"/>
      <w:r w:rsidRPr="00C34318">
        <w:rPr>
          <w:rFonts w:ascii="Garamond" w:eastAsia="Times New Roman" w:hAnsi="Garamond" w:cs="Times New Roman"/>
          <w:color w:val="000000" w:themeColor="text1"/>
          <w:sz w:val="24"/>
          <w:szCs w:val="24"/>
        </w:rPr>
        <w:t xml:space="preserve"> media-sponsored public dialogue on governance issues </w:t>
      </w:r>
    </w:p>
    <w:p w:rsidR="00F82619" w:rsidRPr="00C34318" w:rsidRDefault="00F82619" w:rsidP="00C34318">
      <w:pPr>
        <w:pStyle w:val="ListParagraph"/>
        <w:numPr>
          <w:ilvl w:val="0"/>
          <w:numId w:val="46"/>
        </w:numPr>
        <w:spacing w:after="160" w:line="240" w:lineRule="auto"/>
        <w:ind w:left="1080"/>
        <w:rPr>
          <w:rFonts w:ascii="Garamond" w:eastAsia="Times New Roman" w:hAnsi="Garamond" w:cs="Times New Roman"/>
          <w:color w:val="000000" w:themeColor="text1"/>
          <w:sz w:val="24"/>
          <w:szCs w:val="24"/>
        </w:rPr>
      </w:pPr>
      <w:r w:rsidRPr="00C34318">
        <w:rPr>
          <w:rFonts w:ascii="Garamond" w:eastAsia="Times New Roman" w:hAnsi="Garamond" w:cs="Times New Roman"/>
          <w:color w:val="000000" w:themeColor="text1"/>
          <w:sz w:val="24"/>
          <w:szCs w:val="24"/>
        </w:rPr>
        <w:t xml:space="preserve"># </w:t>
      </w:r>
      <w:proofErr w:type="gramStart"/>
      <w:r w:rsidRPr="00C34318">
        <w:rPr>
          <w:rFonts w:ascii="Garamond" w:eastAsia="Times New Roman" w:hAnsi="Garamond" w:cs="Times New Roman"/>
          <w:color w:val="000000" w:themeColor="text1"/>
          <w:sz w:val="24"/>
          <w:szCs w:val="24"/>
        </w:rPr>
        <w:t>of</w:t>
      </w:r>
      <w:proofErr w:type="gramEnd"/>
      <w:r w:rsidRPr="00C34318">
        <w:rPr>
          <w:rFonts w:ascii="Garamond" w:eastAsia="Times New Roman" w:hAnsi="Garamond" w:cs="Times New Roman"/>
          <w:color w:val="000000" w:themeColor="text1"/>
          <w:sz w:val="24"/>
          <w:szCs w:val="24"/>
        </w:rPr>
        <w:t xml:space="preserve"> articles, broadcasts, SMS-based information sharing initiatives on governance issues</w:t>
      </w:r>
    </w:p>
    <w:p w:rsidR="00F82619" w:rsidRPr="00C34318" w:rsidRDefault="00F82619" w:rsidP="00942ABA">
      <w:pPr>
        <w:pStyle w:val="ListParagraph"/>
        <w:spacing w:after="160" w:line="240" w:lineRule="auto"/>
        <w:rPr>
          <w:rFonts w:ascii="Garamond" w:eastAsia="Times New Roman" w:hAnsi="Garamond" w:cs="Times New Roman"/>
          <w:color w:val="000000" w:themeColor="text1"/>
          <w:sz w:val="24"/>
          <w:szCs w:val="24"/>
        </w:rPr>
      </w:pPr>
    </w:p>
    <w:p w:rsidR="00F82619" w:rsidRPr="00C34318" w:rsidRDefault="00F82619" w:rsidP="00942ABA">
      <w:pPr>
        <w:pStyle w:val="ListParagraph"/>
        <w:spacing w:after="160" w:line="240" w:lineRule="auto"/>
        <w:rPr>
          <w:rFonts w:ascii="Garamond" w:eastAsia="Times New Roman" w:hAnsi="Garamond" w:cs="Times New Roman"/>
          <w:color w:val="000000" w:themeColor="text1"/>
          <w:sz w:val="24"/>
          <w:szCs w:val="24"/>
        </w:rPr>
      </w:pPr>
    </w:p>
    <w:p w:rsidR="0091307F" w:rsidRPr="00BC7D98" w:rsidRDefault="0091307F" w:rsidP="00942ABA">
      <w:pPr>
        <w:pStyle w:val="ListParagraph"/>
        <w:numPr>
          <w:ilvl w:val="1"/>
          <w:numId w:val="35"/>
        </w:numPr>
        <w:spacing w:after="160" w:line="240" w:lineRule="auto"/>
        <w:ind w:left="720"/>
        <w:rPr>
          <w:rFonts w:ascii="Garamond" w:eastAsia="Times New Roman" w:hAnsi="Garamond" w:cs="Times New Roman"/>
          <w:b/>
          <w:i/>
          <w:color w:val="000000" w:themeColor="text1"/>
          <w:sz w:val="24"/>
          <w:szCs w:val="24"/>
        </w:rPr>
      </w:pPr>
      <w:r w:rsidRPr="00BC7D98">
        <w:rPr>
          <w:rFonts w:ascii="Garamond" w:eastAsia="Times New Roman" w:hAnsi="Garamond" w:cs="Times New Roman"/>
          <w:b/>
          <w:color w:val="000000" w:themeColor="text1"/>
          <w:sz w:val="24"/>
          <w:szCs w:val="24"/>
        </w:rPr>
        <w:t>Increased organizational capacity of targeted non-governmental entities</w:t>
      </w:r>
    </w:p>
    <w:p w:rsidR="00366DBA" w:rsidRDefault="00317B3F" w:rsidP="00696BE3">
      <w:pPr>
        <w:spacing w:line="240" w:lineRule="auto"/>
        <w:ind w:left="720"/>
        <w:rPr>
          <w:rFonts w:ascii="Garamond" w:hAnsi="Garamond" w:cs="Times New Roman"/>
          <w:sz w:val="24"/>
          <w:szCs w:val="24"/>
        </w:rPr>
      </w:pPr>
      <w:r w:rsidRPr="00BC7D98">
        <w:rPr>
          <w:rFonts w:ascii="Garamond" w:eastAsia="Times New Roman" w:hAnsi="Garamond" w:cs="Times New Roman"/>
          <w:sz w:val="24"/>
          <w:szCs w:val="24"/>
        </w:rPr>
        <w:t xml:space="preserve">In Year 1 of the PRG Project, the Local </w:t>
      </w:r>
      <w:r w:rsidRPr="00BC7D98">
        <w:rPr>
          <w:rFonts w:ascii="Garamond" w:hAnsi="Garamond" w:cs="Times New Roman"/>
          <w:sz w:val="24"/>
          <w:szCs w:val="24"/>
        </w:rPr>
        <w:t>Capacity Strengthening Initial Activity, to be led by a local or regional capacity strengthening service provider, will be primarily responsible for inputs into this result</w:t>
      </w:r>
      <w:r w:rsidR="003B546B">
        <w:rPr>
          <w:rFonts w:ascii="Garamond" w:hAnsi="Garamond" w:cs="Times New Roman"/>
          <w:sz w:val="24"/>
          <w:szCs w:val="24"/>
        </w:rPr>
        <w:t>, for which the end state is to have more local NGOs capable of mobilizing and working effectively with governmental and donor partners and funding</w:t>
      </w:r>
      <w:r w:rsidRPr="00BC7D98">
        <w:rPr>
          <w:rFonts w:ascii="Garamond" w:hAnsi="Garamond" w:cs="Times New Roman"/>
          <w:sz w:val="24"/>
          <w:szCs w:val="24"/>
        </w:rPr>
        <w:t>.</w:t>
      </w:r>
      <w:r w:rsidR="00696BE3" w:rsidRPr="00BC7D98">
        <w:rPr>
          <w:rFonts w:ascii="Garamond" w:hAnsi="Garamond" w:cs="Times New Roman"/>
          <w:sz w:val="24"/>
          <w:szCs w:val="24"/>
        </w:rPr>
        <w:t xml:space="preserve"> Following </w:t>
      </w:r>
      <w:r w:rsidR="003B546B">
        <w:rPr>
          <w:rFonts w:ascii="Garamond" w:hAnsi="Garamond" w:cs="Times New Roman"/>
          <w:sz w:val="24"/>
          <w:szCs w:val="24"/>
        </w:rPr>
        <w:t>the initial one-year LCS</w:t>
      </w:r>
      <w:r w:rsidR="00696BE3" w:rsidRPr="00BC7D98">
        <w:rPr>
          <w:rFonts w:ascii="Garamond" w:hAnsi="Garamond" w:cs="Times New Roman"/>
          <w:sz w:val="24"/>
          <w:szCs w:val="24"/>
        </w:rPr>
        <w:t xml:space="preserve"> Activity and based on its results, the PRG Principal Activity should </w:t>
      </w:r>
      <w:r w:rsidR="003B546B">
        <w:rPr>
          <w:rFonts w:ascii="Garamond" w:hAnsi="Garamond" w:cs="Times New Roman"/>
          <w:sz w:val="24"/>
          <w:szCs w:val="24"/>
        </w:rPr>
        <w:t xml:space="preserve">be </w:t>
      </w:r>
      <w:r w:rsidR="00696BE3" w:rsidRPr="00BC7D98">
        <w:rPr>
          <w:rFonts w:ascii="Garamond" w:hAnsi="Garamond" w:cs="Times New Roman"/>
          <w:sz w:val="24"/>
          <w:szCs w:val="24"/>
        </w:rPr>
        <w:t>prepare</w:t>
      </w:r>
      <w:r w:rsidR="003B546B">
        <w:rPr>
          <w:rFonts w:ascii="Garamond" w:hAnsi="Garamond" w:cs="Times New Roman"/>
          <w:sz w:val="24"/>
          <w:szCs w:val="24"/>
        </w:rPr>
        <w:t>d</w:t>
      </w:r>
      <w:r w:rsidR="00696BE3" w:rsidRPr="00BC7D98">
        <w:rPr>
          <w:rFonts w:ascii="Garamond" w:hAnsi="Garamond" w:cs="Times New Roman"/>
          <w:sz w:val="24"/>
          <w:szCs w:val="24"/>
        </w:rPr>
        <w:t xml:space="preserve"> to pick up any further organizational capacity strengthening work it identifies as necessary</w:t>
      </w:r>
      <w:r w:rsidR="00C34318">
        <w:rPr>
          <w:rFonts w:ascii="Garamond" w:hAnsi="Garamond" w:cs="Times New Roman"/>
          <w:sz w:val="24"/>
          <w:szCs w:val="24"/>
        </w:rPr>
        <w:t xml:space="preserve"> based on both need and demand </w:t>
      </w:r>
      <w:r w:rsidR="00EC33BD" w:rsidRPr="00BC7D98">
        <w:rPr>
          <w:rFonts w:ascii="Garamond" w:hAnsi="Garamond" w:cs="Times New Roman"/>
          <w:sz w:val="24"/>
          <w:szCs w:val="24"/>
        </w:rPr>
        <w:t>– particularly with regard to strengthening local or regional capacity strengthening service providers.</w:t>
      </w:r>
      <w:r w:rsidR="003B546B">
        <w:rPr>
          <w:rFonts w:ascii="Garamond" w:hAnsi="Garamond" w:cs="Times New Roman"/>
          <w:sz w:val="24"/>
          <w:szCs w:val="24"/>
        </w:rPr>
        <w:t xml:space="preserve"> Activities should be assets-based and grounded in the latest research and promising approaches for strengthening organizational capacity and practices of NGOs in contexts similar to Niger.</w:t>
      </w:r>
    </w:p>
    <w:p w:rsidR="003B546B" w:rsidRDefault="003B546B" w:rsidP="003B546B">
      <w:pPr>
        <w:pStyle w:val="ListParagraph"/>
        <w:spacing w:after="160" w:line="240" w:lineRule="auto"/>
        <w:rPr>
          <w:rFonts w:ascii="Garamond" w:eastAsia="Times New Roman" w:hAnsi="Garamond" w:cs="Times New Roman"/>
          <w:b/>
          <w:i/>
          <w:color w:val="000000" w:themeColor="text1"/>
          <w:sz w:val="24"/>
          <w:szCs w:val="24"/>
        </w:rPr>
      </w:pPr>
      <w:r w:rsidRPr="00BC7D98">
        <w:rPr>
          <w:rFonts w:ascii="Garamond" w:eastAsia="Times New Roman" w:hAnsi="Garamond" w:cs="Times New Roman"/>
          <w:color w:val="000000" w:themeColor="text1"/>
          <w:sz w:val="24"/>
          <w:szCs w:val="24"/>
          <w:u w:val="single"/>
        </w:rPr>
        <w:t xml:space="preserve">Illustrative </w:t>
      </w:r>
      <w:r w:rsidRPr="00BC7D98">
        <w:rPr>
          <w:rFonts w:ascii="Garamond" w:eastAsia="Times New Roman" w:hAnsi="Garamond" w:cs="Times New Roman"/>
          <w:b/>
          <w:color w:val="000000" w:themeColor="text1"/>
          <w:sz w:val="24"/>
          <w:szCs w:val="24"/>
          <w:u w:val="single"/>
        </w:rPr>
        <w:t>result</w:t>
      </w:r>
      <w:r w:rsidRPr="00BC7D98">
        <w:rPr>
          <w:rFonts w:ascii="Garamond" w:eastAsia="Times New Roman" w:hAnsi="Garamond" w:cs="Times New Roman"/>
          <w:color w:val="000000" w:themeColor="text1"/>
          <w:sz w:val="24"/>
          <w:szCs w:val="24"/>
          <w:u w:val="single"/>
        </w:rPr>
        <w:t xml:space="preserve"> indicator</w:t>
      </w:r>
      <w:r>
        <w:rPr>
          <w:rFonts w:ascii="Garamond" w:eastAsia="Times New Roman" w:hAnsi="Garamond" w:cs="Times New Roman"/>
          <w:color w:val="000000" w:themeColor="text1"/>
          <w:sz w:val="24"/>
          <w:szCs w:val="24"/>
          <w:u w:val="single"/>
        </w:rPr>
        <w:t xml:space="preserve"> for 3.4</w:t>
      </w:r>
      <w:r w:rsidRPr="00BC7D98">
        <w:rPr>
          <w:rFonts w:ascii="Garamond" w:eastAsia="Times New Roman" w:hAnsi="Garamond" w:cs="Times New Roman"/>
          <w:color w:val="000000" w:themeColor="text1"/>
          <w:sz w:val="24"/>
          <w:szCs w:val="24"/>
        </w:rPr>
        <w:t>:</w:t>
      </w:r>
    </w:p>
    <w:p w:rsidR="003B546B" w:rsidRPr="003B546B" w:rsidRDefault="003B546B" w:rsidP="003B546B">
      <w:pPr>
        <w:pStyle w:val="ListParagraph"/>
        <w:numPr>
          <w:ilvl w:val="0"/>
          <w:numId w:val="48"/>
        </w:numPr>
        <w:spacing w:line="240" w:lineRule="auto"/>
        <w:ind w:left="1080"/>
        <w:rPr>
          <w:rFonts w:ascii="Garamond" w:eastAsia="Times New Roman" w:hAnsi="Garamond" w:cs="Times New Roman"/>
          <w:sz w:val="24"/>
          <w:szCs w:val="24"/>
        </w:rPr>
      </w:pPr>
      <w:r w:rsidRPr="003B546B">
        <w:rPr>
          <w:rFonts w:ascii="Garamond" w:eastAsia="Times New Roman" w:hAnsi="Garamond" w:cs="Times New Roman"/>
          <w:sz w:val="24"/>
          <w:szCs w:val="24"/>
        </w:rPr>
        <w:t>Average % increase on Local Organizational Capacity Assessment pre &amp; post scores [SFA customized]</w:t>
      </w:r>
    </w:p>
    <w:p w:rsidR="00C34318" w:rsidRDefault="00C34318" w:rsidP="00366DBA">
      <w:pPr>
        <w:keepNext/>
        <w:keepLines/>
        <w:spacing w:before="200" w:after="0"/>
        <w:rPr>
          <w:rFonts w:ascii="Garamond" w:eastAsia="Cambria" w:hAnsi="Garamond" w:cs="Times New Roman"/>
          <w:b/>
          <w:sz w:val="24"/>
          <w:szCs w:val="24"/>
          <w:u w:val="single"/>
        </w:rPr>
      </w:pPr>
    </w:p>
    <w:p w:rsidR="00366DBA" w:rsidRPr="00BC7D98" w:rsidRDefault="00366DBA" w:rsidP="00366DBA">
      <w:pPr>
        <w:keepNext/>
        <w:keepLines/>
        <w:spacing w:before="200" w:after="0"/>
        <w:rPr>
          <w:rFonts w:ascii="Garamond" w:eastAsia="Calibri" w:hAnsi="Garamond" w:cs="Times New Roman"/>
          <w:sz w:val="24"/>
          <w:szCs w:val="24"/>
          <w:u w:val="single"/>
        </w:rPr>
      </w:pPr>
      <w:r w:rsidRPr="00BC7D98">
        <w:rPr>
          <w:rFonts w:ascii="Garamond" w:eastAsia="Cambria" w:hAnsi="Garamond" w:cs="Times New Roman"/>
          <w:b/>
          <w:sz w:val="24"/>
          <w:szCs w:val="24"/>
          <w:u w:val="single"/>
        </w:rPr>
        <w:t>Phase 2:  Scale-Up of Collective Action on Targeted Citizen Priorities and Promotion of Participatory Governance</w:t>
      </w:r>
    </w:p>
    <w:p w:rsidR="00E45352" w:rsidRPr="00BC7D98" w:rsidRDefault="00E45352" w:rsidP="00366DBA">
      <w:pPr>
        <w:spacing w:after="0" w:line="240" w:lineRule="auto"/>
        <w:rPr>
          <w:rFonts w:ascii="Garamond" w:eastAsia="Times New Roman" w:hAnsi="Garamond" w:cs="Times New Roman"/>
          <w:sz w:val="24"/>
          <w:szCs w:val="24"/>
        </w:rPr>
      </w:pPr>
    </w:p>
    <w:p w:rsidR="00501D3E" w:rsidRPr="00BC7D98" w:rsidRDefault="00E45352" w:rsidP="00501D3E">
      <w:pPr>
        <w:spacing w:after="0" w:line="240" w:lineRule="auto"/>
        <w:rPr>
          <w:rFonts w:ascii="Garamond" w:eastAsia="Times New Roman" w:hAnsi="Garamond" w:cs="Times New Roman"/>
          <w:sz w:val="24"/>
          <w:szCs w:val="24"/>
        </w:rPr>
      </w:pPr>
      <w:r w:rsidRPr="00BC7D98">
        <w:rPr>
          <w:rFonts w:ascii="Garamond" w:eastAsia="Times New Roman" w:hAnsi="Garamond" w:cs="Times New Roman"/>
          <w:sz w:val="24"/>
          <w:szCs w:val="24"/>
        </w:rPr>
        <w:t xml:space="preserve">Subject to the availability of </w:t>
      </w:r>
      <w:r w:rsidR="00366DBA" w:rsidRPr="00BC7D98">
        <w:rPr>
          <w:rFonts w:ascii="Garamond" w:eastAsia="Times New Roman" w:hAnsi="Garamond" w:cs="Times New Roman"/>
          <w:sz w:val="24"/>
          <w:szCs w:val="24"/>
        </w:rPr>
        <w:t xml:space="preserve">funds, </w:t>
      </w:r>
      <w:r w:rsidRPr="00BC7D98">
        <w:rPr>
          <w:rFonts w:ascii="Garamond" w:eastAsia="Times New Roman" w:hAnsi="Garamond" w:cs="Times New Roman"/>
          <w:sz w:val="24"/>
          <w:szCs w:val="24"/>
        </w:rPr>
        <w:t xml:space="preserve">PRG-Principal Activity </w:t>
      </w:r>
      <w:r w:rsidR="00366DBA" w:rsidRPr="00BC7D98">
        <w:rPr>
          <w:rFonts w:ascii="Garamond" w:eastAsia="Times New Roman" w:hAnsi="Garamond" w:cs="Times New Roman"/>
          <w:sz w:val="24"/>
          <w:szCs w:val="24"/>
        </w:rPr>
        <w:t xml:space="preserve">Phase 2 will </w:t>
      </w:r>
      <w:r w:rsidR="006E427E" w:rsidRPr="00BC7D98">
        <w:rPr>
          <w:rFonts w:ascii="Garamond" w:eastAsia="Times New Roman" w:hAnsi="Garamond" w:cs="Times New Roman"/>
          <w:sz w:val="24"/>
          <w:szCs w:val="24"/>
        </w:rPr>
        <w:t xml:space="preserve">include a significant </w:t>
      </w:r>
      <w:r w:rsidR="00366DBA" w:rsidRPr="00BC7D98">
        <w:rPr>
          <w:rFonts w:ascii="Garamond" w:eastAsia="Times New Roman" w:hAnsi="Garamond" w:cs="Times New Roman"/>
          <w:sz w:val="24"/>
          <w:szCs w:val="24"/>
        </w:rPr>
        <w:t xml:space="preserve">scale up </w:t>
      </w:r>
      <w:r w:rsidR="006E427E" w:rsidRPr="00BC7D98">
        <w:rPr>
          <w:rFonts w:ascii="Garamond" w:eastAsia="Times New Roman" w:hAnsi="Garamond" w:cs="Times New Roman"/>
          <w:sz w:val="24"/>
          <w:szCs w:val="24"/>
        </w:rPr>
        <w:t xml:space="preserve">of </w:t>
      </w:r>
      <w:r w:rsidR="00366DBA" w:rsidRPr="00BC7D98">
        <w:rPr>
          <w:rFonts w:ascii="Garamond" w:eastAsia="Times New Roman" w:hAnsi="Garamond" w:cs="Times New Roman"/>
          <w:sz w:val="24"/>
          <w:szCs w:val="24"/>
        </w:rPr>
        <w:t xml:space="preserve">Phase 1, </w:t>
      </w:r>
      <w:r w:rsidR="006E427E" w:rsidRPr="00BC7D98">
        <w:rPr>
          <w:rFonts w:ascii="Garamond" w:eastAsia="Times New Roman" w:hAnsi="Garamond" w:cs="Times New Roman"/>
          <w:sz w:val="24"/>
          <w:szCs w:val="24"/>
        </w:rPr>
        <w:t xml:space="preserve">specifically </w:t>
      </w:r>
      <w:r w:rsidR="00366DBA" w:rsidRPr="00BC7D98">
        <w:rPr>
          <w:rFonts w:ascii="Garamond" w:eastAsia="Times New Roman" w:hAnsi="Garamond" w:cs="Times New Roman"/>
          <w:sz w:val="24"/>
          <w:szCs w:val="24"/>
        </w:rPr>
        <w:t xml:space="preserve">taking into account the results of the anticipated impact evaluation and modifying the approach as necessary. Scale-up would include addressing additional targeted citizen priorities and/or expansion of activities to additional geographic zones. </w:t>
      </w:r>
      <w:r w:rsidR="00501D3E" w:rsidRPr="00BC7D98">
        <w:rPr>
          <w:rFonts w:ascii="Garamond" w:eastAsia="Times New Roman" w:hAnsi="Garamond" w:cs="Times New Roman"/>
          <w:sz w:val="24"/>
          <w:szCs w:val="24"/>
        </w:rPr>
        <w:t xml:space="preserve">It is important to note that targeting of additional targeted citizen priorities in Phase 2 must be linked directly to other </w:t>
      </w:r>
      <w:proofErr w:type="spellStart"/>
      <w:r w:rsidR="00501D3E" w:rsidRPr="00BC7D98">
        <w:rPr>
          <w:rFonts w:ascii="Garamond" w:eastAsia="Times New Roman" w:hAnsi="Garamond" w:cs="Times New Roman"/>
          <w:sz w:val="24"/>
          <w:szCs w:val="24"/>
        </w:rPr>
        <w:t>USAID’s</w:t>
      </w:r>
      <w:proofErr w:type="spellEnd"/>
      <w:r w:rsidR="00501D3E" w:rsidRPr="00BC7D98">
        <w:rPr>
          <w:rFonts w:ascii="Garamond" w:eastAsia="Times New Roman" w:hAnsi="Garamond" w:cs="Times New Roman"/>
          <w:sz w:val="24"/>
          <w:szCs w:val="24"/>
        </w:rPr>
        <w:t xml:space="preserve"> interests in Niger, specifically with regards to ongoing programming on resilience and stability.</w:t>
      </w:r>
    </w:p>
    <w:p w:rsidR="00501D3E" w:rsidRPr="00BC7D98" w:rsidRDefault="00501D3E" w:rsidP="00366DBA">
      <w:pPr>
        <w:spacing w:after="0" w:line="240" w:lineRule="auto"/>
        <w:rPr>
          <w:rFonts w:ascii="Garamond" w:eastAsia="Times New Roman" w:hAnsi="Garamond" w:cs="Times New Roman"/>
          <w:sz w:val="24"/>
          <w:szCs w:val="24"/>
        </w:rPr>
      </w:pPr>
    </w:p>
    <w:p w:rsidR="00501D3E" w:rsidRPr="00BC7D98" w:rsidRDefault="00501D3E" w:rsidP="00501D3E">
      <w:pPr>
        <w:spacing w:after="0" w:line="240" w:lineRule="auto"/>
        <w:rPr>
          <w:rFonts w:ascii="Garamond" w:eastAsia="Times New Roman" w:hAnsi="Garamond" w:cs="Times New Roman"/>
          <w:sz w:val="24"/>
          <w:szCs w:val="24"/>
        </w:rPr>
      </w:pPr>
      <w:r w:rsidRPr="00BC7D98">
        <w:rPr>
          <w:rFonts w:ascii="Garamond" w:eastAsia="Times New Roman" w:hAnsi="Garamond" w:cs="Times New Roman"/>
          <w:sz w:val="24"/>
          <w:szCs w:val="24"/>
        </w:rPr>
        <w:t xml:space="preserve">Results and </w:t>
      </w:r>
      <w:r w:rsidR="00D30C09" w:rsidRPr="00BC7D98">
        <w:rPr>
          <w:rFonts w:ascii="Garamond" w:eastAsia="Times New Roman" w:hAnsi="Garamond" w:cs="Times New Roman"/>
          <w:sz w:val="24"/>
          <w:szCs w:val="24"/>
        </w:rPr>
        <w:t>activities for Phase 2 will mirror those that took place in Phase 1 with adjustment</w:t>
      </w:r>
      <w:r w:rsidRPr="00BC7D98">
        <w:rPr>
          <w:rFonts w:ascii="Garamond" w:eastAsia="Times New Roman" w:hAnsi="Garamond" w:cs="Times New Roman"/>
          <w:sz w:val="24"/>
          <w:szCs w:val="24"/>
        </w:rPr>
        <w:t>s</w:t>
      </w:r>
      <w:r w:rsidR="00D30C09" w:rsidRPr="00BC7D98">
        <w:rPr>
          <w:rFonts w:ascii="Garamond" w:eastAsia="Times New Roman" w:hAnsi="Garamond" w:cs="Times New Roman"/>
          <w:sz w:val="24"/>
          <w:szCs w:val="24"/>
        </w:rPr>
        <w:t xml:space="preserve"> based on </w:t>
      </w:r>
      <w:r w:rsidRPr="00BC7D98">
        <w:rPr>
          <w:rFonts w:ascii="Garamond" w:eastAsia="Times New Roman" w:hAnsi="Garamond" w:cs="Times New Roman"/>
          <w:sz w:val="24"/>
          <w:szCs w:val="24"/>
        </w:rPr>
        <w:t xml:space="preserve">conclusions of an </w:t>
      </w:r>
      <w:r w:rsidR="00D30C09" w:rsidRPr="00BC7D98">
        <w:rPr>
          <w:rFonts w:ascii="Garamond" w:eastAsia="Times New Roman" w:hAnsi="Garamond" w:cs="Times New Roman"/>
          <w:sz w:val="24"/>
          <w:szCs w:val="24"/>
        </w:rPr>
        <w:t>anticipated impact evaluation</w:t>
      </w:r>
      <w:r w:rsidRPr="00BC7D98">
        <w:rPr>
          <w:rFonts w:ascii="Garamond" w:eastAsia="Times New Roman" w:hAnsi="Garamond" w:cs="Times New Roman"/>
          <w:sz w:val="24"/>
          <w:szCs w:val="24"/>
        </w:rPr>
        <w:t xml:space="preserve">, PRG Principal Activity performance monitoring and evaluation, and the evolving context in Niger. Additional PEA action research may also be conducted under Phase 2 in order to update the collective action focus and strategies as needed.  </w:t>
      </w:r>
    </w:p>
    <w:p w:rsidR="00366DBA" w:rsidRPr="00BC7D98" w:rsidRDefault="00366DBA" w:rsidP="00366DBA">
      <w:pPr>
        <w:spacing w:after="0" w:line="240" w:lineRule="auto"/>
        <w:rPr>
          <w:rFonts w:ascii="Garamond" w:eastAsia="Times New Roman" w:hAnsi="Garamond" w:cs="Times New Roman"/>
          <w:color w:val="000000"/>
          <w:sz w:val="24"/>
          <w:szCs w:val="24"/>
        </w:rPr>
      </w:pPr>
    </w:p>
    <w:p w:rsidR="00C3648F" w:rsidRPr="00BC7D98" w:rsidRDefault="00501D3E" w:rsidP="006D35C1">
      <w:pPr>
        <w:spacing w:after="0" w:line="240" w:lineRule="auto"/>
        <w:rPr>
          <w:rFonts w:ascii="Garamond" w:eastAsia="Times New Roman" w:hAnsi="Garamond" w:cs="Times New Roman"/>
          <w:sz w:val="24"/>
          <w:szCs w:val="24"/>
        </w:rPr>
      </w:pPr>
      <w:r w:rsidRPr="00BC7D98">
        <w:rPr>
          <w:rFonts w:ascii="Garamond" w:eastAsia="Times New Roman" w:hAnsi="Garamond" w:cs="Times New Roman"/>
          <w:sz w:val="24"/>
          <w:szCs w:val="24"/>
        </w:rPr>
        <w:t xml:space="preserve">If funds are available, planning and budgeting for a Phase 2 will begin early in Year 3 of the PRG Principal Activity. </w:t>
      </w:r>
    </w:p>
    <w:p w:rsidR="00C3648F" w:rsidRPr="00BC7D98" w:rsidRDefault="00C3648F" w:rsidP="006D35C1">
      <w:pPr>
        <w:spacing w:after="0" w:line="240" w:lineRule="auto"/>
        <w:rPr>
          <w:rFonts w:ascii="Garamond" w:eastAsia="Times New Roman" w:hAnsi="Garamond" w:cs="Times New Roman"/>
          <w:b/>
          <w:i/>
          <w:sz w:val="24"/>
          <w:szCs w:val="24"/>
        </w:rPr>
      </w:pPr>
    </w:p>
    <w:p w:rsidR="009A512B" w:rsidRDefault="009A512B" w:rsidP="006D35C1">
      <w:pPr>
        <w:spacing w:after="0" w:line="240" w:lineRule="auto"/>
        <w:rPr>
          <w:rFonts w:ascii="Garamond" w:eastAsia="Times New Roman" w:hAnsi="Garamond" w:cs="Times New Roman"/>
          <w:b/>
          <w:i/>
          <w:sz w:val="24"/>
          <w:szCs w:val="24"/>
        </w:rPr>
      </w:pPr>
    </w:p>
    <w:p w:rsidR="009A512B" w:rsidRPr="00BC7D98" w:rsidRDefault="009A512B" w:rsidP="006D35C1">
      <w:pPr>
        <w:spacing w:after="0" w:line="240" w:lineRule="auto"/>
        <w:rPr>
          <w:rFonts w:ascii="Garamond" w:eastAsia="Times New Roman" w:hAnsi="Garamond" w:cs="Times New Roman"/>
          <w:b/>
          <w:i/>
          <w:sz w:val="24"/>
          <w:szCs w:val="24"/>
        </w:rPr>
      </w:pPr>
      <w:r>
        <w:rPr>
          <w:rFonts w:ascii="Garamond" w:eastAsia="Times New Roman" w:hAnsi="Garamond" w:cs="Times New Roman"/>
          <w:b/>
          <w:i/>
          <w:sz w:val="24"/>
          <w:szCs w:val="24"/>
        </w:rPr>
        <w:t>B.2.6 Stakeholder Collaboration</w:t>
      </w:r>
    </w:p>
    <w:p w:rsidR="006D35C1" w:rsidRDefault="006D35C1" w:rsidP="006D35C1">
      <w:pPr>
        <w:spacing w:after="0" w:line="240" w:lineRule="auto"/>
        <w:rPr>
          <w:rFonts w:ascii="Garamond" w:eastAsia="Times New Roman" w:hAnsi="Garamond" w:cs="Times New Roman"/>
          <w:b/>
          <w:i/>
          <w:sz w:val="24"/>
          <w:szCs w:val="24"/>
        </w:rPr>
      </w:pPr>
    </w:p>
    <w:p w:rsidR="009A512B" w:rsidRPr="009A512B" w:rsidRDefault="009A512B" w:rsidP="009A512B">
      <w:pPr>
        <w:spacing w:after="0" w:line="240" w:lineRule="auto"/>
        <w:rPr>
          <w:rFonts w:ascii="Garamond" w:hAnsi="Garamond"/>
          <w:color w:val="000000" w:themeColor="text1"/>
          <w:sz w:val="24"/>
          <w:szCs w:val="24"/>
        </w:rPr>
      </w:pPr>
      <w:r>
        <w:rPr>
          <w:rFonts w:ascii="Garamond" w:hAnsi="Garamond"/>
          <w:sz w:val="24"/>
          <w:szCs w:val="24"/>
        </w:rPr>
        <w:t>Given the collective action approach of the project, t</w:t>
      </w:r>
      <w:r w:rsidRPr="009A512B">
        <w:rPr>
          <w:rFonts w:ascii="Garamond" w:hAnsi="Garamond"/>
          <w:sz w:val="24"/>
          <w:szCs w:val="24"/>
        </w:rPr>
        <w:t xml:space="preserve">he PRG </w:t>
      </w:r>
      <w:r>
        <w:rPr>
          <w:rFonts w:ascii="Garamond" w:hAnsi="Garamond"/>
          <w:sz w:val="24"/>
          <w:szCs w:val="24"/>
        </w:rPr>
        <w:t xml:space="preserve">Principal Activity </w:t>
      </w:r>
      <w:r w:rsidRPr="009A512B">
        <w:rPr>
          <w:rFonts w:ascii="Garamond" w:hAnsi="Garamond"/>
          <w:sz w:val="24"/>
          <w:szCs w:val="24"/>
        </w:rPr>
        <w:t xml:space="preserve">will work with diverse actors across a </w:t>
      </w:r>
      <w:r w:rsidRPr="00EE0B44">
        <w:rPr>
          <w:rFonts w:ascii="Garamond" w:hAnsi="Garamond"/>
          <w:sz w:val="24"/>
          <w:szCs w:val="24"/>
        </w:rPr>
        <w:t xml:space="preserve">range of levels in Niger, including from the public sector, private sector, and civil society.  </w:t>
      </w:r>
      <w:r w:rsidR="008C776A" w:rsidRPr="00EE0B44">
        <w:rPr>
          <w:rFonts w:ascii="Garamond" w:hAnsi="Garamond"/>
          <w:sz w:val="24"/>
          <w:szCs w:val="24"/>
        </w:rPr>
        <w:t xml:space="preserve">Many particular groups and potentially individuals are likely to be identified through the </w:t>
      </w:r>
      <w:r w:rsidRPr="00EE0B44">
        <w:rPr>
          <w:rFonts w:ascii="Garamond" w:hAnsi="Garamond"/>
          <w:sz w:val="24"/>
          <w:szCs w:val="24"/>
        </w:rPr>
        <w:t xml:space="preserve">PEA </w:t>
      </w:r>
      <w:r w:rsidR="008C776A" w:rsidRPr="00EE0B44">
        <w:rPr>
          <w:rFonts w:ascii="Garamond" w:hAnsi="Garamond"/>
          <w:sz w:val="24"/>
          <w:szCs w:val="24"/>
        </w:rPr>
        <w:t>A</w:t>
      </w:r>
      <w:r w:rsidRPr="00EE0B44">
        <w:rPr>
          <w:rFonts w:ascii="Garamond" w:hAnsi="Garamond"/>
          <w:sz w:val="24"/>
          <w:szCs w:val="24"/>
        </w:rPr>
        <w:t>ction</w:t>
      </w:r>
      <w:r w:rsidR="008C776A" w:rsidRPr="00EE0B44">
        <w:rPr>
          <w:rFonts w:ascii="Garamond" w:hAnsi="Garamond"/>
          <w:sz w:val="24"/>
          <w:szCs w:val="24"/>
        </w:rPr>
        <w:t xml:space="preserve"> R</w:t>
      </w:r>
      <w:r w:rsidRPr="00EE0B44">
        <w:rPr>
          <w:rFonts w:ascii="Garamond" w:hAnsi="Garamond"/>
          <w:sz w:val="24"/>
          <w:szCs w:val="24"/>
        </w:rPr>
        <w:t>esearch</w:t>
      </w:r>
      <w:r w:rsidR="008C776A" w:rsidRPr="00EE0B44">
        <w:rPr>
          <w:rFonts w:ascii="Garamond" w:hAnsi="Garamond"/>
          <w:sz w:val="24"/>
          <w:szCs w:val="24"/>
        </w:rPr>
        <w:t>; following the elections and once specific project</w:t>
      </w:r>
      <w:r w:rsidRPr="00EE0B44">
        <w:rPr>
          <w:rFonts w:ascii="Garamond" w:hAnsi="Garamond"/>
          <w:sz w:val="24"/>
          <w:szCs w:val="24"/>
        </w:rPr>
        <w:t xml:space="preserve"> </w:t>
      </w:r>
      <w:r w:rsidR="008C776A" w:rsidRPr="00EE0B44">
        <w:rPr>
          <w:rFonts w:ascii="Garamond" w:hAnsi="Garamond"/>
          <w:sz w:val="24"/>
          <w:szCs w:val="24"/>
        </w:rPr>
        <w:t xml:space="preserve">sites (regions, departments and communes) are selected for Outcome 2, </w:t>
      </w:r>
      <w:r w:rsidR="00EE0B44" w:rsidRPr="00EE0B44">
        <w:rPr>
          <w:rFonts w:ascii="Garamond" w:hAnsi="Garamond"/>
          <w:sz w:val="24"/>
          <w:szCs w:val="24"/>
        </w:rPr>
        <w:t xml:space="preserve">further identification of key stakeholders will be needed to target dialogue activities and for their role to </w:t>
      </w:r>
      <w:r w:rsidRPr="00EE0B44">
        <w:rPr>
          <w:rFonts w:ascii="Garamond" w:hAnsi="Garamond"/>
          <w:sz w:val="24"/>
          <w:szCs w:val="24"/>
        </w:rPr>
        <w:t xml:space="preserve">play in </w:t>
      </w:r>
      <w:r w:rsidR="00EE0B44" w:rsidRPr="00EE0B44">
        <w:rPr>
          <w:rFonts w:ascii="Garamond" w:hAnsi="Garamond"/>
          <w:sz w:val="24"/>
          <w:szCs w:val="24"/>
        </w:rPr>
        <w:t xml:space="preserve">the </w:t>
      </w:r>
      <w:r w:rsidRPr="00EE0B44">
        <w:rPr>
          <w:rFonts w:ascii="Garamond" w:hAnsi="Garamond"/>
          <w:sz w:val="24"/>
          <w:szCs w:val="24"/>
        </w:rPr>
        <w:t xml:space="preserve">collective action efforts on </w:t>
      </w:r>
      <w:r w:rsidR="00EE0B44" w:rsidRPr="00EE0B44">
        <w:rPr>
          <w:rFonts w:ascii="Garamond" w:hAnsi="Garamond"/>
          <w:sz w:val="24"/>
          <w:szCs w:val="24"/>
        </w:rPr>
        <w:t xml:space="preserve">the </w:t>
      </w:r>
      <w:r w:rsidRPr="00EE0B44">
        <w:rPr>
          <w:rFonts w:ascii="Garamond" w:hAnsi="Garamond"/>
          <w:sz w:val="24"/>
          <w:szCs w:val="24"/>
        </w:rPr>
        <w:t>targeted citizen priorities.  More specifically, we anticipate</w:t>
      </w:r>
      <w:r w:rsidRPr="009A512B">
        <w:rPr>
          <w:rFonts w:ascii="Garamond" w:hAnsi="Garamond"/>
          <w:sz w:val="24"/>
          <w:szCs w:val="24"/>
        </w:rPr>
        <w:t xml:space="preserve"> that these diverse actors will include</w:t>
      </w:r>
      <w:r w:rsidR="00EE0B44">
        <w:rPr>
          <w:rFonts w:ascii="Garamond" w:hAnsi="Garamond"/>
          <w:sz w:val="24"/>
          <w:szCs w:val="24"/>
        </w:rPr>
        <w:t xml:space="preserve"> not only public sector actors (government appointees, administrators, locally elected officials, members of parliament) and traditional NGOs and </w:t>
      </w:r>
      <w:proofErr w:type="spellStart"/>
      <w:r w:rsidR="00EE0B44">
        <w:rPr>
          <w:rFonts w:ascii="Garamond" w:hAnsi="Garamond"/>
          <w:sz w:val="24"/>
          <w:szCs w:val="24"/>
        </w:rPr>
        <w:t>CSOs</w:t>
      </w:r>
      <w:proofErr w:type="spellEnd"/>
      <w:r w:rsidR="00EE0B44">
        <w:rPr>
          <w:rFonts w:ascii="Garamond" w:hAnsi="Garamond"/>
          <w:sz w:val="24"/>
          <w:szCs w:val="24"/>
        </w:rPr>
        <w:t xml:space="preserve"> but also groups and </w:t>
      </w:r>
      <w:r w:rsidRPr="009A512B">
        <w:rPr>
          <w:rFonts w:ascii="Garamond" w:hAnsi="Garamond"/>
          <w:sz w:val="24"/>
          <w:szCs w:val="24"/>
        </w:rPr>
        <w:t>individuals from both formal and informal networks, non-elite groups</w:t>
      </w:r>
      <w:r w:rsidR="00EE0B44">
        <w:rPr>
          <w:rFonts w:ascii="Garamond" w:hAnsi="Garamond"/>
          <w:sz w:val="24"/>
          <w:szCs w:val="24"/>
        </w:rPr>
        <w:t xml:space="preserve">, </w:t>
      </w:r>
      <w:r w:rsidRPr="009A512B">
        <w:rPr>
          <w:rFonts w:ascii="Garamond" w:hAnsi="Garamond"/>
          <w:sz w:val="24"/>
          <w:szCs w:val="24"/>
        </w:rPr>
        <w:t>influencers</w:t>
      </w:r>
      <w:r w:rsidR="00EE0B44">
        <w:rPr>
          <w:rFonts w:ascii="Garamond" w:hAnsi="Garamond"/>
          <w:sz w:val="24"/>
          <w:szCs w:val="24"/>
        </w:rPr>
        <w:t xml:space="preserve">, </w:t>
      </w:r>
      <w:r w:rsidRPr="009A512B">
        <w:rPr>
          <w:rFonts w:ascii="Garamond" w:hAnsi="Garamond"/>
          <w:sz w:val="24"/>
          <w:szCs w:val="24"/>
        </w:rPr>
        <w:t xml:space="preserve">as well as grassroots change-makers and champions or reform on focused issues.  </w:t>
      </w:r>
      <w:r w:rsidR="00EE0B44">
        <w:rPr>
          <w:rFonts w:ascii="Garamond" w:hAnsi="Garamond"/>
          <w:sz w:val="24"/>
          <w:szCs w:val="24"/>
        </w:rPr>
        <w:t xml:space="preserve">All told, this will include actors </w:t>
      </w:r>
      <w:r w:rsidRPr="009A512B">
        <w:rPr>
          <w:rFonts w:ascii="Garamond" w:hAnsi="Garamond"/>
          <w:sz w:val="24"/>
          <w:szCs w:val="24"/>
        </w:rPr>
        <w:t>such as associations</w:t>
      </w:r>
      <w:r w:rsidR="00EE0B44">
        <w:rPr>
          <w:rFonts w:ascii="Garamond" w:hAnsi="Garamond"/>
          <w:sz w:val="24"/>
          <w:szCs w:val="24"/>
        </w:rPr>
        <w:t xml:space="preserve"> and l</w:t>
      </w:r>
      <w:r w:rsidRPr="009A512B">
        <w:rPr>
          <w:rFonts w:ascii="Garamond" w:hAnsi="Garamond"/>
          <w:sz w:val="24"/>
          <w:szCs w:val="24"/>
        </w:rPr>
        <w:t>ocal NGOs</w:t>
      </w:r>
      <w:r w:rsidR="00EE0B44">
        <w:rPr>
          <w:rFonts w:ascii="Garamond" w:hAnsi="Garamond"/>
          <w:sz w:val="24"/>
          <w:szCs w:val="24"/>
        </w:rPr>
        <w:t xml:space="preserve">; </w:t>
      </w:r>
      <w:r w:rsidRPr="009A512B">
        <w:rPr>
          <w:rFonts w:ascii="Garamond" w:hAnsi="Garamond"/>
          <w:sz w:val="24"/>
          <w:szCs w:val="24"/>
        </w:rPr>
        <w:t xml:space="preserve">media groups and journalists; </w:t>
      </w:r>
      <w:r w:rsidR="00EE0B44">
        <w:rPr>
          <w:rFonts w:ascii="Garamond" w:hAnsi="Garamond"/>
          <w:sz w:val="24"/>
          <w:szCs w:val="24"/>
        </w:rPr>
        <w:t xml:space="preserve">individuals </w:t>
      </w:r>
      <w:r w:rsidRPr="009A512B">
        <w:rPr>
          <w:rFonts w:ascii="Garamond" w:hAnsi="Garamond"/>
          <w:sz w:val="24"/>
          <w:szCs w:val="24"/>
        </w:rPr>
        <w:t xml:space="preserve">such as traditional leaders, cultural </w:t>
      </w:r>
      <w:r w:rsidR="00EE0B44">
        <w:rPr>
          <w:rFonts w:ascii="Garamond" w:hAnsi="Garamond"/>
          <w:sz w:val="24"/>
          <w:szCs w:val="24"/>
        </w:rPr>
        <w:t xml:space="preserve">and thought leaders, </w:t>
      </w:r>
      <w:r w:rsidRPr="009A512B">
        <w:rPr>
          <w:rFonts w:ascii="Garamond" w:hAnsi="Garamond"/>
          <w:sz w:val="24"/>
          <w:szCs w:val="24"/>
        </w:rPr>
        <w:t>artists</w:t>
      </w:r>
      <w:r w:rsidR="00EE0B44">
        <w:rPr>
          <w:rFonts w:ascii="Garamond" w:hAnsi="Garamond"/>
          <w:sz w:val="24"/>
          <w:szCs w:val="24"/>
        </w:rPr>
        <w:t xml:space="preserve">, </w:t>
      </w:r>
      <w:r w:rsidRPr="009A512B">
        <w:rPr>
          <w:rFonts w:ascii="Garamond" w:hAnsi="Garamond"/>
          <w:sz w:val="24"/>
          <w:szCs w:val="24"/>
        </w:rPr>
        <w:t>performers</w:t>
      </w:r>
      <w:r w:rsidR="00EE0B44">
        <w:rPr>
          <w:rFonts w:ascii="Garamond" w:hAnsi="Garamond"/>
          <w:sz w:val="24"/>
          <w:szCs w:val="24"/>
        </w:rPr>
        <w:t xml:space="preserve"> and their formal or informal networks; </w:t>
      </w:r>
      <w:r w:rsidRPr="009A512B">
        <w:rPr>
          <w:rFonts w:ascii="Garamond" w:hAnsi="Garamond"/>
          <w:sz w:val="24"/>
          <w:szCs w:val="24"/>
        </w:rPr>
        <w:t>social innovators and social entrepreneurs; private sector actors, and political actors</w:t>
      </w:r>
      <w:r w:rsidR="00EE0B44">
        <w:rPr>
          <w:rFonts w:ascii="Garamond" w:hAnsi="Garamond"/>
          <w:sz w:val="24"/>
          <w:szCs w:val="24"/>
        </w:rPr>
        <w:t xml:space="preserve"> </w:t>
      </w:r>
      <w:r w:rsidRPr="009A512B">
        <w:rPr>
          <w:rFonts w:ascii="Garamond" w:hAnsi="Garamond"/>
          <w:sz w:val="24"/>
          <w:szCs w:val="24"/>
        </w:rPr>
        <w:t xml:space="preserve">and civil servant champions. </w:t>
      </w:r>
      <w:r w:rsidR="00EE0B44">
        <w:rPr>
          <w:rFonts w:ascii="Garamond" w:hAnsi="Garamond"/>
          <w:sz w:val="24"/>
          <w:szCs w:val="24"/>
        </w:rPr>
        <w:t xml:space="preserve">The </w:t>
      </w:r>
      <w:r w:rsidRPr="009A512B">
        <w:rPr>
          <w:rFonts w:ascii="Garamond" w:hAnsi="Garamond"/>
          <w:sz w:val="24"/>
          <w:szCs w:val="24"/>
        </w:rPr>
        <w:t>PRG P</w:t>
      </w:r>
      <w:r w:rsidR="00EE0B44">
        <w:rPr>
          <w:rFonts w:ascii="Garamond" w:hAnsi="Garamond"/>
          <w:sz w:val="24"/>
          <w:szCs w:val="24"/>
        </w:rPr>
        <w:t xml:space="preserve">rincipal </w:t>
      </w:r>
      <w:r w:rsidRPr="009A512B">
        <w:rPr>
          <w:rFonts w:ascii="Garamond" w:hAnsi="Garamond"/>
          <w:sz w:val="24"/>
          <w:szCs w:val="24"/>
        </w:rPr>
        <w:t>A</w:t>
      </w:r>
      <w:r w:rsidR="00EE0B44">
        <w:rPr>
          <w:rFonts w:ascii="Garamond" w:hAnsi="Garamond"/>
          <w:sz w:val="24"/>
          <w:szCs w:val="24"/>
        </w:rPr>
        <w:t>ctivity</w:t>
      </w:r>
      <w:r w:rsidRPr="009A512B">
        <w:rPr>
          <w:rFonts w:ascii="Garamond" w:hAnsi="Garamond"/>
          <w:sz w:val="24"/>
          <w:szCs w:val="24"/>
        </w:rPr>
        <w:t xml:space="preserve"> will work to address the issues of marginalized or ungoverned spaces therefore special emphasis will need to address the concerns of youth and women with a conflict lens in mind</w:t>
      </w:r>
      <w:r w:rsidRPr="009A512B">
        <w:rPr>
          <w:rFonts w:ascii="Garamond" w:hAnsi="Garamond"/>
          <w:color w:val="FF0000"/>
          <w:sz w:val="24"/>
          <w:szCs w:val="24"/>
        </w:rPr>
        <w:t xml:space="preserve">.   </w:t>
      </w:r>
      <w:r w:rsidRPr="009A512B">
        <w:rPr>
          <w:rFonts w:ascii="Garamond" w:hAnsi="Garamond"/>
          <w:color w:val="000000" w:themeColor="text1"/>
          <w:sz w:val="24"/>
          <w:szCs w:val="24"/>
        </w:rPr>
        <w:t xml:space="preserve">We anticipate that this project will engage a new set of actors that other donors have not yet engaged especially since </w:t>
      </w:r>
      <w:proofErr w:type="spellStart"/>
      <w:r w:rsidRPr="009A512B">
        <w:rPr>
          <w:rFonts w:ascii="Garamond" w:hAnsi="Garamond"/>
          <w:color w:val="000000" w:themeColor="text1"/>
          <w:sz w:val="24"/>
          <w:szCs w:val="24"/>
        </w:rPr>
        <w:t>USAID’s</w:t>
      </w:r>
      <w:proofErr w:type="spellEnd"/>
      <w:r w:rsidRPr="009A512B">
        <w:rPr>
          <w:rFonts w:ascii="Garamond" w:hAnsi="Garamond"/>
          <w:color w:val="000000" w:themeColor="text1"/>
          <w:sz w:val="24"/>
          <w:szCs w:val="24"/>
        </w:rPr>
        <w:t xml:space="preserve"> main focus through this project is at examining </w:t>
      </w:r>
      <w:r w:rsidR="00EE0B44">
        <w:rPr>
          <w:rFonts w:ascii="Garamond" w:hAnsi="Garamond"/>
          <w:color w:val="000000" w:themeColor="text1"/>
          <w:sz w:val="24"/>
          <w:szCs w:val="24"/>
        </w:rPr>
        <w:t xml:space="preserve">and working within </w:t>
      </w:r>
      <w:r w:rsidRPr="009A512B">
        <w:rPr>
          <w:rFonts w:ascii="Garamond" w:hAnsi="Garamond"/>
          <w:color w:val="000000" w:themeColor="text1"/>
          <w:sz w:val="24"/>
          <w:szCs w:val="24"/>
        </w:rPr>
        <w:t xml:space="preserve">informal dynamics.  We therefore expect the implementing partner to keep this in mind and ensure that these new relationships, partnerships, coalitions, and new actors are sought after with purpose and a clear vision. </w:t>
      </w:r>
    </w:p>
    <w:p w:rsidR="009A512B" w:rsidRDefault="009A512B" w:rsidP="009A512B">
      <w:pPr>
        <w:spacing w:after="0" w:line="240" w:lineRule="auto"/>
        <w:rPr>
          <w:rFonts w:ascii="Garamond" w:eastAsia="Times New Roman" w:hAnsi="Garamond" w:cs="Times New Roman"/>
          <w:b/>
          <w:i/>
          <w:sz w:val="24"/>
          <w:szCs w:val="24"/>
        </w:rPr>
      </w:pPr>
    </w:p>
    <w:p w:rsidR="00EE0B44" w:rsidRDefault="00EE0B44" w:rsidP="009A512B">
      <w:pPr>
        <w:spacing w:after="0" w:line="240" w:lineRule="auto"/>
        <w:rPr>
          <w:rFonts w:ascii="Garamond" w:eastAsia="Times New Roman" w:hAnsi="Garamond" w:cs="Times New Roman"/>
          <w:b/>
          <w:i/>
          <w:sz w:val="24"/>
          <w:szCs w:val="24"/>
        </w:rPr>
      </w:pPr>
    </w:p>
    <w:p w:rsidR="009A512B" w:rsidRDefault="009A512B" w:rsidP="009A512B">
      <w:pPr>
        <w:spacing w:after="0" w:line="240" w:lineRule="auto"/>
        <w:rPr>
          <w:rFonts w:ascii="Garamond" w:eastAsia="Times New Roman" w:hAnsi="Garamond" w:cs="Times New Roman"/>
          <w:b/>
          <w:i/>
          <w:sz w:val="24"/>
          <w:szCs w:val="24"/>
        </w:rPr>
      </w:pPr>
      <w:r w:rsidRPr="00BC7D98">
        <w:rPr>
          <w:rFonts w:ascii="Garamond" w:eastAsia="Times New Roman" w:hAnsi="Garamond" w:cs="Times New Roman"/>
          <w:b/>
          <w:i/>
          <w:sz w:val="24"/>
          <w:szCs w:val="24"/>
        </w:rPr>
        <w:t>B.2.</w:t>
      </w:r>
      <w:r>
        <w:rPr>
          <w:rFonts w:ascii="Garamond" w:eastAsia="Times New Roman" w:hAnsi="Garamond" w:cs="Times New Roman"/>
          <w:b/>
          <w:i/>
          <w:sz w:val="24"/>
          <w:szCs w:val="24"/>
        </w:rPr>
        <w:t>7</w:t>
      </w:r>
      <w:r w:rsidRPr="00BC7D98">
        <w:rPr>
          <w:rFonts w:ascii="Garamond" w:eastAsia="Times New Roman" w:hAnsi="Garamond" w:cs="Times New Roman"/>
          <w:b/>
          <w:i/>
          <w:sz w:val="24"/>
          <w:szCs w:val="24"/>
        </w:rPr>
        <w:t xml:space="preserve"> Impact Evaluation</w:t>
      </w:r>
    </w:p>
    <w:p w:rsidR="00EE0B44" w:rsidRDefault="00EE0B44" w:rsidP="0074079B">
      <w:pPr>
        <w:spacing w:after="120" w:line="240" w:lineRule="auto"/>
        <w:contextualSpacing/>
        <w:rPr>
          <w:rFonts w:ascii="Garamond" w:eastAsia="Times New Roman" w:hAnsi="Garamond" w:cs="Times New Roman"/>
          <w:sz w:val="24"/>
          <w:szCs w:val="24"/>
        </w:rPr>
      </w:pPr>
    </w:p>
    <w:p w:rsidR="0074079B" w:rsidRPr="00BC7D98" w:rsidRDefault="0074079B" w:rsidP="0074079B">
      <w:pPr>
        <w:spacing w:after="120" w:line="240" w:lineRule="auto"/>
        <w:rPr>
          <w:rFonts w:ascii="Garamond" w:eastAsia="Times New Roman" w:hAnsi="Garamond" w:cs="Times New Roman"/>
          <w:sz w:val="24"/>
          <w:szCs w:val="24"/>
        </w:rPr>
      </w:pPr>
      <w:r w:rsidRPr="00BC7D98">
        <w:rPr>
          <w:rFonts w:ascii="Garamond" w:eastAsia="Times New Roman" w:hAnsi="Garamond" w:cs="Times New Roman"/>
          <w:sz w:val="24"/>
          <w:szCs w:val="24"/>
        </w:rPr>
        <w:t xml:space="preserve">Given the innovative nature of this proposed project, the project design team recognizes the value of also developing an external impact evaluation to test the fundamental hypotheses and theory of change embedded in the project design, and to determine whether changes in outcome measures are directly attributable to the project. This aligns with the USAID Evaluation Policy, which requires new and innovative or pilot projects to be subject to impact </w:t>
      </w:r>
      <w:bookmarkStart w:id="58" w:name="_GoBack"/>
      <w:bookmarkEnd w:id="58"/>
      <w:r w:rsidRPr="00BC7D98">
        <w:rPr>
          <w:rFonts w:ascii="Garamond" w:eastAsia="Times New Roman" w:hAnsi="Garamond" w:cs="Times New Roman"/>
          <w:sz w:val="24"/>
          <w:szCs w:val="24"/>
        </w:rPr>
        <w:t xml:space="preserve">evaluation and thus the counterfactual analysis needed to determine causality. We also recognize the particular importance of being able to show attributable results in USAID governance programming, and see evaluation of this project as an opportunity to try to prove intervention efficacy. Lastly, an impact evaluation of aspects of the PRG principal activity in its Phase 1 would allow for findings to be applied to improved project design and implementation in the anticipated Phase 2 scale-up. In this way, the impact evaluation will also play an important formative assessment role for the project.  </w:t>
      </w:r>
    </w:p>
    <w:p w:rsidR="0074079B" w:rsidRPr="00BC7D98" w:rsidRDefault="0074079B" w:rsidP="0074079B">
      <w:pPr>
        <w:spacing w:after="120" w:line="240" w:lineRule="auto"/>
        <w:rPr>
          <w:rFonts w:ascii="Garamond" w:eastAsia="Times New Roman" w:hAnsi="Garamond" w:cs="Times New Roman"/>
          <w:sz w:val="24"/>
          <w:szCs w:val="24"/>
        </w:rPr>
      </w:pPr>
      <w:proofErr w:type="gramStart"/>
      <w:r w:rsidRPr="00BC7D98">
        <w:rPr>
          <w:rFonts w:ascii="Garamond" w:eastAsia="Times New Roman" w:hAnsi="Garamond" w:cs="Times New Roman"/>
          <w:sz w:val="24"/>
          <w:szCs w:val="24"/>
        </w:rPr>
        <w:t xml:space="preserve">This impact evaluation will be led by Learning Team of the Democracy, Rights, and Governance Center of Excellence in USAID/DCHA and the </w:t>
      </w:r>
      <w:proofErr w:type="spellStart"/>
      <w:r w:rsidRPr="00BC7D98">
        <w:rPr>
          <w:rFonts w:ascii="Garamond" w:eastAsia="Times New Roman" w:hAnsi="Garamond" w:cs="Times New Roman"/>
          <w:sz w:val="24"/>
          <w:szCs w:val="24"/>
        </w:rPr>
        <w:t>AidData</w:t>
      </w:r>
      <w:proofErr w:type="spellEnd"/>
      <w:r w:rsidRPr="00BC7D98">
        <w:rPr>
          <w:rFonts w:ascii="Garamond" w:eastAsia="Times New Roman" w:hAnsi="Garamond" w:cs="Times New Roman"/>
          <w:sz w:val="24"/>
          <w:szCs w:val="24"/>
        </w:rPr>
        <w:t xml:space="preserve"> </w:t>
      </w:r>
      <w:del w:id="59" w:author="Alena Stern" w:date="2015-04-28T14:31:00Z">
        <w:r w:rsidRPr="00BC7D98" w:rsidDel="007B5FBA">
          <w:rPr>
            <w:rFonts w:ascii="Garamond" w:eastAsia="Times New Roman" w:hAnsi="Garamond" w:cs="Times New Roman"/>
            <w:sz w:val="24"/>
            <w:szCs w:val="24"/>
          </w:rPr>
          <w:delText xml:space="preserve">initiative </w:delText>
        </w:r>
      </w:del>
      <w:ins w:id="60" w:author="Alena Stern" w:date="2015-04-28T14:31:00Z">
        <w:r w:rsidR="007B5FBA">
          <w:rPr>
            <w:rFonts w:ascii="Garamond" w:eastAsia="Times New Roman" w:hAnsi="Garamond" w:cs="Times New Roman"/>
            <w:sz w:val="24"/>
            <w:szCs w:val="24"/>
          </w:rPr>
          <w:t>Center</w:t>
        </w:r>
        <w:proofErr w:type="gramEnd"/>
        <w:r w:rsidR="007B5FBA">
          <w:rPr>
            <w:rFonts w:ascii="Garamond" w:eastAsia="Times New Roman" w:hAnsi="Garamond" w:cs="Times New Roman"/>
            <w:sz w:val="24"/>
            <w:szCs w:val="24"/>
          </w:rPr>
          <w:t xml:space="preserve"> for Development Policy (</w:t>
        </w:r>
        <w:proofErr w:type="spellStart"/>
        <w:r w:rsidR="007B5FBA">
          <w:rPr>
            <w:rFonts w:ascii="Garamond" w:eastAsia="Times New Roman" w:hAnsi="Garamond" w:cs="Times New Roman"/>
            <w:sz w:val="24"/>
            <w:szCs w:val="24"/>
          </w:rPr>
          <w:t>AidData</w:t>
        </w:r>
        <w:proofErr w:type="spellEnd"/>
        <w:r w:rsidR="007B5FBA">
          <w:rPr>
            <w:rFonts w:ascii="Garamond" w:eastAsia="Times New Roman" w:hAnsi="Garamond" w:cs="Times New Roman"/>
            <w:sz w:val="24"/>
            <w:szCs w:val="24"/>
          </w:rPr>
          <w:t>) through a cooperative agreement</w:t>
        </w:r>
        <w:r w:rsidR="007B5FBA" w:rsidRPr="00BC7D98">
          <w:rPr>
            <w:rFonts w:ascii="Garamond" w:eastAsia="Times New Roman" w:hAnsi="Garamond" w:cs="Times New Roman"/>
            <w:sz w:val="24"/>
            <w:szCs w:val="24"/>
          </w:rPr>
          <w:t xml:space="preserve"> </w:t>
        </w:r>
      </w:ins>
      <w:r w:rsidRPr="00BC7D98">
        <w:rPr>
          <w:rFonts w:ascii="Garamond" w:eastAsia="Times New Roman" w:hAnsi="Garamond" w:cs="Times New Roman"/>
          <w:sz w:val="24"/>
          <w:szCs w:val="24"/>
        </w:rPr>
        <w:t xml:space="preserve">managed by </w:t>
      </w:r>
      <w:proofErr w:type="spellStart"/>
      <w:r w:rsidRPr="00BC7D98">
        <w:rPr>
          <w:rFonts w:ascii="Garamond" w:eastAsia="Times New Roman" w:hAnsi="Garamond" w:cs="Times New Roman"/>
          <w:sz w:val="24"/>
          <w:szCs w:val="24"/>
        </w:rPr>
        <w:t>USAID’s</w:t>
      </w:r>
      <w:proofErr w:type="spellEnd"/>
      <w:r w:rsidRPr="00BC7D98">
        <w:rPr>
          <w:rFonts w:ascii="Garamond" w:eastAsia="Times New Roman" w:hAnsi="Garamond" w:cs="Times New Roman"/>
          <w:sz w:val="24"/>
          <w:szCs w:val="24"/>
        </w:rPr>
        <w:t xml:space="preserve"> </w:t>
      </w:r>
      <w:ins w:id="61" w:author="Alena Stern" w:date="2015-04-28T14:31:00Z">
        <w:r w:rsidR="007B5FBA">
          <w:rPr>
            <w:rFonts w:ascii="Garamond" w:eastAsia="Times New Roman" w:hAnsi="Garamond" w:cs="Times New Roman"/>
            <w:sz w:val="24"/>
            <w:szCs w:val="24"/>
          </w:rPr>
          <w:t xml:space="preserve">Global </w:t>
        </w:r>
      </w:ins>
      <w:r w:rsidRPr="00BC7D98">
        <w:rPr>
          <w:rFonts w:ascii="Garamond" w:eastAsia="Times New Roman" w:hAnsi="Garamond" w:cs="Times New Roman"/>
          <w:sz w:val="24"/>
          <w:szCs w:val="24"/>
        </w:rPr>
        <w:t xml:space="preserve">Development Lab.  </w:t>
      </w:r>
      <w:proofErr w:type="spellStart"/>
      <w:r w:rsidRPr="00BC7D98">
        <w:rPr>
          <w:rFonts w:ascii="Garamond" w:eastAsia="Times New Roman" w:hAnsi="Garamond" w:cs="Times New Roman"/>
          <w:sz w:val="24"/>
          <w:szCs w:val="24"/>
        </w:rPr>
        <w:t>AidData</w:t>
      </w:r>
      <w:proofErr w:type="spellEnd"/>
      <w:r w:rsidRPr="00BC7D98">
        <w:rPr>
          <w:rFonts w:ascii="Garamond" w:eastAsia="Times New Roman" w:hAnsi="Garamond" w:cs="Times New Roman"/>
          <w:sz w:val="24"/>
          <w:szCs w:val="24"/>
        </w:rPr>
        <w:t xml:space="preserve"> will be responsible for the evaluation contract, to be led by </w:t>
      </w:r>
      <w:del w:id="62" w:author="Philip Roessler" w:date="2015-04-30T13:28:00Z">
        <w:r w:rsidRPr="00BC7D98" w:rsidDel="00864D84">
          <w:rPr>
            <w:rFonts w:ascii="Garamond" w:eastAsia="Times New Roman" w:hAnsi="Garamond" w:cs="Times New Roman"/>
            <w:sz w:val="24"/>
            <w:szCs w:val="24"/>
          </w:rPr>
          <w:delText xml:space="preserve">an </w:delText>
        </w:r>
      </w:del>
      <w:r w:rsidRPr="00BC7D98">
        <w:rPr>
          <w:rFonts w:ascii="Garamond" w:eastAsia="Times New Roman" w:hAnsi="Garamond" w:cs="Times New Roman"/>
          <w:sz w:val="24"/>
          <w:szCs w:val="24"/>
        </w:rPr>
        <w:t>independent principal investigator</w:t>
      </w:r>
      <w:ins w:id="63" w:author="Philip Roessler" w:date="2015-04-30T13:28:00Z">
        <w:r w:rsidR="00864D84">
          <w:rPr>
            <w:rFonts w:ascii="Garamond" w:eastAsia="Times New Roman" w:hAnsi="Garamond" w:cs="Times New Roman"/>
            <w:sz w:val="24"/>
            <w:szCs w:val="24"/>
          </w:rPr>
          <w:t>s</w:t>
        </w:r>
      </w:ins>
      <w:r w:rsidRPr="00BC7D98">
        <w:rPr>
          <w:rFonts w:ascii="Garamond" w:eastAsia="Times New Roman" w:hAnsi="Garamond" w:cs="Times New Roman"/>
          <w:sz w:val="24"/>
          <w:szCs w:val="24"/>
        </w:rPr>
        <w:t xml:space="preserve"> from the academic community to lead the design and implementation of the evaluation. The evaluation questions and precise methodology would be developed</w:t>
      </w:r>
      <w:ins w:id="64" w:author="Alena Stern" w:date="2015-04-28T14:32:00Z">
        <w:r w:rsidR="007B5FBA">
          <w:rPr>
            <w:rFonts w:ascii="Garamond" w:eastAsia="Times New Roman" w:hAnsi="Garamond" w:cs="Times New Roman"/>
            <w:sz w:val="24"/>
            <w:szCs w:val="24"/>
          </w:rPr>
          <w:t xml:space="preserve"> by the </w:t>
        </w:r>
        <w:proofErr w:type="spellStart"/>
        <w:r w:rsidR="007B5FBA">
          <w:rPr>
            <w:rFonts w:ascii="Garamond" w:eastAsia="Times New Roman" w:hAnsi="Garamond" w:cs="Times New Roman"/>
            <w:sz w:val="24"/>
            <w:szCs w:val="24"/>
          </w:rPr>
          <w:t>AidData</w:t>
        </w:r>
        <w:proofErr w:type="spellEnd"/>
        <w:r w:rsidR="007B5FBA">
          <w:rPr>
            <w:rFonts w:ascii="Garamond" w:eastAsia="Times New Roman" w:hAnsi="Garamond" w:cs="Times New Roman"/>
            <w:sz w:val="24"/>
            <w:szCs w:val="24"/>
          </w:rPr>
          <w:t xml:space="preserve"> principal investigator</w:t>
        </w:r>
      </w:ins>
      <w:ins w:id="65" w:author="Philip Roessler" w:date="2015-04-30T13:28:00Z">
        <w:r w:rsidR="00864D84">
          <w:rPr>
            <w:rFonts w:ascii="Garamond" w:eastAsia="Times New Roman" w:hAnsi="Garamond" w:cs="Times New Roman"/>
            <w:sz w:val="24"/>
            <w:szCs w:val="24"/>
          </w:rPr>
          <w:t>s</w:t>
        </w:r>
      </w:ins>
      <w:r w:rsidRPr="00BC7D98">
        <w:rPr>
          <w:rFonts w:ascii="Garamond" w:eastAsia="Times New Roman" w:hAnsi="Garamond" w:cs="Times New Roman"/>
          <w:sz w:val="24"/>
          <w:szCs w:val="24"/>
        </w:rPr>
        <w:t xml:space="preserve"> in collaboration with the project AOR/COR and the USAID/Senegal Regional Program Office/M&amp;E Specialist in order to adhere as well as possible to the project theory of change and implementation design. </w:t>
      </w:r>
    </w:p>
    <w:p w:rsidR="0074079B" w:rsidRPr="00BC7D98" w:rsidRDefault="0074079B" w:rsidP="0074079B">
      <w:pPr>
        <w:spacing w:after="120" w:line="240" w:lineRule="auto"/>
        <w:rPr>
          <w:rFonts w:ascii="Garamond" w:eastAsia="Times New Roman" w:hAnsi="Garamond" w:cs="Times New Roman"/>
          <w:sz w:val="24"/>
          <w:szCs w:val="24"/>
        </w:rPr>
      </w:pPr>
      <w:r w:rsidRPr="00BC7D98">
        <w:rPr>
          <w:rFonts w:ascii="Garamond" w:eastAsia="Times New Roman" w:hAnsi="Garamond" w:cs="Times New Roman"/>
          <w:sz w:val="24"/>
          <w:szCs w:val="24"/>
        </w:rPr>
        <w:t xml:space="preserve">The evaluation design would be finalized in consultation with the principal PRG </w:t>
      </w:r>
      <w:proofErr w:type="gramStart"/>
      <w:r w:rsidRPr="00BC7D98">
        <w:rPr>
          <w:rFonts w:ascii="Garamond" w:eastAsia="Times New Roman" w:hAnsi="Garamond" w:cs="Times New Roman"/>
          <w:sz w:val="24"/>
          <w:szCs w:val="24"/>
        </w:rPr>
        <w:t>activity implementing</w:t>
      </w:r>
      <w:proofErr w:type="gramEnd"/>
      <w:r w:rsidRPr="00BC7D98">
        <w:rPr>
          <w:rFonts w:ascii="Garamond" w:eastAsia="Times New Roman" w:hAnsi="Garamond" w:cs="Times New Roman"/>
          <w:sz w:val="24"/>
          <w:szCs w:val="24"/>
        </w:rPr>
        <w:t xml:space="preserve"> partner</w:t>
      </w:r>
      <w:ins w:id="66" w:author="Philip Roessler" w:date="2015-04-30T13:05:00Z">
        <w:r w:rsidR="00C76A20">
          <w:rPr>
            <w:rFonts w:ascii="Garamond" w:eastAsia="Times New Roman" w:hAnsi="Garamond" w:cs="Times New Roman"/>
            <w:sz w:val="24"/>
            <w:szCs w:val="24"/>
          </w:rPr>
          <w:t>. A core feature of the PRG design will be a project work plan</w:t>
        </w:r>
      </w:ins>
      <w:ins w:id="67" w:author="Philip Roessler" w:date="2015-04-30T13:07:00Z">
        <w:r w:rsidR="00C76A20">
          <w:rPr>
            <w:rFonts w:ascii="Garamond" w:eastAsia="Times New Roman" w:hAnsi="Garamond" w:cs="Times New Roman"/>
            <w:sz w:val="24"/>
            <w:szCs w:val="24"/>
          </w:rPr>
          <w:t xml:space="preserve"> that ensures</w:t>
        </w:r>
      </w:ins>
      <w:del w:id="68" w:author="Philip Roessler" w:date="2015-04-30T13:07:00Z">
        <w:r w:rsidRPr="00BC7D98" w:rsidDel="00C76A20">
          <w:rPr>
            <w:rFonts w:ascii="Garamond" w:eastAsia="Times New Roman" w:hAnsi="Garamond" w:cs="Times New Roman"/>
            <w:sz w:val="24"/>
            <w:szCs w:val="24"/>
          </w:rPr>
          <w:delText xml:space="preserve">, and would need to align with the project work plan so as to ensure </w:delText>
        </w:r>
      </w:del>
      <w:del w:id="69" w:author="Philip Roessler" w:date="2015-04-30T13:08:00Z">
        <w:r w:rsidRPr="00BC7D98" w:rsidDel="00C76A20">
          <w:rPr>
            <w:rFonts w:ascii="Garamond" w:eastAsia="Times New Roman" w:hAnsi="Garamond" w:cs="Times New Roman"/>
            <w:sz w:val="24"/>
            <w:szCs w:val="24"/>
          </w:rPr>
          <w:delText>that</w:delText>
        </w:r>
      </w:del>
      <w:r w:rsidRPr="00BC7D98">
        <w:rPr>
          <w:rFonts w:ascii="Garamond" w:eastAsia="Times New Roman" w:hAnsi="Garamond" w:cs="Times New Roman"/>
          <w:sz w:val="24"/>
          <w:szCs w:val="24"/>
        </w:rPr>
        <w:t xml:space="preserve"> the project implementation timing and geographic targeting for the components under evaluation is conducive to rigorous impact evaluation methodology, particularly as needed to ensure validity.  This relates in particular to the ability to isolate project inputs for the outcomes being measured, as well as to establishing equivalent control groups</w:t>
      </w:r>
      <w:ins w:id="70" w:author="Philip Roessler" w:date="2015-04-30T13:08:00Z">
        <w:r w:rsidR="00C76A20">
          <w:rPr>
            <w:rFonts w:ascii="Garamond" w:eastAsia="Times New Roman" w:hAnsi="Garamond" w:cs="Times New Roman"/>
            <w:sz w:val="24"/>
            <w:szCs w:val="24"/>
          </w:rPr>
          <w:t xml:space="preserve"> through standard randomization techniques</w:t>
        </w:r>
      </w:ins>
      <w:r w:rsidRPr="00BC7D98">
        <w:rPr>
          <w:rFonts w:ascii="Garamond" w:eastAsia="Times New Roman" w:hAnsi="Garamond" w:cs="Times New Roman"/>
          <w:sz w:val="24"/>
          <w:szCs w:val="24"/>
        </w:rPr>
        <w:t xml:space="preserve">.  Furthermore, the Request for Applications or Proposals for the PRG principal activity will note that there may be an impact evaluation of components of the activity and that the implementing partner would need to cooperate to make this possible. </w:t>
      </w:r>
    </w:p>
    <w:p w:rsidR="00B55138" w:rsidRPr="00B55138" w:rsidRDefault="0074079B" w:rsidP="00B55138">
      <w:pPr>
        <w:numPr>
          <w:ins w:id="71" w:author="Philip Roessler" w:date="2015-04-30T13:13:00Z"/>
        </w:numPr>
        <w:spacing w:after="160" w:line="240" w:lineRule="auto"/>
        <w:rPr>
          <w:ins w:id="72" w:author="Philip Roessler" w:date="2015-04-30T13:13:00Z"/>
          <w:rFonts w:ascii="Garamond" w:eastAsia="Times New Roman" w:hAnsi="Garamond" w:cs="Times New Roman"/>
          <w:color w:val="000000" w:themeColor="text1"/>
          <w:sz w:val="24"/>
          <w:szCs w:val="24"/>
        </w:rPr>
      </w:pPr>
      <w:r w:rsidRPr="00B55138">
        <w:rPr>
          <w:rFonts w:ascii="Garamond" w:eastAsia="Times New Roman" w:hAnsi="Garamond" w:cs="Times New Roman"/>
          <w:sz w:val="24"/>
          <w:szCs w:val="24"/>
        </w:rPr>
        <w:t>It is anticipated that the impact evaluation would target two or three key, discrete sub-components and target zones of the PRG principal activity</w:t>
      </w:r>
      <w:ins w:id="73" w:author="Philip Roessler" w:date="2015-04-30T13:10:00Z">
        <w:r w:rsidR="00C76A20" w:rsidRPr="00B55138">
          <w:rPr>
            <w:rFonts w:ascii="Garamond" w:eastAsia="Times New Roman" w:hAnsi="Garamond" w:cs="Times New Roman"/>
            <w:sz w:val="24"/>
            <w:szCs w:val="24"/>
          </w:rPr>
          <w:t xml:space="preserve"> </w:t>
        </w:r>
      </w:ins>
      <w:ins w:id="74" w:author="Philip Roessler" w:date="2015-04-30T13:12:00Z">
        <w:r w:rsidR="00B55138" w:rsidRPr="00B55138">
          <w:rPr>
            <w:rFonts w:ascii="Garamond" w:eastAsia="Times New Roman" w:hAnsi="Garamond" w:cs="Times New Roman"/>
            <w:sz w:val="24"/>
            <w:szCs w:val="24"/>
          </w:rPr>
          <w:t>related to Outcome 2</w:t>
        </w:r>
      </w:ins>
      <w:ins w:id="75" w:author="Philip Roessler" w:date="2015-04-30T13:13:00Z">
        <w:r w:rsidR="00B55138" w:rsidRPr="00B55138">
          <w:rPr>
            <w:rFonts w:ascii="Garamond" w:eastAsia="Times New Roman" w:hAnsi="Garamond" w:cs="Times New Roman"/>
            <w:color w:val="000000" w:themeColor="text1"/>
            <w:sz w:val="24"/>
            <w:szCs w:val="24"/>
          </w:rPr>
          <w:t>: Improved multi-stakeholder (government, non-government, donor, etc.) contribution to specific elements of reform implementation for targeted citizen priorities</w:t>
        </w:r>
        <w:r w:rsidR="00B55138">
          <w:rPr>
            <w:rFonts w:ascii="Garamond" w:eastAsia="Times New Roman" w:hAnsi="Garamond" w:cs="Times New Roman"/>
            <w:color w:val="000000" w:themeColor="text1"/>
            <w:sz w:val="24"/>
            <w:szCs w:val="24"/>
          </w:rPr>
          <w:t>.</w:t>
        </w:r>
        <w:r w:rsidR="00B55138" w:rsidRPr="00B55138">
          <w:rPr>
            <w:rFonts w:ascii="Garamond" w:eastAsia="Times New Roman" w:hAnsi="Garamond" w:cs="Times New Roman"/>
            <w:color w:val="000000" w:themeColor="text1"/>
            <w:sz w:val="24"/>
            <w:szCs w:val="24"/>
          </w:rPr>
          <w:t xml:space="preserve"> </w:t>
        </w:r>
      </w:ins>
    </w:p>
    <w:p w:rsidR="0074079B" w:rsidRPr="00BC7D98" w:rsidRDefault="0074079B" w:rsidP="0074079B">
      <w:pPr>
        <w:spacing w:after="120" w:line="240" w:lineRule="auto"/>
        <w:rPr>
          <w:rFonts w:ascii="Garamond" w:eastAsia="Times New Roman" w:hAnsi="Garamond" w:cs="Times New Roman"/>
          <w:sz w:val="24"/>
          <w:szCs w:val="24"/>
        </w:rPr>
      </w:pPr>
      <w:del w:id="76" w:author="Philip Roessler" w:date="2015-04-30T13:14:00Z">
        <w:r w:rsidRPr="00BC7D98" w:rsidDel="00B55138">
          <w:rPr>
            <w:rFonts w:ascii="Garamond" w:eastAsia="Times New Roman" w:hAnsi="Garamond" w:cs="Times New Roman"/>
            <w:sz w:val="24"/>
            <w:szCs w:val="24"/>
          </w:rPr>
          <w:delText xml:space="preserve">. </w:delText>
        </w:r>
      </w:del>
      <w:r w:rsidRPr="00BC7D98">
        <w:rPr>
          <w:rFonts w:ascii="Garamond" w:eastAsia="Times New Roman" w:hAnsi="Garamond" w:cs="Times New Roman"/>
          <w:sz w:val="24"/>
          <w:szCs w:val="24"/>
        </w:rPr>
        <w:t>This approach has a number of advantages. First, evaluating different discrete sub-components separately (i.e. in different geographic zones</w:t>
      </w:r>
      <w:proofErr w:type="gramStart"/>
      <w:r w:rsidRPr="00BC7D98">
        <w:rPr>
          <w:rFonts w:ascii="Garamond" w:eastAsia="Times New Roman" w:hAnsi="Garamond" w:cs="Times New Roman"/>
          <w:sz w:val="24"/>
          <w:szCs w:val="24"/>
        </w:rPr>
        <w:t>),</w:t>
      </w:r>
      <w:proofErr w:type="gramEnd"/>
      <w:r w:rsidRPr="00BC7D98">
        <w:rPr>
          <w:rFonts w:ascii="Garamond" w:eastAsia="Times New Roman" w:hAnsi="Garamond" w:cs="Times New Roman"/>
          <w:sz w:val="24"/>
          <w:szCs w:val="24"/>
        </w:rPr>
        <w:t xml:space="preserve"> makes it possible to measure the impact of particular project inputs rather than a package of activities whose respective individual contributions would otherwise be hard to isolate.  Second, this also allows us to compare the effectiveness of different inputs.  Third, sub-components could also be implemented and evaluated together to measure the effect of the combined package if that approach was deemed important to test as part of the theory of change. Fourth, the limited scope of the impact evaluation would allow for the majority of the project that is not under impact evaluation to be flexible and change implementation course midstream as needed without being concerned about affecting the validity of the evaluation. Lastly, the targeted nature of the proposed impact evaluation matches the modest amount of funds likely to be available for this purpose.</w:t>
      </w:r>
    </w:p>
    <w:p w:rsidR="0074079B" w:rsidRPr="00BC7D98" w:rsidRDefault="0074079B" w:rsidP="0074079B">
      <w:pPr>
        <w:spacing w:after="120" w:line="240" w:lineRule="auto"/>
        <w:rPr>
          <w:rFonts w:ascii="Garamond" w:eastAsia="Times New Roman" w:hAnsi="Garamond" w:cs="Times New Roman"/>
          <w:sz w:val="24"/>
          <w:szCs w:val="24"/>
        </w:rPr>
      </w:pPr>
      <w:r w:rsidRPr="00BC7D98">
        <w:rPr>
          <w:rFonts w:ascii="Garamond" w:eastAsia="Times New Roman" w:hAnsi="Garamond" w:cs="Times New Roman"/>
          <w:sz w:val="24"/>
          <w:szCs w:val="24"/>
        </w:rPr>
        <w:t>In keeping with standard impact evaluation methodology, the central research questions for this evaluation would likely be:</w:t>
      </w:r>
    </w:p>
    <w:p w:rsidR="00B55138" w:rsidRDefault="00B55138" w:rsidP="00B401F9">
      <w:pPr>
        <w:numPr>
          <w:ilvl w:val="0"/>
          <w:numId w:val="13"/>
          <w:ins w:id="77" w:author="Philip Roessler" w:date="2015-04-30T13:16:00Z"/>
        </w:numPr>
        <w:spacing w:after="120" w:line="240" w:lineRule="auto"/>
        <w:ind w:hanging="358"/>
        <w:rPr>
          <w:ins w:id="78" w:author="Philip Roessler" w:date="2015-04-30T13:16:00Z"/>
          <w:rFonts w:ascii="Garamond" w:eastAsia="Times New Roman" w:hAnsi="Garamond" w:cs="Times New Roman"/>
          <w:sz w:val="24"/>
          <w:szCs w:val="24"/>
        </w:rPr>
      </w:pPr>
      <w:ins w:id="79" w:author="Philip Roessler" w:date="2015-04-30T13:16:00Z">
        <w:r>
          <w:rPr>
            <w:rFonts w:ascii="Garamond" w:eastAsia="Times New Roman" w:hAnsi="Garamond" w:cs="Times New Roman"/>
            <w:sz w:val="24"/>
            <w:szCs w:val="24"/>
          </w:rPr>
          <w:t xml:space="preserve">Did the </w:t>
        </w:r>
      </w:ins>
      <w:ins w:id="80" w:author="Philip Roessler" w:date="2015-04-30T13:20:00Z">
        <w:r>
          <w:rPr>
            <w:rFonts w:ascii="Garamond" w:eastAsia="Times New Roman" w:hAnsi="Garamond" w:cs="Times New Roman"/>
            <w:sz w:val="24"/>
            <w:szCs w:val="24"/>
          </w:rPr>
          <w:t xml:space="preserve">PRG </w:t>
        </w:r>
      </w:ins>
      <w:ins w:id="81" w:author="Philip Roessler" w:date="2015-04-30T13:16:00Z">
        <w:r>
          <w:rPr>
            <w:rFonts w:ascii="Garamond" w:eastAsia="Times New Roman" w:hAnsi="Garamond" w:cs="Times New Roman"/>
            <w:sz w:val="24"/>
            <w:szCs w:val="24"/>
          </w:rPr>
          <w:t xml:space="preserve">activities reach the intended targets? </w:t>
        </w:r>
      </w:ins>
    </w:p>
    <w:p w:rsidR="0074079B" w:rsidRPr="00BC7D98" w:rsidRDefault="0074079B" w:rsidP="00B401F9">
      <w:pPr>
        <w:numPr>
          <w:ilvl w:val="0"/>
          <w:numId w:val="13"/>
        </w:numPr>
        <w:spacing w:after="120" w:line="240" w:lineRule="auto"/>
        <w:ind w:hanging="358"/>
        <w:rPr>
          <w:rFonts w:ascii="Garamond" w:eastAsia="Times New Roman" w:hAnsi="Garamond" w:cs="Times New Roman"/>
          <w:sz w:val="24"/>
          <w:szCs w:val="24"/>
        </w:rPr>
      </w:pPr>
      <w:r w:rsidRPr="00BC7D98">
        <w:rPr>
          <w:rFonts w:ascii="Garamond" w:eastAsia="Times New Roman" w:hAnsi="Garamond" w:cs="Times New Roman"/>
          <w:sz w:val="24"/>
          <w:szCs w:val="24"/>
        </w:rPr>
        <w:t>Did the activities under evaluation lead to the anticipated results (e.g. did increased public dialogue on citizen priorities during the elections lead to increased responsiveness in political party campaigns)?</w:t>
      </w:r>
    </w:p>
    <w:p w:rsidR="0074079B" w:rsidRPr="00BC7D98" w:rsidRDefault="0074079B" w:rsidP="00B401F9">
      <w:pPr>
        <w:numPr>
          <w:ilvl w:val="0"/>
          <w:numId w:val="13"/>
        </w:numPr>
        <w:spacing w:after="120" w:line="240" w:lineRule="auto"/>
        <w:ind w:hanging="358"/>
        <w:rPr>
          <w:rFonts w:ascii="Garamond" w:eastAsia="Times New Roman" w:hAnsi="Garamond" w:cs="Times New Roman"/>
          <w:sz w:val="24"/>
          <w:szCs w:val="24"/>
        </w:rPr>
      </w:pPr>
      <w:r w:rsidRPr="00BC7D98">
        <w:rPr>
          <w:rFonts w:ascii="Garamond" w:eastAsia="Times New Roman" w:hAnsi="Garamond" w:cs="Times New Roman"/>
          <w:sz w:val="24"/>
          <w:szCs w:val="24"/>
        </w:rPr>
        <w:t>Can the changes in outcome be explained by the project activities, or did they result from other factors?</w:t>
      </w:r>
    </w:p>
    <w:p w:rsidR="0074079B" w:rsidRPr="00BC7D98" w:rsidRDefault="0074079B" w:rsidP="00B401F9">
      <w:pPr>
        <w:numPr>
          <w:ilvl w:val="0"/>
          <w:numId w:val="13"/>
        </w:numPr>
        <w:spacing w:after="120" w:line="240" w:lineRule="auto"/>
        <w:ind w:hanging="358"/>
        <w:rPr>
          <w:rFonts w:ascii="Garamond" w:eastAsia="Times New Roman" w:hAnsi="Garamond" w:cs="Times New Roman"/>
          <w:sz w:val="24"/>
          <w:szCs w:val="24"/>
        </w:rPr>
      </w:pPr>
      <w:r w:rsidRPr="00BC7D98">
        <w:rPr>
          <w:rFonts w:ascii="Garamond" w:eastAsia="Times New Roman" w:hAnsi="Garamond" w:cs="Times New Roman"/>
          <w:sz w:val="24"/>
          <w:szCs w:val="24"/>
        </w:rPr>
        <w:t xml:space="preserve">Do project impacts vary across different categories of intended beneficiaries, geographic zones, or (possibly) specific targeted citizen priority? </w:t>
      </w:r>
    </w:p>
    <w:p w:rsidR="0074079B" w:rsidRPr="00BC7D98" w:rsidRDefault="0074079B" w:rsidP="00B401F9">
      <w:pPr>
        <w:numPr>
          <w:ilvl w:val="0"/>
          <w:numId w:val="13"/>
        </w:numPr>
        <w:spacing w:after="120" w:line="240" w:lineRule="auto"/>
        <w:ind w:hanging="358"/>
        <w:rPr>
          <w:rFonts w:ascii="Garamond" w:eastAsia="Times New Roman" w:hAnsi="Garamond" w:cs="Times New Roman"/>
          <w:sz w:val="24"/>
          <w:szCs w:val="24"/>
        </w:rPr>
      </w:pPr>
      <w:r w:rsidRPr="00BC7D98">
        <w:rPr>
          <w:rFonts w:ascii="Garamond" w:eastAsia="Times New Roman" w:hAnsi="Garamond" w:cs="Times New Roman"/>
          <w:sz w:val="24"/>
          <w:szCs w:val="24"/>
        </w:rPr>
        <w:t>Are there any unintended effects of the program, either positive or negative?</w:t>
      </w:r>
    </w:p>
    <w:p w:rsidR="0074079B" w:rsidRPr="00BC7D98" w:rsidRDefault="0074079B" w:rsidP="00B401F9">
      <w:pPr>
        <w:numPr>
          <w:ilvl w:val="0"/>
          <w:numId w:val="13"/>
        </w:numPr>
        <w:spacing w:after="120" w:line="240" w:lineRule="auto"/>
        <w:ind w:hanging="358"/>
        <w:rPr>
          <w:rFonts w:ascii="Garamond" w:eastAsia="Times New Roman" w:hAnsi="Garamond" w:cs="Times New Roman"/>
          <w:sz w:val="24"/>
          <w:szCs w:val="24"/>
        </w:rPr>
      </w:pPr>
      <w:r w:rsidRPr="00BC7D98">
        <w:rPr>
          <w:rFonts w:ascii="Garamond" w:eastAsia="Times New Roman" w:hAnsi="Garamond" w:cs="Times New Roman"/>
          <w:sz w:val="24"/>
          <w:szCs w:val="24"/>
        </w:rPr>
        <w:t>How effective is one targeted activity compared to the others under evaluation? How effective is the combined implementation of multiple key activities in comparison to when they are implemented separately?</w:t>
      </w:r>
    </w:p>
    <w:p w:rsidR="0074079B" w:rsidRPr="00BC7D98" w:rsidRDefault="0074079B" w:rsidP="0074079B">
      <w:pPr>
        <w:spacing w:after="0" w:line="240" w:lineRule="auto"/>
        <w:rPr>
          <w:rFonts w:ascii="Garamond" w:hAnsi="Garamond"/>
          <w:sz w:val="24"/>
          <w:szCs w:val="24"/>
        </w:rPr>
      </w:pPr>
      <w:r w:rsidRPr="00BC7D98">
        <w:rPr>
          <w:rFonts w:ascii="Garamond" w:eastAsia="Times New Roman" w:hAnsi="Garamond" w:cs="Times New Roman"/>
          <w:sz w:val="24"/>
          <w:szCs w:val="24"/>
        </w:rPr>
        <w:t xml:space="preserve">Ultimately, the impact evaluation will be used to determine whether the kinds of activities resulting from applied political economy analysis and the support of </w:t>
      </w:r>
      <w:proofErr w:type="gramStart"/>
      <w:r w:rsidRPr="00BC7D98">
        <w:rPr>
          <w:rFonts w:ascii="Garamond" w:eastAsia="Times New Roman" w:hAnsi="Garamond" w:cs="Times New Roman"/>
          <w:sz w:val="24"/>
          <w:szCs w:val="24"/>
        </w:rPr>
        <w:t>locally-determined</w:t>
      </w:r>
      <w:proofErr w:type="gramEnd"/>
      <w:r w:rsidRPr="00BC7D98">
        <w:rPr>
          <w:rFonts w:ascii="Garamond" w:eastAsia="Times New Roman" w:hAnsi="Garamond" w:cs="Times New Roman"/>
          <w:sz w:val="24"/>
          <w:szCs w:val="24"/>
        </w:rPr>
        <w:t xml:space="preserve"> measures for improved governance can contribute to improving the coverage and quality of key citizen public priorities. This kind of learning could make an important contribution to shaping future USAID DG programming not only in Niger </w:t>
      </w:r>
      <w:proofErr w:type="gramStart"/>
      <w:r w:rsidRPr="00BC7D98">
        <w:rPr>
          <w:rFonts w:ascii="Garamond" w:eastAsia="Times New Roman" w:hAnsi="Garamond" w:cs="Times New Roman"/>
          <w:sz w:val="24"/>
          <w:szCs w:val="24"/>
        </w:rPr>
        <w:t>but</w:t>
      </w:r>
      <w:proofErr w:type="gramEnd"/>
      <w:r w:rsidRPr="00BC7D98">
        <w:rPr>
          <w:rFonts w:ascii="Garamond" w:eastAsia="Times New Roman" w:hAnsi="Garamond" w:cs="Times New Roman"/>
          <w:sz w:val="24"/>
          <w:szCs w:val="24"/>
        </w:rPr>
        <w:t xml:space="preserve"> across the agency.  </w:t>
      </w:r>
    </w:p>
    <w:p w:rsidR="006D35C1" w:rsidRPr="00BC7D98" w:rsidRDefault="006D35C1" w:rsidP="006D35C1">
      <w:pPr>
        <w:spacing w:after="0" w:line="240" w:lineRule="auto"/>
        <w:rPr>
          <w:rFonts w:ascii="Garamond" w:eastAsia="Times New Roman" w:hAnsi="Garamond" w:cs="Times New Roman"/>
          <w:b/>
          <w:sz w:val="24"/>
          <w:szCs w:val="24"/>
        </w:rPr>
      </w:pPr>
    </w:p>
    <w:p w:rsidR="006D35C1" w:rsidRPr="00BC7D98" w:rsidRDefault="006D35C1" w:rsidP="00366DBA">
      <w:pPr>
        <w:spacing w:after="0" w:line="240" w:lineRule="auto"/>
        <w:rPr>
          <w:rFonts w:ascii="Garamond" w:eastAsia="Times New Roman" w:hAnsi="Garamond" w:cs="Times New Roman"/>
          <w:color w:val="000000"/>
          <w:sz w:val="24"/>
          <w:szCs w:val="24"/>
        </w:rPr>
      </w:pPr>
    </w:p>
    <w:p w:rsidR="00F10EFD" w:rsidRPr="00F07327" w:rsidRDefault="00F10EFD" w:rsidP="00B2264E">
      <w:pPr>
        <w:rPr>
          <w:rFonts w:ascii="Garamond" w:hAnsi="Garamond" w:cs="Times New Roman"/>
          <w:b/>
          <w:sz w:val="26"/>
          <w:szCs w:val="26"/>
        </w:rPr>
      </w:pPr>
      <w:r w:rsidRPr="00F07327">
        <w:rPr>
          <w:rFonts w:ascii="Garamond" w:hAnsi="Garamond" w:cs="Times New Roman"/>
          <w:b/>
          <w:sz w:val="26"/>
          <w:szCs w:val="26"/>
        </w:rPr>
        <w:t xml:space="preserve">C. </w:t>
      </w:r>
      <w:r w:rsidR="006D35C1" w:rsidRPr="00F07327">
        <w:rPr>
          <w:rFonts w:ascii="Garamond" w:hAnsi="Garamond" w:cs="Times New Roman"/>
          <w:b/>
          <w:sz w:val="26"/>
          <w:szCs w:val="26"/>
        </w:rPr>
        <w:t>SUPPORTING INFORMATION</w:t>
      </w:r>
    </w:p>
    <w:p w:rsidR="006D35C1" w:rsidRPr="00BC7D98" w:rsidRDefault="006D35C1" w:rsidP="00F10EFD">
      <w:pPr>
        <w:spacing w:after="120" w:line="240" w:lineRule="auto"/>
        <w:rPr>
          <w:rFonts w:ascii="Garamond" w:hAnsi="Garamond" w:cs="Times New Roman"/>
          <w:sz w:val="24"/>
          <w:szCs w:val="24"/>
        </w:rPr>
      </w:pPr>
    </w:p>
    <w:p w:rsidR="00F10EFD" w:rsidRPr="00F07327" w:rsidRDefault="00F10EFD" w:rsidP="00F10EFD">
      <w:pPr>
        <w:spacing w:after="120" w:line="240" w:lineRule="auto"/>
        <w:rPr>
          <w:rFonts w:ascii="Garamond" w:hAnsi="Garamond" w:cs="Times New Roman"/>
          <w:b/>
          <w:color w:val="0070C0"/>
          <w:sz w:val="26"/>
          <w:szCs w:val="26"/>
        </w:rPr>
      </w:pPr>
      <w:r w:rsidRPr="00F07327">
        <w:rPr>
          <w:rFonts w:ascii="Garamond" w:hAnsi="Garamond" w:cs="Times New Roman"/>
          <w:b/>
          <w:color w:val="0070C0"/>
          <w:sz w:val="26"/>
          <w:szCs w:val="26"/>
        </w:rPr>
        <w:t xml:space="preserve">C.1 Place of Performance </w:t>
      </w:r>
    </w:p>
    <w:p w:rsidR="008C776A" w:rsidRDefault="004A3B19" w:rsidP="004A3B19">
      <w:pPr>
        <w:spacing w:after="0" w:line="240" w:lineRule="auto"/>
        <w:rPr>
          <w:rFonts w:ascii="Garamond" w:eastAsia="Times New Roman" w:hAnsi="Garamond" w:cs="Times New Roman"/>
          <w:sz w:val="24"/>
          <w:szCs w:val="24"/>
        </w:rPr>
      </w:pPr>
      <w:r w:rsidRPr="00BC7D98">
        <w:rPr>
          <w:rFonts w:ascii="Garamond" w:eastAsia="Times New Roman" w:hAnsi="Garamond" w:cs="Times New Roman"/>
          <w:sz w:val="24"/>
          <w:szCs w:val="24"/>
        </w:rPr>
        <w:t>The PRG</w:t>
      </w:r>
      <w:r w:rsidR="008C776A">
        <w:rPr>
          <w:rFonts w:ascii="Garamond" w:eastAsia="Times New Roman" w:hAnsi="Garamond" w:cs="Times New Roman"/>
          <w:sz w:val="24"/>
          <w:szCs w:val="24"/>
        </w:rPr>
        <w:t xml:space="preserve"> Principal Activity will be implemented in Niger at multiple levels.  D</w:t>
      </w:r>
      <w:r w:rsidRPr="00BC7D98">
        <w:rPr>
          <w:rFonts w:ascii="Garamond" w:eastAsia="Times New Roman" w:hAnsi="Garamond" w:cs="Times New Roman"/>
          <w:sz w:val="24"/>
          <w:szCs w:val="24"/>
        </w:rPr>
        <w:t>uring the electoral period</w:t>
      </w:r>
      <w:r w:rsidR="008C776A">
        <w:rPr>
          <w:rFonts w:ascii="Garamond" w:eastAsia="Times New Roman" w:hAnsi="Garamond" w:cs="Times New Roman"/>
          <w:sz w:val="24"/>
          <w:szCs w:val="24"/>
        </w:rPr>
        <w:t xml:space="preserve"> to achieve Outcome 1</w:t>
      </w:r>
      <w:r w:rsidRPr="00BC7D98">
        <w:rPr>
          <w:rFonts w:ascii="Garamond" w:eastAsia="Times New Roman" w:hAnsi="Garamond" w:cs="Times New Roman"/>
          <w:sz w:val="24"/>
          <w:szCs w:val="24"/>
        </w:rPr>
        <w:t xml:space="preserve">, multi-stakeholder dialogue activities will happen at the central level in Niamey and at the regional level in each of Niger’s eight regions. This is to ensure an equitable distribution of engagement with actors, including political parties, across the country. </w:t>
      </w:r>
      <w:r w:rsidR="008C776A">
        <w:rPr>
          <w:rFonts w:ascii="Garamond" w:eastAsia="Times New Roman" w:hAnsi="Garamond" w:cs="Times New Roman"/>
          <w:sz w:val="24"/>
          <w:szCs w:val="24"/>
        </w:rPr>
        <w:t xml:space="preserve">Additional engagement at the </w:t>
      </w:r>
      <w:r w:rsidR="00F03C67">
        <w:rPr>
          <w:rFonts w:ascii="Garamond" w:eastAsia="Times New Roman" w:hAnsi="Garamond" w:cs="Times New Roman"/>
          <w:sz w:val="24"/>
          <w:szCs w:val="24"/>
        </w:rPr>
        <w:t xml:space="preserve">sub-regional level (departments, </w:t>
      </w:r>
      <w:r w:rsidR="00F03C67" w:rsidRPr="003D7A3B">
        <w:rPr>
          <w:rFonts w:ascii="Garamond" w:eastAsia="Times New Roman" w:hAnsi="Garamond" w:cs="Times New Roman"/>
          <w:i/>
          <w:sz w:val="24"/>
          <w:szCs w:val="24"/>
        </w:rPr>
        <w:t>communes</w:t>
      </w:r>
      <w:r w:rsidR="00F03C67">
        <w:rPr>
          <w:rFonts w:ascii="Garamond" w:eastAsia="Times New Roman" w:hAnsi="Garamond" w:cs="Times New Roman"/>
          <w:sz w:val="24"/>
          <w:szCs w:val="24"/>
        </w:rPr>
        <w:t>, and a sample of districts when needed and possible) should also be planned to the greatest extent possible</w:t>
      </w:r>
      <w:r w:rsidR="00DD3979">
        <w:rPr>
          <w:rFonts w:ascii="Garamond" w:eastAsia="Times New Roman" w:hAnsi="Garamond" w:cs="Times New Roman"/>
          <w:sz w:val="24"/>
          <w:szCs w:val="24"/>
        </w:rPr>
        <w:t xml:space="preserve"> across the country and </w:t>
      </w:r>
      <w:r w:rsidR="00F03C67">
        <w:rPr>
          <w:rFonts w:ascii="Garamond" w:eastAsia="Times New Roman" w:hAnsi="Garamond" w:cs="Times New Roman"/>
          <w:sz w:val="24"/>
          <w:szCs w:val="24"/>
        </w:rPr>
        <w:t xml:space="preserve">particularly in the regions of </w:t>
      </w:r>
      <w:r w:rsidR="00DD3979">
        <w:rPr>
          <w:rFonts w:ascii="Garamond" w:eastAsia="Times New Roman" w:hAnsi="Garamond" w:cs="Times New Roman"/>
          <w:sz w:val="24"/>
          <w:szCs w:val="24"/>
        </w:rPr>
        <w:t xml:space="preserve">Niamey, </w:t>
      </w:r>
      <w:proofErr w:type="spellStart"/>
      <w:r w:rsidR="00F03C67">
        <w:rPr>
          <w:rFonts w:ascii="Garamond" w:eastAsia="Times New Roman" w:hAnsi="Garamond" w:cs="Times New Roman"/>
          <w:sz w:val="24"/>
          <w:szCs w:val="24"/>
        </w:rPr>
        <w:t>Agadez</w:t>
      </w:r>
      <w:proofErr w:type="spellEnd"/>
      <w:r w:rsidR="00DD3979">
        <w:rPr>
          <w:rFonts w:ascii="Garamond" w:eastAsia="Times New Roman" w:hAnsi="Garamond" w:cs="Times New Roman"/>
          <w:sz w:val="24"/>
          <w:szCs w:val="24"/>
        </w:rPr>
        <w:t xml:space="preserve">, and </w:t>
      </w:r>
      <w:r w:rsidR="003D7A3B">
        <w:rPr>
          <w:rFonts w:ascii="Garamond" w:eastAsia="Times New Roman" w:hAnsi="Garamond" w:cs="Times New Roman"/>
          <w:sz w:val="24"/>
          <w:szCs w:val="24"/>
        </w:rPr>
        <w:t xml:space="preserve">the other regions </w:t>
      </w:r>
      <w:proofErr w:type="gramStart"/>
      <w:r w:rsidR="003D7A3B">
        <w:rPr>
          <w:rFonts w:ascii="Garamond" w:eastAsia="Times New Roman" w:hAnsi="Garamond" w:cs="Times New Roman"/>
          <w:sz w:val="24"/>
          <w:szCs w:val="24"/>
        </w:rPr>
        <w:t>anticipated to be targeted</w:t>
      </w:r>
      <w:proofErr w:type="gramEnd"/>
      <w:r w:rsidR="003D7A3B">
        <w:rPr>
          <w:rFonts w:ascii="Garamond" w:eastAsia="Times New Roman" w:hAnsi="Garamond" w:cs="Times New Roman"/>
          <w:sz w:val="24"/>
          <w:szCs w:val="24"/>
        </w:rPr>
        <w:t xml:space="preserve"> under Outcome 2</w:t>
      </w:r>
      <w:r w:rsidR="00F03C67">
        <w:rPr>
          <w:rFonts w:ascii="Garamond" w:eastAsia="Times New Roman" w:hAnsi="Garamond" w:cs="Times New Roman"/>
          <w:sz w:val="24"/>
          <w:szCs w:val="24"/>
        </w:rPr>
        <w:t>.</w:t>
      </w:r>
    </w:p>
    <w:p w:rsidR="008C776A" w:rsidRDefault="008C776A" w:rsidP="004A3B19">
      <w:pPr>
        <w:spacing w:after="0" w:line="240" w:lineRule="auto"/>
        <w:rPr>
          <w:rFonts w:ascii="Garamond" w:eastAsia="Times New Roman" w:hAnsi="Garamond" w:cs="Times New Roman"/>
          <w:sz w:val="24"/>
          <w:szCs w:val="24"/>
        </w:rPr>
      </w:pPr>
    </w:p>
    <w:p w:rsidR="004A3B19" w:rsidRPr="00BC7D98" w:rsidRDefault="004A3B19" w:rsidP="00864D84">
      <w:pPr>
        <w:spacing w:after="0" w:line="240" w:lineRule="auto"/>
        <w:rPr>
          <w:rFonts w:ascii="Garamond" w:eastAsia="Calibri" w:hAnsi="Garamond" w:cs="Calibri"/>
          <w:sz w:val="24"/>
          <w:szCs w:val="24"/>
        </w:rPr>
      </w:pPr>
      <w:r w:rsidRPr="00BC7D98">
        <w:rPr>
          <w:rFonts w:ascii="Garamond" w:eastAsia="Times New Roman" w:hAnsi="Garamond" w:cs="Times New Roman"/>
          <w:sz w:val="24"/>
          <w:szCs w:val="24"/>
        </w:rPr>
        <w:t xml:space="preserve">Second, </w:t>
      </w:r>
      <w:r w:rsidR="008C776A">
        <w:rPr>
          <w:rFonts w:ascii="Garamond" w:eastAsia="Times New Roman" w:hAnsi="Garamond" w:cs="Times New Roman"/>
          <w:sz w:val="24"/>
          <w:szCs w:val="24"/>
        </w:rPr>
        <w:t xml:space="preserve">to achieve Outcome 2 </w:t>
      </w:r>
      <w:r w:rsidRPr="00BC7D98">
        <w:rPr>
          <w:rFonts w:ascii="Garamond" w:eastAsia="Times New Roman" w:hAnsi="Garamond" w:cs="Times New Roman"/>
          <w:sz w:val="24"/>
          <w:szCs w:val="24"/>
        </w:rPr>
        <w:t>after the elections</w:t>
      </w:r>
      <w:r w:rsidR="008C776A">
        <w:rPr>
          <w:rFonts w:ascii="Garamond" w:eastAsia="Times New Roman" w:hAnsi="Garamond" w:cs="Times New Roman"/>
          <w:sz w:val="24"/>
          <w:szCs w:val="24"/>
        </w:rPr>
        <w:t xml:space="preserve"> and in </w:t>
      </w:r>
      <w:r w:rsidR="00DD3979">
        <w:rPr>
          <w:rFonts w:ascii="Garamond" w:eastAsia="Times New Roman" w:hAnsi="Garamond" w:cs="Times New Roman"/>
          <w:sz w:val="24"/>
          <w:szCs w:val="24"/>
        </w:rPr>
        <w:t xml:space="preserve">project </w:t>
      </w:r>
      <w:r w:rsidR="008C776A">
        <w:rPr>
          <w:rFonts w:ascii="Garamond" w:eastAsia="Times New Roman" w:hAnsi="Garamond" w:cs="Times New Roman"/>
          <w:sz w:val="24"/>
          <w:szCs w:val="24"/>
        </w:rPr>
        <w:t>Phase 1</w:t>
      </w:r>
      <w:r w:rsidRPr="00BC7D98">
        <w:rPr>
          <w:rFonts w:ascii="Garamond" w:eastAsia="Times New Roman" w:hAnsi="Garamond" w:cs="Times New Roman"/>
          <w:sz w:val="24"/>
          <w:szCs w:val="24"/>
        </w:rPr>
        <w:t xml:space="preserve">, the piloting of the collective action approach will take place at the central level in Niamey to engage with key stakeholders working nationally, and then will also be implemented at the regional and </w:t>
      </w:r>
      <w:r w:rsidR="00DD3979">
        <w:rPr>
          <w:rFonts w:ascii="Garamond" w:eastAsia="Times New Roman" w:hAnsi="Garamond" w:cs="Times New Roman"/>
          <w:sz w:val="24"/>
          <w:szCs w:val="24"/>
        </w:rPr>
        <w:t>sub-regional</w:t>
      </w:r>
      <w:r w:rsidRPr="00BC7D98">
        <w:rPr>
          <w:rFonts w:ascii="Garamond" w:eastAsia="Times New Roman" w:hAnsi="Garamond" w:cs="Times New Roman"/>
          <w:sz w:val="24"/>
          <w:szCs w:val="24"/>
        </w:rPr>
        <w:t xml:space="preserve"> levels </w:t>
      </w:r>
      <w:r w:rsidR="00DD3979">
        <w:rPr>
          <w:rFonts w:ascii="Garamond" w:eastAsia="Times New Roman" w:hAnsi="Garamond" w:cs="Times New Roman"/>
          <w:sz w:val="24"/>
          <w:szCs w:val="24"/>
        </w:rPr>
        <w:t xml:space="preserve">in </w:t>
      </w:r>
      <w:r w:rsidR="003D7A3B">
        <w:rPr>
          <w:rFonts w:ascii="Garamond" w:eastAsia="Times New Roman" w:hAnsi="Garamond" w:cs="Times New Roman"/>
          <w:sz w:val="24"/>
          <w:szCs w:val="24"/>
        </w:rPr>
        <w:t xml:space="preserve">four </w:t>
      </w:r>
      <w:r w:rsidR="00DD3979">
        <w:rPr>
          <w:rFonts w:ascii="Garamond" w:eastAsia="Times New Roman" w:hAnsi="Garamond" w:cs="Times New Roman"/>
          <w:sz w:val="24"/>
          <w:szCs w:val="24"/>
        </w:rPr>
        <w:t xml:space="preserve">regions: </w:t>
      </w:r>
      <w:r w:rsidRPr="00BC7D98">
        <w:rPr>
          <w:rFonts w:ascii="Garamond" w:eastAsia="Times New Roman" w:hAnsi="Garamond" w:cs="Times New Roman"/>
          <w:b/>
          <w:sz w:val="24"/>
          <w:szCs w:val="24"/>
        </w:rPr>
        <w:t>Niamey</w:t>
      </w:r>
      <w:r w:rsidR="00DD3979">
        <w:rPr>
          <w:rFonts w:ascii="Garamond" w:eastAsia="Times New Roman" w:hAnsi="Garamond" w:cs="Times New Roman"/>
          <w:b/>
          <w:sz w:val="24"/>
          <w:szCs w:val="24"/>
        </w:rPr>
        <w:t xml:space="preserve">, </w:t>
      </w:r>
      <w:proofErr w:type="spellStart"/>
      <w:r w:rsidRPr="00BC7D98">
        <w:rPr>
          <w:rFonts w:ascii="Garamond" w:eastAsia="Times New Roman" w:hAnsi="Garamond" w:cs="Times New Roman"/>
          <w:b/>
          <w:sz w:val="24"/>
          <w:szCs w:val="24"/>
        </w:rPr>
        <w:t>Agadez</w:t>
      </w:r>
      <w:proofErr w:type="spellEnd"/>
      <w:r w:rsidR="00DD3979">
        <w:rPr>
          <w:rFonts w:ascii="Garamond" w:eastAsia="Times New Roman" w:hAnsi="Garamond" w:cs="Times New Roman"/>
          <w:b/>
          <w:sz w:val="24"/>
          <w:szCs w:val="24"/>
        </w:rPr>
        <w:t xml:space="preserve">, </w:t>
      </w:r>
      <w:r w:rsidRPr="00BC7D98">
        <w:rPr>
          <w:rFonts w:ascii="Garamond" w:eastAsia="Times New Roman" w:hAnsi="Garamond" w:cs="Times New Roman"/>
          <w:b/>
          <w:sz w:val="24"/>
          <w:szCs w:val="24"/>
        </w:rPr>
        <w:t xml:space="preserve">and </w:t>
      </w:r>
      <w:r w:rsidR="003D7A3B">
        <w:rPr>
          <w:rFonts w:ascii="Garamond" w:eastAsia="Times New Roman" w:hAnsi="Garamond" w:cs="Times New Roman"/>
          <w:b/>
          <w:sz w:val="24"/>
          <w:szCs w:val="24"/>
        </w:rPr>
        <w:t>one USAID Resilience region (</w:t>
      </w:r>
      <w:proofErr w:type="spellStart"/>
      <w:r w:rsidR="003D7A3B">
        <w:rPr>
          <w:rFonts w:ascii="Garamond" w:eastAsia="Times New Roman" w:hAnsi="Garamond" w:cs="Times New Roman"/>
          <w:b/>
          <w:sz w:val="24"/>
          <w:szCs w:val="24"/>
        </w:rPr>
        <w:t>Tillaberi</w:t>
      </w:r>
      <w:proofErr w:type="spellEnd"/>
      <w:r w:rsidR="003D7A3B">
        <w:rPr>
          <w:rFonts w:ascii="Garamond" w:eastAsia="Times New Roman" w:hAnsi="Garamond" w:cs="Times New Roman"/>
          <w:b/>
          <w:sz w:val="24"/>
          <w:szCs w:val="24"/>
        </w:rPr>
        <w:t xml:space="preserve">, </w:t>
      </w:r>
      <w:proofErr w:type="spellStart"/>
      <w:r w:rsidR="003D7A3B">
        <w:rPr>
          <w:rFonts w:ascii="Garamond" w:eastAsia="Times New Roman" w:hAnsi="Garamond" w:cs="Times New Roman"/>
          <w:b/>
          <w:sz w:val="24"/>
          <w:szCs w:val="24"/>
        </w:rPr>
        <w:t>Maradi</w:t>
      </w:r>
      <w:proofErr w:type="spellEnd"/>
      <w:r w:rsidR="003D7A3B">
        <w:rPr>
          <w:rFonts w:ascii="Garamond" w:eastAsia="Times New Roman" w:hAnsi="Garamond" w:cs="Times New Roman"/>
          <w:b/>
          <w:sz w:val="24"/>
          <w:szCs w:val="24"/>
        </w:rPr>
        <w:t xml:space="preserve">, or </w:t>
      </w:r>
      <w:proofErr w:type="spellStart"/>
      <w:r w:rsidR="00DD3979">
        <w:rPr>
          <w:rFonts w:ascii="Garamond" w:eastAsia="Times New Roman" w:hAnsi="Garamond" w:cs="Times New Roman"/>
          <w:b/>
          <w:sz w:val="24"/>
          <w:szCs w:val="24"/>
        </w:rPr>
        <w:t>Zinder</w:t>
      </w:r>
      <w:proofErr w:type="spellEnd"/>
      <w:r w:rsidR="003D7A3B">
        <w:rPr>
          <w:rFonts w:ascii="Garamond" w:eastAsia="Times New Roman" w:hAnsi="Garamond" w:cs="Times New Roman"/>
          <w:b/>
          <w:sz w:val="24"/>
          <w:szCs w:val="24"/>
        </w:rPr>
        <w:t xml:space="preserve">) and then either </w:t>
      </w:r>
      <w:proofErr w:type="spellStart"/>
      <w:r w:rsidR="003D7A3B">
        <w:rPr>
          <w:rFonts w:ascii="Garamond" w:eastAsia="Times New Roman" w:hAnsi="Garamond" w:cs="Times New Roman"/>
          <w:b/>
          <w:sz w:val="24"/>
          <w:szCs w:val="24"/>
        </w:rPr>
        <w:t>Diffa</w:t>
      </w:r>
      <w:proofErr w:type="spellEnd"/>
      <w:r w:rsidR="003D7A3B">
        <w:rPr>
          <w:rFonts w:ascii="Garamond" w:eastAsia="Times New Roman" w:hAnsi="Garamond" w:cs="Times New Roman"/>
          <w:b/>
          <w:sz w:val="24"/>
          <w:szCs w:val="24"/>
        </w:rPr>
        <w:t xml:space="preserve"> or </w:t>
      </w:r>
      <w:proofErr w:type="spellStart"/>
      <w:r w:rsidR="003D7A3B">
        <w:rPr>
          <w:rFonts w:ascii="Garamond" w:eastAsia="Times New Roman" w:hAnsi="Garamond" w:cs="Times New Roman"/>
          <w:b/>
          <w:sz w:val="24"/>
          <w:szCs w:val="24"/>
        </w:rPr>
        <w:t>Tahoua</w:t>
      </w:r>
      <w:proofErr w:type="spellEnd"/>
      <w:r w:rsidR="003D7A3B">
        <w:rPr>
          <w:rFonts w:ascii="Garamond" w:eastAsia="Times New Roman" w:hAnsi="Garamond" w:cs="Times New Roman"/>
          <w:b/>
          <w:sz w:val="24"/>
          <w:szCs w:val="24"/>
        </w:rPr>
        <w:t xml:space="preserve">. </w:t>
      </w:r>
      <w:r w:rsidR="003D7A3B" w:rsidRPr="003D7A3B">
        <w:rPr>
          <w:rFonts w:ascii="Garamond" w:eastAsia="Times New Roman" w:hAnsi="Garamond" w:cs="Times New Roman"/>
          <w:sz w:val="24"/>
          <w:szCs w:val="24"/>
        </w:rPr>
        <w:t xml:space="preserve">At </w:t>
      </w:r>
      <w:r w:rsidR="003D7A3B">
        <w:rPr>
          <w:rFonts w:ascii="Garamond" w:eastAsia="Times New Roman" w:hAnsi="Garamond" w:cs="Times New Roman"/>
          <w:sz w:val="24"/>
          <w:szCs w:val="24"/>
        </w:rPr>
        <w:t>the sub-regional level, sites should be strategically selected</w:t>
      </w:r>
      <w:r w:rsidRPr="00BC7D98">
        <w:rPr>
          <w:rFonts w:ascii="Garamond" w:eastAsia="Times New Roman" w:hAnsi="Garamond" w:cs="Times New Roman"/>
          <w:b/>
          <w:sz w:val="24"/>
          <w:szCs w:val="24"/>
        </w:rPr>
        <w:t xml:space="preserve"> </w:t>
      </w:r>
      <w:r w:rsidR="003D7A3B">
        <w:rPr>
          <w:rFonts w:ascii="Garamond" w:eastAsia="Times New Roman" w:hAnsi="Garamond" w:cs="Times New Roman"/>
          <w:sz w:val="24"/>
          <w:szCs w:val="24"/>
        </w:rPr>
        <w:t>to align whenever possible with sites where there is current USAID programming.</w:t>
      </w:r>
      <w:r w:rsidR="00EE0B44">
        <w:rPr>
          <w:rFonts w:ascii="Garamond" w:eastAsia="Times New Roman" w:hAnsi="Garamond" w:cs="Times New Roman"/>
          <w:sz w:val="24"/>
          <w:szCs w:val="24"/>
        </w:rPr>
        <w:t xml:space="preserve"> </w:t>
      </w:r>
      <w:r w:rsidRPr="00BC7D98">
        <w:rPr>
          <w:rFonts w:ascii="Garamond" w:eastAsia="Times New Roman" w:hAnsi="Garamond" w:cs="Times New Roman"/>
          <w:sz w:val="24"/>
          <w:szCs w:val="24"/>
        </w:rPr>
        <w:t xml:space="preserve">Particular attention will be paid to </w:t>
      </w:r>
      <w:r w:rsidRPr="00BC7D98">
        <w:rPr>
          <w:rFonts w:ascii="Garamond" w:eastAsia="Times New Roman" w:hAnsi="Garamond" w:cs="Times New Roman"/>
          <w:i/>
          <w:sz w:val="24"/>
          <w:szCs w:val="24"/>
        </w:rPr>
        <w:t>communes</w:t>
      </w:r>
      <w:r w:rsidRPr="00BC7D98">
        <w:rPr>
          <w:rFonts w:ascii="Garamond" w:eastAsia="Times New Roman" w:hAnsi="Garamond" w:cs="Times New Roman"/>
          <w:sz w:val="24"/>
          <w:szCs w:val="24"/>
        </w:rPr>
        <w:t xml:space="preserve"> identified as particularly vulnerable per USAID vulnerability mapping, with particular attention to areas facing food insecurity and violent conflict risks. Additional regions may be added in Phase 1 or further in a Phase 2 depending on the availability of funds.  </w:t>
      </w:r>
      <w:r w:rsidR="003D7A3B">
        <w:rPr>
          <w:rFonts w:ascii="Garamond" w:eastAsia="Times New Roman" w:hAnsi="Garamond" w:cs="Times New Roman"/>
          <w:sz w:val="24"/>
          <w:szCs w:val="24"/>
        </w:rPr>
        <w:t xml:space="preserve">Specific sub-regional site selection for Outcome 2 will need to be conducted in conjunction with the external evaluation team responsible for the PRG impact </w:t>
      </w:r>
      <w:proofErr w:type="gramStart"/>
      <w:r w:rsidR="003D7A3B">
        <w:rPr>
          <w:rFonts w:ascii="Garamond" w:eastAsia="Times New Roman" w:hAnsi="Garamond" w:cs="Times New Roman"/>
          <w:sz w:val="24"/>
          <w:szCs w:val="24"/>
        </w:rPr>
        <w:t>evaluation</w:t>
      </w:r>
      <w:proofErr w:type="gramEnd"/>
      <w:ins w:id="82" w:author="Philip Roessler" w:date="2015-04-30T13:25:00Z">
        <w:r w:rsidR="00864D84">
          <w:rPr>
            <w:rFonts w:ascii="Garamond" w:eastAsia="Times New Roman" w:hAnsi="Garamond" w:cs="Times New Roman"/>
            <w:sz w:val="24"/>
            <w:szCs w:val="24"/>
          </w:rPr>
          <w:t xml:space="preserve"> as the rollout of activities associated with Outcome 2 will need to </w:t>
        </w:r>
      </w:ins>
      <w:ins w:id="83" w:author="Philip Roessler" w:date="2015-04-30T13:27:00Z">
        <w:r w:rsidR="00864D84">
          <w:rPr>
            <w:rFonts w:ascii="Garamond" w:eastAsia="Times New Roman" w:hAnsi="Garamond" w:cs="Times New Roman"/>
            <w:sz w:val="24"/>
            <w:szCs w:val="24"/>
          </w:rPr>
          <w:t>follow standard randomization techniques.</w:t>
        </w:r>
      </w:ins>
      <w:del w:id="84" w:author="Philip Roessler" w:date="2015-04-30T13:27:00Z">
        <w:r w:rsidR="003D7A3B" w:rsidDel="00864D84">
          <w:rPr>
            <w:rFonts w:ascii="Garamond" w:eastAsia="Times New Roman" w:hAnsi="Garamond" w:cs="Times New Roman"/>
            <w:sz w:val="24"/>
            <w:szCs w:val="24"/>
          </w:rPr>
          <w:delText xml:space="preserve">. </w:delText>
        </w:r>
      </w:del>
    </w:p>
    <w:p w:rsidR="00F07327" w:rsidRDefault="00F07327" w:rsidP="00F10EFD">
      <w:pPr>
        <w:spacing w:after="120" w:line="240" w:lineRule="auto"/>
        <w:rPr>
          <w:rFonts w:ascii="Garamond" w:hAnsi="Garamond" w:cs="Times New Roman"/>
          <w:b/>
          <w:sz w:val="24"/>
          <w:szCs w:val="24"/>
        </w:rPr>
      </w:pPr>
    </w:p>
    <w:p w:rsidR="00F10EFD" w:rsidRPr="00F07327" w:rsidRDefault="00F10EFD" w:rsidP="00F10EFD">
      <w:pPr>
        <w:spacing w:after="120" w:line="240" w:lineRule="auto"/>
        <w:rPr>
          <w:rFonts w:ascii="Garamond" w:hAnsi="Garamond" w:cs="Times New Roman"/>
          <w:b/>
          <w:color w:val="0070C0"/>
          <w:sz w:val="26"/>
          <w:szCs w:val="26"/>
        </w:rPr>
      </w:pPr>
      <w:r w:rsidRPr="00F07327">
        <w:rPr>
          <w:rFonts w:ascii="Garamond" w:hAnsi="Garamond" w:cs="Times New Roman"/>
          <w:b/>
          <w:color w:val="0070C0"/>
          <w:sz w:val="26"/>
          <w:szCs w:val="26"/>
        </w:rPr>
        <w:t>C.2 Period of Performance</w:t>
      </w:r>
    </w:p>
    <w:p w:rsidR="00DA2CB3" w:rsidRPr="00BC7D98" w:rsidRDefault="00DA2CB3" w:rsidP="00AD30AB">
      <w:pPr>
        <w:pStyle w:val="NoSpacing"/>
        <w:rPr>
          <w:rFonts w:ascii="Garamond" w:hAnsi="Garamond" w:cs="Times New Roman"/>
          <w:color w:val="000000" w:themeColor="text1"/>
          <w:sz w:val="24"/>
          <w:szCs w:val="24"/>
        </w:rPr>
      </w:pPr>
      <w:r w:rsidRPr="00BC7D98">
        <w:rPr>
          <w:rFonts w:ascii="Garamond" w:hAnsi="Garamond" w:cs="Times New Roman"/>
          <w:color w:val="000000" w:themeColor="text1"/>
          <w:sz w:val="24"/>
          <w:szCs w:val="24"/>
        </w:rPr>
        <w:t xml:space="preserve">The period of performance </w:t>
      </w:r>
      <w:r w:rsidR="00AD30AB" w:rsidRPr="00BC7D98">
        <w:rPr>
          <w:rFonts w:ascii="Garamond" w:hAnsi="Garamond" w:cs="Times New Roman"/>
          <w:color w:val="000000" w:themeColor="text1"/>
          <w:sz w:val="24"/>
          <w:szCs w:val="24"/>
        </w:rPr>
        <w:t xml:space="preserve">for the PRG Principal Activity </w:t>
      </w:r>
      <w:r w:rsidRPr="00BC7D98">
        <w:rPr>
          <w:rFonts w:ascii="Garamond" w:hAnsi="Garamond" w:cs="Times New Roman"/>
          <w:color w:val="000000" w:themeColor="text1"/>
          <w:sz w:val="24"/>
          <w:szCs w:val="24"/>
        </w:rPr>
        <w:t xml:space="preserve">will be </w:t>
      </w:r>
      <w:r w:rsidR="00AD30AB" w:rsidRPr="00BC7D98">
        <w:rPr>
          <w:rFonts w:ascii="Garamond" w:hAnsi="Garamond" w:cs="Times New Roman"/>
          <w:color w:val="000000" w:themeColor="text1"/>
          <w:sz w:val="24"/>
          <w:szCs w:val="24"/>
        </w:rPr>
        <w:t xml:space="preserve">up to </w:t>
      </w:r>
      <w:r w:rsidRPr="00BC7D98">
        <w:rPr>
          <w:rFonts w:ascii="Garamond" w:hAnsi="Garamond" w:cs="Times New Roman"/>
          <w:color w:val="000000" w:themeColor="text1"/>
          <w:sz w:val="24"/>
          <w:szCs w:val="24"/>
        </w:rPr>
        <w:t>five years</w:t>
      </w:r>
      <w:r w:rsidR="00AD30AB" w:rsidRPr="00BC7D98">
        <w:rPr>
          <w:rFonts w:ascii="Garamond" w:hAnsi="Garamond" w:cs="Times New Roman"/>
          <w:color w:val="000000" w:themeColor="text1"/>
          <w:sz w:val="24"/>
          <w:szCs w:val="24"/>
        </w:rPr>
        <w:t xml:space="preserve">, spanning </w:t>
      </w:r>
      <w:r w:rsidRPr="00BC7D98">
        <w:rPr>
          <w:rFonts w:ascii="Garamond" w:hAnsi="Garamond" w:cs="Times New Roman"/>
          <w:color w:val="000000" w:themeColor="text1"/>
          <w:sz w:val="24"/>
          <w:szCs w:val="24"/>
        </w:rPr>
        <w:t xml:space="preserve">Phase 1 and Phase 2.  If funding is not available for Phase 2, then the period of performance will be three years, which is the duration of Phase 1.  </w:t>
      </w:r>
      <w:r w:rsidR="008C776A" w:rsidRPr="00BC7D98">
        <w:rPr>
          <w:rFonts w:ascii="Garamond" w:hAnsi="Garamond" w:cs="Times New Roman"/>
          <w:color w:val="auto"/>
          <w:sz w:val="24"/>
          <w:szCs w:val="24"/>
        </w:rPr>
        <w:t>Rapid start-up of</w:t>
      </w:r>
      <w:r w:rsidR="008C776A">
        <w:rPr>
          <w:rFonts w:ascii="Garamond" w:hAnsi="Garamond" w:cs="Times New Roman"/>
          <w:color w:val="auto"/>
          <w:sz w:val="24"/>
          <w:szCs w:val="24"/>
        </w:rPr>
        <w:t xml:space="preserve"> Phase 1</w:t>
      </w:r>
      <w:r w:rsidR="008C776A" w:rsidRPr="00BC7D98">
        <w:rPr>
          <w:rFonts w:ascii="Garamond" w:hAnsi="Garamond" w:cs="Times New Roman"/>
          <w:color w:val="auto"/>
          <w:sz w:val="24"/>
          <w:szCs w:val="24"/>
        </w:rPr>
        <w:t xml:space="preserve"> will be critical given that activities will need to begin well before the elections in Niger anticipated in early 2016.    </w:t>
      </w:r>
    </w:p>
    <w:p w:rsidR="00DA2CB3" w:rsidRPr="00BC7D98" w:rsidRDefault="00DA2CB3" w:rsidP="00DA2CB3">
      <w:pPr>
        <w:pStyle w:val="NoSpacing"/>
        <w:ind w:left="720"/>
        <w:rPr>
          <w:rFonts w:ascii="Garamond" w:hAnsi="Garamond" w:cs="Times New Roman"/>
          <w:color w:val="000000" w:themeColor="text1"/>
          <w:sz w:val="24"/>
          <w:szCs w:val="24"/>
        </w:rPr>
      </w:pPr>
    </w:p>
    <w:p w:rsidR="004A3B19" w:rsidRPr="00F07327" w:rsidRDefault="004A3B19" w:rsidP="004A3B19">
      <w:pPr>
        <w:spacing w:after="120" w:line="240" w:lineRule="auto"/>
        <w:rPr>
          <w:rFonts w:ascii="Garamond" w:hAnsi="Garamond" w:cs="Times New Roman"/>
          <w:b/>
          <w:color w:val="0070C0"/>
          <w:sz w:val="26"/>
          <w:szCs w:val="26"/>
        </w:rPr>
      </w:pPr>
      <w:r w:rsidRPr="00F07327">
        <w:rPr>
          <w:rFonts w:ascii="Garamond" w:hAnsi="Garamond" w:cs="Times New Roman"/>
          <w:b/>
          <w:color w:val="0070C0"/>
          <w:sz w:val="26"/>
          <w:szCs w:val="26"/>
        </w:rPr>
        <w:t>C.3 Budget</w:t>
      </w:r>
    </w:p>
    <w:p w:rsidR="0026345C" w:rsidRPr="00BC7D98" w:rsidRDefault="0026345C" w:rsidP="0026345C">
      <w:pPr>
        <w:pStyle w:val="NoSpacing"/>
        <w:rPr>
          <w:rFonts w:ascii="Garamond" w:hAnsi="Garamond" w:cs="Times New Roman"/>
          <w:color w:val="auto"/>
          <w:sz w:val="24"/>
          <w:szCs w:val="24"/>
        </w:rPr>
      </w:pPr>
      <w:r w:rsidRPr="00BC7D98">
        <w:rPr>
          <w:rFonts w:ascii="Garamond" w:hAnsi="Garamond" w:cs="Times New Roman"/>
          <w:color w:val="auto"/>
          <w:sz w:val="24"/>
          <w:szCs w:val="24"/>
        </w:rPr>
        <w:t xml:space="preserve">USAID anticipates making up to $25 million available for this award over a five-year period of performance, subject to availability of funds.  The PRG Principal Activity will be funded in Phase 1 of three years at an amount of approximately $10 million.  </w:t>
      </w:r>
      <w:r w:rsidR="008C776A">
        <w:rPr>
          <w:rFonts w:ascii="Garamond" w:hAnsi="Garamond" w:cs="Times New Roman"/>
          <w:color w:val="auto"/>
          <w:sz w:val="24"/>
          <w:szCs w:val="24"/>
        </w:rPr>
        <w:t>Of this, approximately $2</w:t>
      </w:r>
      <w:r w:rsidR="00F03C67">
        <w:rPr>
          <w:rFonts w:ascii="Garamond" w:hAnsi="Garamond" w:cs="Times New Roman"/>
          <w:color w:val="auto"/>
          <w:sz w:val="24"/>
          <w:szCs w:val="24"/>
        </w:rPr>
        <w:t>-3</w:t>
      </w:r>
      <w:r w:rsidR="008C776A">
        <w:rPr>
          <w:rFonts w:ascii="Garamond" w:hAnsi="Garamond" w:cs="Times New Roman"/>
          <w:color w:val="auto"/>
          <w:sz w:val="24"/>
          <w:szCs w:val="24"/>
        </w:rPr>
        <w:t xml:space="preserve">m should be used for pre- and post-elections work to help achieve PRG Outcome 1. </w:t>
      </w:r>
      <w:r w:rsidRPr="00BC7D98">
        <w:rPr>
          <w:rFonts w:ascii="Garamond" w:hAnsi="Garamond" w:cs="Times New Roman"/>
          <w:color w:val="auto"/>
          <w:sz w:val="24"/>
          <w:szCs w:val="24"/>
        </w:rPr>
        <w:t xml:space="preserve">Phase 2 will comprise an additional $10 - $15 million should resources be available.  </w:t>
      </w:r>
    </w:p>
    <w:p w:rsidR="004A3B19" w:rsidRDefault="004A3B19" w:rsidP="004A3B19">
      <w:pPr>
        <w:spacing w:after="120" w:line="240" w:lineRule="auto"/>
        <w:rPr>
          <w:rFonts w:ascii="Garamond" w:hAnsi="Garamond" w:cs="Times New Roman"/>
          <w:b/>
          <w:sz w:val="24"/>
          <w:szCs w:val="24"/>
        </w:rPr>
      </w:pPr>
    </w:p>
    <w:p w:rsidR="00F07327" w:rsidRDefault="00F07327" w:rsidP="004A3B19">
      <w:pPr>
        <w:spacing w:after="120" w:line="240" w:lineRule="auto"/>
        <w:rPr>
          <w:rFonts w:ascii="Garamond" w:hAnsi="Garamond" w:cs="Times New Roman"/>
          <w:b/>
          <w:sz w:val="24"/>
          <w:szCs w:val="24"/>
        </w:rPr>
      </w:pPr>
    </w:p>
    <w:p w:rsidR="00F07327" w:rsidRPr="00BC7D98" w:rsidRDefault="00F07327" w:rsidP="004A3B19">
      <w:pPr>
        <w:spacing w:after="120" w:line="240" w:lineRule="auto"/>
        <w:rPr>
          <w:rFonts w:ascii="Garamond" w:hAnsi="Garamond" w:cs="Times New Roman"/>
          <w:b/>
          <w:sz w:val="24"/>
          <w:szCs w:val="24"/>
        </w:rPr>
      </w:pPr>
    </w:p>
    <w:p w:rsidR="004A3B19" w:rsidRPr="00F07327" w:rsidRDefault="004A3B19" w:rsidP="004A3B19">
      <w:pPr>
        <w:spacing w:after="120" w:line="240" w:lineRule="auto"/>
        <w:rPr>
          <w:rFonts w:ascii="Garamond" w:hAnsi="Garamond" w:cs="Times New Roman"/>
          <w:b/>
          <w:color w:val="0070C0"/>
          <w:sz w:val="26"/>
          <w:szCs w:val="26"/>
        </w:rPr>
      </w:pPr>
      <w:r w:rsidRPr="00F07327">
        <w:rPr>
          <w:rFonts w:ascii="Garamond" w:hAnsi="Garamond" w:cs="Times New Roman"/>
          <w:b/>
          <w:color w:val="0070C0"/>
          <w:sz w:val="26"/>
          <w:szCs w:val="26"/>
        </w:rPr>
        <w:t>C.4 Award Management</w:t>
      </w:r>
    </w:p>
    <w:p w:rsidR="00420097" w:rsidRPr="00BC7D98" w:rsidRDefault="00420097" w:rsidP="00420097">
      <w:pPr>
        <w:spacing w:after="0" w:line="240" w:lineRule="auto"/>
        <w:rPr>
          <w:rFonts w:ascii="Garamond" w:eastAsia="Calibri" w:hAnsi="Garamond" w:cs="Times New Roman"/>
          <w:color w:val="000000" w:themeColor="text1"/>
          <w:sz w:val="24"/>
          <w:szCs w:val="24"/>
        </w:rPr>
      </w:pPr>
      <w:r w:rsidRPr="00BC7D98">
        <w:rPr>
          <w:rFonts w:ascii="Garamond" w:eastAsia="Calibri" w:hAnsi="Garamond" w:cs="Times New Roman"/>
          <w:color w:val="000000" w:themeColor="text1"/>
          <w:sz w:val="24"/>
          <w:szCs w:val="24"/>
        </w:rPr>
        <w:t xml:space="preserve">The procurement actions for the PRG Project will be managed and executed by the RAAO office at USAID/ Senegal, while the AOR/COR and any activity managers for implementation of the activity will be based in the USAID Niger </w:t>
      </w:r>
      <w:r w:rsidR="008C776A">
        <w:rPr>
          <w:rFonts w:ascii="Garamond" w:eastAsia="Calibri" w:hAnsi="Garamond" w:cs="Times New Roman"/>
          <w:color w:val="000000" w:themeColor="text1"/>
          <w:sz w:val="24"/>
          <w:szCs w:val="24"/>
        </w:rPr>
        <w:t xml:space="preserve">Country </w:t>
      </w:r>
      <w:r w:rsidRPr="00BC7D98">
        <w:rPr>
          <w:rFonts w:ascii="Garamond" w:eastAsia="Calibri" w:hAnsi="Garamond" w:cs="Times New Roman"/>
          <w:color w:val="000000" w:themeColor="text1"/>
          <w:sz w:val="24"/>
          <w:szCs w:val="24"/>
        </w:rPr>
        <w:t xml:space="preserve">Office. </w:t>
      </w:r>
    </w:p>
    <w:p w:rsidR="00420097" w:rsidRPr="00BC7D98" w:rsidRDefault="00420097" w:rsidP="00420097">
      <w:pPr>
        <w:spacing w:after="0" w:line="240" w:lineRule="auto"/>
        <w:rPr>
          <w:rFonts w:ascii="Garamond" w:eastAsia="Times New Roman" w:hAnsi="Garamond" w:cs="Times New Roman"/>
          <w:b/>
          <w:sz w:val="24"/>
          <w:szCs w:val="24"/>
        </w:rPr>
      </w:pPr>
    </w:p>
    <w:p w:rsidR="00420097" w:rsidRPr="00BC7D98" w:rsidRDefault="00420097" w:rsidP="00420097">
      <w:pPr>
        <w:spacing w:after="0" w:line="240" w:lineRule="auto"/>
        <w:ind w:right="324"/>
        <w:rPr>
          <w:rFonts w:ascii="Garamond" w:eastAsia="Times New Roman" w:hAnsi="Garamond" w:cs="Times New Roman"/>
          <w:sz w:val="24"/>
          <w:szCs w:val="24"/>
        </w:rPr>
      </w:pPr>
      <w:r w:rsidRPr="00BC7D98">
        <w:rPr>
          <w:rFonts w:ascii="Garamond" w:eastAsia="Times New Roman" w:hAnsi="Garamond" w:cs="Times New Roman"/>
          <w:sz w:val="24"/>
          <w:szCs w:val="24"/>
        </w:rPr>
        <w:t xml:space="preserve">On an annual basis, the Recipient will prepare and provide for </w:t>
      </w:r>
      <w:proofErr w:type="spellStart"/>
      <w:r w:rsidRPr="00BC7D98">
        <w:rPr>
          <w:rFonts w:ascii="Garamond" w:eastAsia="Times New Roman" w:hAnsi="Garamond" w:cs="Times New Roman"/>
          <w:sz w:val="24"/>
          <w:szCs w:val="24"/>
        </w:rPr>
        <w:t>USAID’s</w:t>
      </w:r>
      <w:proofErr w:type="spellEnd"/>
      <w:r w:rsidRPr="00BC7D98">
        <w:rPr>
          <w:rFonts w:ascii="Garamond" w:eastAsia="Times New Roman" w:hAnsi="Garamond" w:cs="Times New Roman"/>
          <w:sz w:val="24"/>
          <w:szCs w:val="24"/>
        </w:rPr>
        <w:t xml:space="preserve"> approval an </w:t>
      </w:r>
      <w:r w:rsidRPr="00BC7D98">
        <w:rPr>
          <w:rFonts w:ascii="Garamond" w:eastAsia="Times New Roman" w:hAnsi="Garamond" w:cs="Times New Roman"/>
          <w:b/>
          <w:sz w:val="24"/>
          <w:szCs w:val="24"/>
        </w:rPr>
        <w:t xml:space="preserve">annual work </w:t>
      </w:r>
      <w:proofErr w:type="gramStart"/>
      <w:r w:rsidRPr="00BC7D98">
        <w:rPr>
          <w:rFonts w:ascii="Garamond" w:eastAsia="Times New Roman" w:hAnsi="Garamond" w:cs="Times New Roman"/>
          <w:b/>
          <w:sz w:val="24"/>
          <w:szCs w:val="24"/>
        </w:rPr>
        <w:t>plan</w:t>
      </w:r>
      <w:r w:rsidRPr="00BC7D98">
        <w:rPr>
          <w:rFonts w:ascii="Garamond" w:eastAsia="Times New Roman" w:hAnsi="Garamond" w:cs="Times New Roman"/>
          <w:sz w:val="24"/>
          <w:szCs w:val="24"/>
        </w:rPr>
        <w:t xml:space="preserve"> which</w:t>
      </w:r>
      <w:proofErr w:type="gramEnd"/>
      <w:r w:rsidRPr="00BC7D98">
        <w:rPr>
          <w:rFonts w:ascii="Garamond" w:eastAsia="Times New Roman" w:hAnsi="Garamond" w:cs="Times New Roman"/>
          <w:sz w:val="24"/>
          <w:szCs w:val="24"/>
        </w:rPr>
        <w:t xml:space="preserve"> describes the specific activities to be carried out under the award. USAID will be consulted during the development of the annual work plans and on revisions throughout the year as they become necessary.  USAID will have final approval.  The first annual work plan will be due thirty days after the signing of the award and subsequent annual work plans due to USAID 30 days before the start of subsequent program years.  </w:t>
      </w:r>
    </w:p>
    <w:p w:rsidR="00420097" w:rsidRPr="00BC7D98" w:rsidRDefault="00420097" w:rsidP="00420097">
      <w:pPr>
        <w:spacing w:after="0" w:line="240" w:lineRule="auto"/>
        <w:ind w:right="324"/>
        <w:rPr>
          <w:rFonts w:ascii="Garamond" w:eastAsia="Times New Roman" w:hAnsi="Garamond" w:cs="Times New Roman"/>
          <w:color w:val="A6A6A6" w:themeColor="background1" w:themeShade="A6"/>
          <w:sz w:val="24"/>
          <w:szCs w:val="24"/>
        </w:rPr>
      </w:pPr>
    </w:p>
    <w:p w:rsidR="00420097" w:rsidRPr="00BC7D98" w:rsidRDefault="00420097" w:rsidP="00420097">
      <w:pPr>
        <w:spacing w:after="0" w:line="240" w:lineRule="auto"/>
        <w:ind w:right="324"/>
        <w:rPr>
          <w:rFonts w:ascii="Garamond" w:eastAsia="Times New Roman" w:hAnsi="Garamond" w:cs="Times New Roman"/>
          <w:sz w:val="24"/>
          <w:szCs w:val="24"/>
        </w:rPr>
      </w:pPr>
      <w:r w:rsidRPr="00BC7D98">
        <w:rPr>
          <w:rFonts w:ascii="Garamond" w:eastAsia="Times New Roman" w:hAnsi="Garamond" w:cs="Times New Roman"/>
          <w:sz w:val="24"/>
          <w:szCs w:val="24"/>
        </w:rPr>
        <w:t xml:space="preserve">The annual work plan will describe activities to be conducted at a greater level of detail than the Recipient’s application.  All work plan activities must be within the scope and objectives of the award.  Work plans cannot change the scope and objectives or any other terms and conditions of the award; </w:t>
      </w:r>
      <w:proofErr w:type="gramStart"/>
      <w:r w:rsidRPr="00BC7D98">
        <w:rPr>
          <w:rFonts w:ascii="Garamond" w:eastAsia="Times New Roman" w:hAnsi="Garamond" w:cs="Times New Roman"/>
          <w:sz w:val="24"/>
          <w:szCs w:val="24"/>
        </w:rPr>
        <w:t>such changes may only be approved by the Agreement Officer</w:t>
      </w:r>
      <w:proofErr w:type="gramEnd"/>
      <w:r w:rsidRPr="00BC7D98">
        <w:rPr>
          <w:rFonts w:ascii="Garamond" w:eastAsia="Times New Roman" w:hAnsi="Garamond" w:cs="Times New Roman"/>
          <w:sz w:val="24"/>
          <w:szCs w:val="24"/>
        </w:rPr>
        <w:t xml:space="preserve">.  </w:t>
      </w:r>
    </w:p>
    <w:p w:rsidR="00420097" w:rsidRPr="00BC7D98" w:rsidRDefault="00420097" w:rsidP="00420097">
      <w:pPr>
        <w:spacing w:after="0" w:line="240" w:lineRule="auto"/>
        <w:ind w:right="324"/>
        <w:rPr>
          <w:rFonts w:ascii="Garamond" w:eastAsia="Times New Roman" w:hAnsi="Garamond" w:cs="Times New Roman"/>
          <w:sz w:val="24"/>
          <w:szCs w:val="24"/>
        </w:rPr>
      </w:pPr>
    </w:p>
    <w:p w:rsidR="00420097" w:rsidRPr="00BC7D98" w:rsidRDefault="00420097" w:rsidP="00420097">
      <w:pPr>
        <w:spacing w:after="0" w:line="240" w:lineRule="auto"/>
        <w:ind w:right="324"/>
        <w:rPr>
          <w:rFonts w:ascii="Garamond" w:eastAsia="Times New Roman" w:hAnsi="Garamond" w:cs="Times New Roman"/>
          <w:b/>
          <w:sz w:val="24"/>
          <w:szCs w:val="24"/>
        </w:rPr>
      </w:pPr>
      <w:r w:rsidRPr="00BC7D98">
        <w:rPr>
          <w:rFonts w:ascii="Garamond" w:eastAsia="Times New Roman" w:hAnsi="Garamond" w:cs="Times New Roman"/>
          <w:sz w:val="24"/>
          <w:szCs w:val="24"/>
        </w:rPr>
        <w:t xml:space="preserve">The Recipient will propose a </w:t>
      </w:r>
      <w:r w:rsidRPr="00BC7D98">
        <w:rPr>
          <w:rFonts w:ascii="Garamond" w:eastAsia="Times New Roman" w:hAnsi="Garamond" w:cs="Times New Roman"/>
          <w:b/>
          <w:sz w:val="24"/>
          <w:szCs w:val="24"/>
        </w:rPr>
        <w:t>performance management plan</w:t>
      </w:r>
      <w:r w:rsidRPr="00BC7D98">
        <w:rPr>
          <w:rFonts w:ascii="Garamond" w:eastAsia="Times New Roman" w:hAnsi="Garamond" w:cs="Times New Roman"/>
          <w:sz w:val="24"/>
          <w:szCs w:val="24"/>
        </w:rPr>
        <w:t xml:space="preserve"> along with its application including appropriate indicators linked to each anticipated result, a process to collect data on program performance in a timely and cost-effective manner, and a system for analyzing and using this data to consistently improve program performance.  </w:t>
      </w:r>
      <w:r w:rsidRPr="00BC7D98">
        <w:rPr>
          <w:rFonts w:ascii="Garamond" w:eastAsia="Times New Roman" w:hAnsi="Garamond" w:cs="Times New Roman"/>
          <w:b/>
          <w:sz w:val="24"/>
          <w:szCs w:val="24"/>
        </w:rPr>
        <w:t xml:space="preserve">At least one indicator under each Program Objective must be an outcome level indicator. </w:t>
      </w:r>
    </w:p>
    <w:p w:rsidR="00420097" w:rsidRPr="00BC7D98" w:rsidRDefault="00420097" w:rsidP="00420097">
      <w:pPr>
        <w:spacing w:after="0" w:line="240" w:lineRule="auto"/>
        <w:ind w:right="324"/>
        <w:rPr>
          <w:rFonts w:ascii="Garamond" w:eastAsia="Times New Roman" w:hAnsi="Garamond" w:cs="Times New Roman"/>
          <w:sz w:val="24"/>
          <w:szCs w:val="24"/>
        </w:rPr>
      </w:pPr>
    </w:p>
    <w:p w:rsidR="00420097" w:rsidRPr="00BC7D98" w:rsidRDefault="00420097" w:rsidP="00420097">
      <w:pPr>
        <w:tabs>
          <w:tab w:val="left" w:pos="1440"/>
        </w:tabs>
        <w:spacing w:after="0" w:line="240" w:lineRule="auto"/>
        <w:rPr>
          <w:rFonts w:ascii="Garamond" w:eastAsia="Times New Roman" w:hAnsi="Garamond" w:cs="Times New Roman"/>
          <w:sz w:val="24"/>
          <w:szCs w:val="24"/>
        </w:rPr>
      </w:pPr>
      <w:r w:rsidRPr="00BC7D98">
        <w:rPr>
          <w:rFonts w:ascii="Garamond" w:eastAsia="Times New Roman" w:hAnsi="Garamond" w:cs="Times New Roman"/>
          <w:sz w:val="24"/>
          <w:szCs w:val="24"/>
        </w:rPr>
        <w:t xml:space="preserve">The Recipient will provide a draft </w:t>
      </w:r>
      <w:r w:rsidRPr="00BC7D98">
        <w:rPr>
          <w:rFonts w:ascii="Garamond" w:eastAsia="Times New Roman" w:hAnsi="Garamond" w:cs="Times New Roman"/>
          <w:b/>
          <w:sz w:val="24"/>
          <w:szCs w:val="24"/>
        </w:rPr>
        <w:t>branding strategy and marking plan</w:t>
      </w:r>
      <w:r w:rsidRPr="00BC7D98">
        <w:rPr>
          <w:rFonts w:ascii="Garamond" w:eastAsia="Times New Roman" w:hAnsi="Garamond" w:cs="Times New Roman"/>
          <w:sz w:val="24"/>
          <w:szCs w:val="24"/>
        </w:rPr>
        <w:t xml:space="preserve"> at the same time as the first annual work plan.  The branding and marking plan must be consistent with </w:t>
      </w:r>
      <w:proofErr w:type="spellStart"/>
      <w:r w:rsidRPr="00BC7D98">
        <w:rPr>
          <w:rFonts w:ascii="Garamond" w:eastAsia="Times New Roman" w:hAnsi="Garamond" w:cs="Times New Roman"/>
          <w:sz w:val="24"/>
          <w:szCs w:val="24"/>
        </w:rPr>
        <w:t>USAID’s</w:t>
      </w:r>
      <w:proofErr w:type="spellEnd"/>
      <w:r w:rsidRPr="00BC7D98">
        <w:rPr>
          <w:rFonts w:ascii="Garamond" w:eastAsia="Times New Roman" w:hAnsi="Garamond" w:cs="Times New Roman"/>
          <w:sz w:val="24"/>
          <w:szCs w:val="24"/>
        </w:rPr>
        <w:t xml:space="preserve"> Branding and Marking Policy.  </w:t>
      </w:r>
      <w:proofErr w:type="spellStart"/>
      <w:r w:rsidRPr="00BC7D98">
        <w:rPr>
          <w:rFonts w:ascii="Garamond" w:eastAsia="Times New Roman" w:hAnsi="Garamond" w:cs="Times New Roman"/>
          <w:sz w:val="24"/>
          <w:szCs w:val="24"/>
        </w:rPr>
        <w:t>USAID’s</w:t>
      </w:r>
      <w:proofErr w:type="spellEnd"/>
      <w:r w:rsidRPr="00BC7D98">
        <w:rPr>
          <w:rFonts w:ascii="Garamond" w:eastAsia="Times New Roman" w:hAnsi="Garamond" w:cs="Times New Roman"/>
          <w:sz w:val="24"/>
          <w:szCs w:val="24"/>
        </w:rPr>
        <w:t xml:space="preserve"> Agreement Officer will have final approval of the branding strategy and marking plan.   </w:t>
      </w:r>
    </w:p>
    <w:p w:rsidR="00420097" w:rsidRPr="00BC7D98" w:rsidRDefault="00420097" w:rsidP="00420097">
      <w:pPr>
        <w:spacing w:after="0" w:line="240" w:lineRule="auto"/>
        <w:ind w:right="324"/>
        <w:rPr>
          <w:rFonts w:ascii="Garamond" w:eastAsia="Times New Roman" w:hAnsi="Garamond" w:cs="Times New Roman"/>
          <w:color w:val="A6A6A6" w:themeColor="background1" w:themeShade="A6"/>
          <w:sz w:val="24"/>
          <w:szCs w:val="24"/>
        </w:rPr>
      </w:pPr>
    </w:p>
    <w:p w:rsidR="00420097" w:rsidRPr="00BC7D98" w:rsidRDefault="00420097" w:rsidP="00420097">
      <w:pPr>
        <w:spacing w:after="0" w:line="240" w:lineRule="auto"/>
        <w:ind w:right="324"/>
        <w:rPr>
          <w:rFonts w:ascii="Garamond" w:eastAsia="Times New Roman" w:hAnsi="Garamond" w:cs="Times New Roman"/>
          <w:sz w:val="24"/>
          <w:szCs w:val="24"/>
        </w:rPr>
      </w:pPr>
      <w:r w:rsidRPr="00BC7D98">
        <w:rPr>
          <w:rFonts w:ascii="Garamond" w:eastAsia="Times New Roman" w:hAnsi="Garamond" w:cs="Times New Roman"/>
          <w:sz w:val="24"/>
          <w:szCs w:val="24"/>
        </w:rPr>
        <w:t xml:space="preserve">Within 30 days of the end of each quarter of the calendar year, the Recipient will provide a </w:t>
      </w:r>
      <w:r w:rsidRPr="00BC7D98">
        <w:rPr>
          <w:rFonts w:ascii="Garamond" w:eastAsia="Times New Roman" w:hAnsi="Garamond" w:cs="Times New Roman"/>
          <w:b/>
          <w:sz w:val="24"/>
          <w:szCs w:val="24"/>
        </w:rPr>
        <w:t>quarterly performance report</w:t>
      </w:r>
      <w:r w:rsidRPr="00BC7D98">
        <w:rPr>
          <w:rFonts w:ascii="Garamond" w:eastAsia="Times New Roman" w:hAnsi="Garamond" w:cs="Times New Roman"/>
          <w:sz w:val="24"/>
          <w:szCs w:val="24"/>
        </w:rPr>
        <w:t xml:space="preserve"> which will document overall progress towards, activities completed during the reporting period, any problems encountered during implementation (including financial issues), data on all indicators established in the performance management plan, and specific activities planned for the next quarterly reporting period. </w:t>
      </w:r>
    </w:p>
    <w:p w:rsidR="00420097" w:rsidRPr="00BC7D98" w:rsidRDefault="00420097" w:rsidP="00420097">
      <w:pPr>
        <w:spacing w:after="0" w:line="240" w:lineRule="auto"/>
        <w:ind w:right="324"/>
        <w:rPr>
          <w:rFonts w:ascii="Garamond" w:eastAsia="Times New Roman" w:hAnsi="Garamond" w:cs="Times New Roman"/>
          <w:sz w:val="24"/>
          <w:szCs w:val="24"/>
        </w:rPr>
      </w:pPr>
    </w:p>
    <w:p w:rsidR="00420097" w:rsidRPr="00BC7D98" w:rsidRDefault="00420097" w:rsidP="00420097">
      <w:pPr>
        <w:spacing w:after="0" w:line="240" w:lineRule="auto"/>
        <w:ind w:right="324"/>
        <w:rPr>
          <w:rFonts w:ascii="Garamond" w:eastAsia="Times New Roman" w:hAnsi="Garamond" w:cs="Times New Roman"/>
          <w:sz w:val="24"/>
          <w:szCs w:val="24"/>
        </w:rPr>
      </w:pPr>
      <w:r w:rsidRPr="00BC7D98">
        <w:rPr>
          <w:rFonts w:ascii="Garamond" w:eastAsia="Times New Roman" w:hAnsi="Garamond" w:cs="Times New Roman"/>
          <w:sz w:val="24"/>
          <w:szCs w:val="24"/>
        </w:rPr>
        <w:t xml:space="preserve">Periodic </w:t>
      </w:r>
      <w:r w:rsidRPr="00BC7D98">
        <w:rPr>
          <w:rFonts w:ascii="Garamond" w:eastAsia="Times New Roman" w:hAnsi="Garamond" w:cs="Times New Roman"/>
          <w:b/>
          <w:sz w:val="24"/>
          <w:szCs w:val="24"/>
        </w:rPr>
        <w:t>financial reporting requirements</w:t>
      </w:r>
      <w:r w:rsidRPr="00BC7D98">
        <w:rPr>
          <w:rFonts w:ascii="Garamond" w:eastAsia="Times New Roman" w:hAnsi="Garamond" w:cs="Times New Roman"/>
          <w:sz w:val="24"/>
          <w:szCs w:val="24"/>
        </w:rPr>
        <w:t xml:space="preserve"> should be specified as required by 2 CFR 700.</w:t>
      </w:r>
    </w:p>
    <w:p w:rsidR="00420097" w:rsidRPr="00BC7D98" w:rsidRDefault="00420097" w:rsidP="00420097">
      <w:pPr>
        <w:spacing w:after="0" w:line="240" w:lineRule="auto"/>
        <w:ind w:right="324"/>
        <w:rPr>
          <w:rFonts w:ascii="Garamond" w:eastAsia="Times New Roman" w:hAnsi="Garamond" w:cs="Times New Roman"/>
          <w:color w:val="A6A6A6" w:themeColor="background1" w:themeShade="A6"/>
          <w:sz w:val="24"/>
          <w:szCs w:val="24"/>
        </w:rPr>
      </w:pPr>
    </w:p>
    <w:p w:rsidR="00420097" w:rsidRPr="00BC7D98" w:rsidRDefault="00420097" w:rsidP="00420097">
      <w:pPr>
        <w:spacing w:after="0" w:line="240" w:lineRule="auto"/>
        <w:ind w:right="324"/>
        <w:rPr>
          <w:rFonts w:ascii="Garamond" w:eastAsia="Times New Roman" w:hAnsi="Garamond" w:cs="Times New Roman"/>
          <w:sz w:val="24"/>
          <w:szCs w:val="24"/>
        </w:rPr>
      </w:pPr>
      <w:r w:rsidRPr="00BC7D98">
        <w:rPr>
          <w:rFonts w:ascii="Garamond" w:eastAsia="Times New Roman" w:hAnsi="Garamond" w:cs="Times New Roman"/>
          <w:sz w:val="24"/>
          <w:szCs w:val="24"/>
        </w:rPr>
        <w:t xml:space="preserve">The Recipient shall prepare a </w:t>
      </w:r>
      <w:r w:rsidRPr="00BC7D98">
        <w:rPr>
          <w:rFonts w:ascii="Garamond" w:eastAsia="Times New Roman" w:hAnsi="Garamond" w:cs="Times New Roman"/>
          <w:b/>
          <w:sz w:val="24"/>
          <w:szCs w:val="24"/>
        </w:rPr>
        <w:t>final report</w:t>
      </w:r>
      <w:r w:rsidRPr="00BC7D98">
        <w:rPr>
          <w:rFonts w:ascii="Garamond" w:eastAsia="Times New Roman" w:hAnsi="Garamond" w:cs="Times New Roman"/>
          <w:sz w:val="24"/>
          <w:szCs w:val="24"/>
        </w:rPr>
        <w:t xml:space="preserve"> on the associate award in lieu of the final quarterly performance report.  The final report will submitted no later than 90 days of the end of the associate award.  The final report will clearly describe major accomplishments and results achieved attributable to activities under this award, an account of the sustainability of these efforts and/or results, final data for indicators in the performance management plan, an account of any problems encountered during implementation (including financial issues), and lessons learned and/or best practices identified during implementation.    </w:t>
      </w:r>
    </w:p>
    <w:p w:rsidR="00420097" w:rsidRPr="00BC7D98" w:rsidRDefault="00420097" w:rsidP="00420097">
      <w:pPr>
        <w:spacing w:after="0" w:line="240" w:lineRule="auto"/>
        <w:rPr>
          <w:rFonts w:ascii="Garamond" w:eastAsia="Times New Roman" w:hAnsi="Garamond" w:cs="Times New Roman"/>
          <w:b/>
          <w:sz w:val="24"/>
          <w:szCs w:val="24"/>
        </w:rPr>
      </w:pPr>
    </w:p>
    <w:p w:rsidR="00420097" w:rsidRDefault="00420097" w:rsidP="00420097">
      <w:pPr>
        <w:spacing w:after="0" w:line="240" w:lineRule="auto"/>
        <w:rPr>
          <w:rFonts w:ascii="Garamond" w:eastAsia="Times New Roman" w:hAnsi="Garamond" w:cs="Times New Roman"/>
          <w:b/>
          <w:sz w:val="24"/>
          <w:szCs w:val="24"/>
        </w:rPr>
      </w:pPr>
    </w:p>
    <w:p w:rsidR="00F07327" w:rsidRDefault="00F07327" w:rsidP="00420097">
      <w:pPr>
        <w:spacing w:after="0" w:line="240" w:lineRule="auto"/>
        <w:rPr>
          <w:rFonts w:ascii="Garamond" w:eastAsia="Times New Roman" w:hAnsi="Garamond" w:cs="Times New Roman"/>
          <w:b/>
          <w:sz w:val="24"/>
          <w:szCs w:val="24"/>
        </w:rPr>
      </w:pPr>
    </w:p>
    <w:p w:rsidR="00F07327" w:rsidRPr="00BC7D98" w:rsidRDefault="00F07327" w:rsidP="00420097">
      <w:pPr>
        <w:spacing w:after="0" w:line="240" w:lineRule="auto"/>
        <w:rPr>
          <w:rFonts w:ascii="Garamond" w:eastAsia="Times New Roman" w:hAnsi="Garamond" w:cs="Times New Roman"/>
          <w:b/>
          <w:sz w:val="24"/>
          <w:szCs w:val="24"/>
        </w:rPr>
      </w:pPr>
    </w:p>
    <w:p w:rsidR="00420097" w:rsidRPr="00F07327" w:rsidRDefault="00420097" w:rsidP="00420097">
      <w:pPr>
        <w:spacing w:after="120" w:line="240" w:lineRule="auto"/>
        <w:rPr>
          <w:rFonts w:ascii="Garamond" w:eastAsia="Times New Roman" w:hAnsi="Garamond" w:cs="Times New Roman"/>
          <w:b/>
          <w:color w:val="0070C0"/>
          <w:sz w:val="26"/>
          <w:szCs w:val="26"/>
        </w:rPr>
      </w:pPr>
      <w:r w:rsidRPr="00F07327">
        <w:rPr>
          <w:rFonts w:ascii="Garamond" w:eastAsia="Times New Roman" w:hAnsi="Garamond" w:cs="Times New Roman"/>
          <w:b/>
          <w:color w:val="0070C0"/>
          <w:sz w:val="26"/>
          <w:szCs w:val="26"/>
        </w:rPr>
        <w:t>C.5 Expected Substantial Involvement</w:t>
      </w:r>
    </w:p>
    <w:p w:rsidR="00420097" w:rsidRPr="00BC7D98" w:rsidRDefault="00420097" w:rsidP="00420097">
      <w:pPr>
        <w:spacing w:after="0" w:line="240" w:lineRule="auto"/>
        <w:ind w:right="324"/>
        <w:rPr>
          <w:rFonts w:ascii="Garamond" w:eastAsia="Times New Roman" w:hAnsi="Garamond" w:cs="Times New Roman"/>
          <w:sz w:val="24"/>
          <w:szCs w:val="24"/>
        </w:rPr>
      </w:pPr>
      <w:r w:rsidRPr="00BC7D98">
        <w:rPr>
          <w:rFonts w:ascii="Garamond" w:eastAsia="Times New Roman" w:hAnsi="Garamond" w:cs="Times New Roman"/>
          <w:sz w:val="24"/>
          <w:szCs w:val="24"/>
          <w:lang w:eastAsia="ar-SA"/>
        </w:rPr>
        <w:t xml:space="preserve">USAID expects that the resulting associate award will be a cooperative agreement.  The intended purpose of </w:t>
      </w:r>
      <w:proofErr w:type="spellStart"/>
      <w:r w:rsidRPr="00BC7D98">
        <w:rPr>
          <w:rFonts w:ascii="Garamond" w:eastAsia="Times New Roman" w:hAnsi="Garamond" w:cs="Times New Roman"/>
          <w:sz w:val="24"/>
          <w:szCs w:val="24"/>
          <w:lang w:eastAsia="ar-SA"/>
        </w:rPr>
        <w:t>USAID’s</w:t>
      </w:r>
      <w:proofErr w:type="spellEnd"/>
      <w:r w:rsidRPr="00BC7D98">
        <w:rPr>
          <w:rFonts w:ascii="Garamond" w:eastAsia="Times New Roman" w:hAnsi="Garamond" w:cs="Times New Roman"/>
          <w:sz w:val="24"/>
          <w:szCs w:val="24"/>
          <w:lang w:eastAsia="ar-SA"/>
        </w:rPr>
        <w:t xml:space="preserve"> substantial involvement during the award is to assist the Recipient in achieving the supported objectives of the agreement.  It is essential that rapid start-up be a part of this award as timing related to the elections is important.  </w:t>
      </w:r>
    </w:p>
    <w:p w:rsidR="00420097" w:rsidRPr="00BC7D98" w:rsidRDefault="00420097" w:rsidP="00420097">
      <w:pPr>
        <w:tabs>
          <w:tab w:val="left" w:pos="0"/>
        </w:tabs>
        <w:spacing w:after="0" w:line="240" w:lineRule="auto"/>
        <w:rPr>
          <w:rFonts w:ascii="Garamond" w:eastAsia="Times New Roman" w:hAnsi="Garamond" w:cs="Times New Roman"/>
          <w:sz w:val="24"/>
          <w:szCs w:val="24"/>
          <w:lang w:eastAsia="ar-SA"/>
        </w:rPr>
      </w:pPr>
    </w:p>
    <w:p w:rsidR="00420097" w:rsidRPr="00BC7D98" w:rsidRDefault="00420097" w:rsidP="00420097">
      <w:pPr>
        <w:tabs>
          <w:tab w:val="left" w:pos="0"/>
        </w:tabs>
        <w:spacing w:after="0" w:line="240" w:lineRule="auto"/>
        <w:rPr>
          <w:rFonts w:ascii="Garamond" w:eastAsia="Times New Roman" w:hAnsi="Garamond" w:cs="Times New Roman"/>
          <w:sz w:val="24"/>
          <w:szCs w:val="24"/>
        </w:rPr>
      </w:pPr>
      <w:r w:rsidRPr="00BC7D98">
        <w:rPr>
          <w:rFonts w:ascii="Garamond" w:eastAsia="Times New Roman" w:hAnsi="Garamond" w:cs="Times New Roman"/>
          <w:sz w:val="24"/>
          <w:szCs w:val="24"/>
        </w:rPr>
        <w:t xml:space="preserve">Actual elements of </w:t>
      </w:r>
      <w:proofErr w:type="spellStart"/>
      <w:r w:rsidRPr="00BC7D98">
        <w:rPr>
          <w:rFonts w:ascii="Garamond" w:eastAsia="Times New Roman" w:hAnsi="Garamond" w:cs="Times New Roman"/>
          <w:sz w:val="24"/>
          <w:szCs w:val="24"/>
        </w:rPr>
        <w:t>USAID’s</w:t>
      </w:r>
      <w:proofErr w:type="spellEnd"/>
      <w:r w:rsidRPr="00BC7D98">
        <w:rPr>
          <w:rFonts w:ascii="Garamond" w:eastAsia="Times New Roman" w:hAnsi="Garamond" w:cs="Times New Roman"/>
          <w:sz w:val="24"/>
          <w:szCs w:val="24"/>
        </w:rPr>
        <w:t xml:space="preserve"> substantial involvement will be specified in the award and correspond to the program description incorporated into the award, but USAID may be substantially involved during the implementation of this associate award in the following ways:</w:t>
      </w:r>
    </w:p>
    <w:p w:rsidR="00420097" w:rsidRPr="00BC7D98" w:rsidRDefault="00420097" w:rsidP="00420097">
      <w:pPr>
        <w:spacing w:after="0" w:line="240" w:lineRule="auto"/>
        <w:ind w:right="324"/>
        <w:rPr>
          <w:rFonts w:ascii="Garamond" w:eastAsia="Times New Roman" w:hAnsi="Garamond" w:cs="Times New Roman"/>
          <w:color w:val="A6A6A6" w:themeColor="background1" w:themeShade="A6"/>
          <w:sz w:val="24"/>
          <w:szCs w:val="24"/>
        </w:rPr>
      </w:pPr>
    </w:p>
    <w:p w:rsidR="00420097" w:rsidRPr="00BC7D98" w:rsidRDefault="00420097" w:rsidP="00420097">
      <w:pPr>
        <w:numPr>
          <w:ilvl w:val="0"/>
          <w:numId w:val="24"/>
        </w:numPr>
        <w:spacing w:after="0" w:line="240" w:lineRule="auto"/>
        <w:ind w:right="324"/>
        <w:contextualSpacing/>
        <w:rPr>
          <w:rFonts w:ascii="Garamond" w:eastAsia="Times New Roman" w:hAnsi="Garamond" w:cs="Times New Roman"/>
          <w:sz w:val="24"/>
          <w:szCs w:val="24"/>
        </w:rPr>
      </w:pPr>
      <w:r w:rsidRPr="00BC7D98">
        <w:rPr>
          <w:rFonts w:ascii="Garamond" w:eastAsia="Times New Roman" w:hAnsi="Garamond" w:cs="Times New Roman"/>
          <w:b/>
          <w:sz w:val="24"/>
          <w:szCs w:val="24"/>
        </w:rPr>
        <w:t>Approval of the Recipient's Implementation Plans</w:t>
      </w:r>
      <w:r w:rsidRPr="00BC7D98">
        <w:rPr>
          <w:rFonts w:ascii="Garamond" w:eastAsia="Times New Roman" w:hAnsi="Garamond" w:cs="Times New Roman"/>
          <w:sz w:val="24"/>
          <w:szCs w:val="24"/>
        </w:rPr>
        <w:t xml:space="preserve"> On an annual basis, the Recipient shall prepare and provide for </w:t>
      </w:r>
      <w:proofErr w:type="spellStart"/>
      <w:r w:rsidRPr="00BC7D98">
        <w:rPr>
          <w:rFonts w:ascii="Garamond" w:eastAsia="Times New Roman" w:hAnsi="Garamond" w:cs="Times New Roman"/>
          <w:sz w:val="24"/>
          <w:szCs w:val="24"/>
        </w:rPr>
        <w:t>USAID’s</w:t>
      </w:r>
      <w:proofErr w:type="spellEnd"/>
      <w:r w:rsidRPr="00BC7D98">
        <w:rPr>
          <w:rFonts w:ascii="Garamond" w:eastAsia="Times New Roman" w:hAnsi="Garamond" w:cs="Times New Roman"/>
          <w:sz w:val="24"/>
          <w:szCs w:val="24"/>
        </w:rPr>
        <w:t xml:space="preserve"> approval an annual work plan which describes the specific activities to be carried out under the Agreement. USAID will be consulted during the development of the annual work plans and on revisions throughout the year as they become necessary.  USAID will have final approval including final approval of utilization of the rapid response fund.  The first annual work plan will be due fifteen days after the signing of the award and subsequent annual work plans due to USAID 30 days before the start of subsequent program years.    </w:t>
      </w:r>
    </w:p>
    <w:p w:rsidR="00420097" w:rsidRPr="00BC7D98" w:rsidRDefault="00420097" w:rsidP="00420097">
      <w:pPr>
        <w:spacing w:after="0" w:line="240" w:lineRule="auto"/>
        <w:ind w:right="324"/>
        <w:rPr>
          <w:rFonts w:ascii="Garamond" w:eastAsia="Times New Roman" w:hAnsi="Garamond" w:cs="Times New Roman"/>
          <w:color w:val="A6A6A6" w:themeColor="background1" w:themeShade="A6"/>
          <w:sz w:val="24"/>
          <w:szCs w:val="24"/>
        </w:rPr>
      </w:pPr>
    </w:p>
    <w:p w:rsidR="00420097" w:rsidRPr="00BC7D98" w:rsidRDefault="00420097" w:rsidP="00420097">
      <w:pPr>
        <w:numPr>
          <w:ilvl w:val="0"/>
          <w:numId w:val="24"/>
        </w:numPr>
        <w:spacing w:after="0" w:line="240" w:lineRule="auto"/>
        <w:ind w:right="324"/>
        <w:contextualSpacing/>
        <w:rPr>
          <w:rFonts w:ascii="Garamond" w:eastAsia="Times New Roman" w:hAnsi="Garamond" w:cs="Times New Roman"/>
          <w:sz w:val="24"/>
          <w:szCs w:val="24"/>
        </w:rPr>
      </w:pPr>
      <w:r w:rsidRPr="00BC7D98">
        <w:rPr>
          <w:rFonts w:ascii="Garamond" w:eastAsia="Times New Roman" w:hAnsi="Garamond" w:cs="Times New Roman"/>
          <w:b/>
          <w:sz w:val="24"/>
          <w:szCs w:val="24"/>
        </w:rPr>
        <w:t>Approval of Key Personnel and Any Changes in Key Personnel</w:t>
      </w:r>
      <w:r w:rsidRPr="00BC7D98">
        <w:rPr>
          <w:rFonts w:ascii="Garamond" w:eastAsia="Times New Roman" w:hAnsi="Garamond" w:cs="Times New Roman"/>
          <w:sz w:val="24"/>
          <w:szCs w:val="24"/>
        </w:rPr>
        <w:t xml:space="preserve"> USAID will approve all personnel filling those positions considered to be essential to the successful implementation of the award.  USAID will be consulted early in the process of any proposed changes in key personnel following award, and USAID will approve any changes in key personnel prior to the change.</w:t>
      </w:r>
    </w:p>
    <w:p w:rsidR="00420097" w:rsidRPr="00BC7D98" w:rsidRDefault="00420097" w:rsidP="00420097">
      <w:pPr>
        <w:spacing w:after="0" w:line="240" w:lineRule="auto"/>
        <w:ind w:right="324"/>
        <w:rPr>
          <w:rFonts w:ascii="Garamond" w:eastAsia="Times New Roman" w:hAnsi="Garamond" w:cs="Times New Roman"/>
          <w:sz w:val="24"/>
          <w:szCs w:val="24"/>
        </w:rPr>
      </w:pPr>
    </w:p>
    <w:p w:rsidR="00420097" w:rsidRPr="00BC7D98" w:rsidRDefault="00420097" w:rsidP="00420097">
      <w:pPr>
        <w:numPr>
          <w:ilvl w:val="0"/>
          <w:numId w:val="24"/>
        </w:numPr>
        <w:spacing w:after="0" w:line="240" w:lineRule="auto"/>
        <w:ind w:right="324"/>
        <w:contextualSpacing/>
        <w:rPr>
          <w:rFonts w:ascii="Garamond" w:eastAsia="Times New Roman" w:hAnsi="Garamond" w:cs="Times New Roman"/>
          <w:sz w:val="24"/>
          <w:szCs w:val="24"/>
        </w:rPr>
      </w:pPr>
      <w:r w:rsidRPr="00BC7D98">
        <w:rPr>
          <w:rFonts w:ascii="Garamond" w:eastAsia="Times New Roman" w:hAnsi="Garamond" w:cs="Times New Roman"/>
          <w:b/>
          <w:sz w:val="24"/>
          <w:szCs w:val="24"/>
        </w:rPr>
        <w:t>Agency and Recipient Collaboration or Joint Participation</w:t>
      </w:r>
      <w:r w:rsidRPr="00BC7D98">
        <w:rPr>
          <w:rFonts w:ascii="Garamond" w:eastAsia="Times New Roman" w:hAnsi="Garamond" w:cs="Times New Roman"/>
          <w:sz w:val="24"/>
          <w:szCs w:val="24"/>
        </w:rPr>
        <w:t xml:space="preserve"> USAID anticipates that it will be substantively involved in 1) </w:t>
      </w:r>
      <w:r w:rsidRPr="00BC7D98">
        <w:rPr>
          <w:rFonts w:ascii="Garamond" w:eastAsia="Times New Roman" w:hAnsi="Garamond" w:cs="Times New Roman"/>
          <w:b/>
          <w:sz w:val="24"/>
          <w:szCs w:val="24"/>
        </w:rPr>
        <w:t>approval of the substantive provisions of the sub-awards</w:t>
      </w:r>
      <w:r w:rsidRPr="00BC7D98">
        <w:rPr>
          <w:rFonts w:ascii="Garamond" w:eastAsia="Times New Roman" w:hAnsi="Garamond" w:cs="Times New Roman"/>
          <w:sz w:val="24"/>
          <w:szCs w:val="24"/>
        </w:rPr>
        <w:t>, including but not limited to provisions the Recipient is required to include in sub-awards stemming from the Standard Provisions and Branding Strategy and Marking Plan of the Leader Award, gender considerations, cost realism, performance monitoring and evaluation plans, and technical approaches; 2)</w:t>
      </w:r>
      <w:r w:rsidRPr="00BC7D98">
        <w:rPr>
          <w:rFonts w:ascii="Garamond" w:eastAsia="Times New Roman" w:hAnsi="Garamond" w:cs="Times New Roman"/>
          <w:b/>
          <w:sz w:val="24"/>
          <w:szCs w:val="24"/>
        </w:rPr>
        <w:t xml:space="preserve"> approval of the Performance Monitoring Plan</w:t>
      </w:r>
      <w:r w:rsidRPr="00BC7D98">
        <w:rPr>
          <w:rFonts w:ascii="Garamond" w:eastAsia="Times New Roman" w:hAnsi="Garamond" w:cs="Times New Roman"/>
          <w:sz w:val="24"/>
          <w:szCs w:val="24"/>
        </w:rPr>
        <w:t xml:space="preserve"> and all subsequent changes to the performance monitoring plan; and 3) </w:t>
      </w:r>
      <w:r w:rsidRPr="00BC7D98">
        <w:rPr>
          <w:rFonts w:ascii="Garamond" w:eastAsia="Times New Roman" w:hAnsi="Garamond" w:cs="Times New Roman"/>
          <w:b/>
          <w:sz w:val="24"/>
          <w:szCs w:val="24"/>
        </w:rPr>
        <w:t>direction or redirection because of interrelationships with other projects</w:t>
      </w:r>
      <w:r w:rsidRPr="00BC7D98">
        <w:rPr>
          <w:rFonts w:ascii="Garamond" w:eastAsia="Times New Roman" w:hAnsi="Garamond" w:cs="Times New Roman"/>
          <w:sz w:val="24"/>
          <w:szCs w:val="24"/>
        </w:rPr>
        <w:t xml:space="preserve">  to help achieve results through coordination with other activities sponsored by the U.S. government or other donors, to avoid duplication of effort, and/or support U.S. foreign policy considerations.</w:t>
      </w:r>
    </w:p>
    <w:p w:rsidR="006D35C1" w:rsidRPr="00BC7D98" w:rsidRDefault="006D35C1" w:rsidP="00E570D3">
      <w:pPr>
        <w:keepNext/>
        <w:keepLines/>
        <w:spacing w:after="120" w:line="240" w:lineRule="auto"/>
        <w:rPr>
          <w:rFonts w:ascii="Garamond" w:hAnsi="Garamond" w:cs="Times New Roman"/>
          <w:b/>
          <w:smallCaps/>
          <w:color w:val="FF0000"/>
          <w:sz w:val="24"/>
          <w:szCs w:val="24"/>
        </w:rPr>
      </w:pPr>
    </w:p>
    <w:p w:rsidR="000B0BE6" w:rsidRPr="00BC7D98" w:rsidRDefault="000B0BE6" w:rsidP="006D35C1">
      <w:pPr>
        <w:spacing w:after="120" w:line="240" w:lineRule="auto"/>
        <w:rPr>
          <w:rFonts w:ascii="Garamond" w:hAnsi="Garamond" w:cs="Times New Roman"/>
          <w:b/>
          <w:sz w:val="24"/>
          <w:szCs w:val="24"/>
        </w:rPr>
      </w:pPr>
    </w:p>
    <w:p w:rsidR="00F07327" w:rsidRDefault="00F07327">
      <w:pPr>
        <w:rPr>
          <w:rFonts w:ascii="Garamond" w:hAnsi="Garamond" w:cs="Times New Roman"/>
          <w:b/>
          <w:smallCaps/>
          <w:sz w:val="24"/>
          <w:szCs w:val="24"/>
        </w:rPr>
      </w:pPr>
      <w:r>
        <w:rPr>
          <w:rFonts w:ascii="Garamond" w:hAnsi="Garamond" w:cs="Times New Roman"/>
          <w:b/>
          <w:smallCaps/>
          <w:sz w:val="24"/>
          <w:szCs w:val="24"/>
        </w:rPr>
        <w:br w:type="page"/>
      </w:r>
    </w:p>
    <w:p w:rsidR="006D35C1" w:rsidRPr="00BC7D98" w:rsidRDefault="006D35C1" w:rsidP="000B0BE6">
      <w:pPr>
        <w:spacing w:after="120" w:line="240" w:lineRule="auto"/>
        <w:ind w:left="720" w:hanging="720"/>
        <w:rPr>
          <w:rFonts w:ascii="Garamond" w:hAnsi="Garamond" w:cs="Times New Roman"/>
          <w:b/>
          <w:smallCaps/>
          <w:sz w:val="24"/>
          <w:szCs w:val="24"/>
        </w:rPr>
      </w:pPr>
      <w:r w:rsidRPr="00BC7D98">
        <w:rPr>
          <w:rFonts w:ascii="Garamond" w:hAnsi="Garamond" w:cs="Times New Roman"/>
          <w:b/>
          <w:smallCaps/>
          <w:sz w:val="24"/>
          <w:szCs w:val="24"/>
        </w:rPr>
        <w:t>D.</w:t>
      </w:r>
      <w:r w:rsidRPr="00BC7D98">
        <w:rPr>
          <w:rFonts w:ascii="Garamond" w:hAnsi="Garamond" w:cs="Times New Roman"/>
          <w:b/>
          <w:smallCaps/>
          <w:sz w:val="24"/>
          <w:szCs w:val="24"/>
        </w:rPr>
        <w:tab/>
      </w:r>
      <w:r w:rsidRPr="00F07327">
        <w:rPr>
          <w:rFonts w:ascii="Garamond" w:hAnsi="Garamond" w:cs="Times New Roman"/>
          <w:b/>
          <w:smallCaps/>
          <w:sz w:val="26"/>
          <w:szCs w:val="26"/>
        </w:rPr>
        <w:t>COMPOSITION AND QUALIFICATION</w:t>
      </w:r>
      <w:r w:rsidR="001561BF" w:rsidRPr="00F07327">
        <w:rPr>
          <w:rFonts w:ascii="Garamond" w:hAnsi="Garamond" w:cs="Times New Roman"/>
          <w:b/>
          <w:smallCaps/>
          <w:sz w:val="26"/>
          <w:szCs w:val="26"/>
        </w:rPr>
        <w:t>S</w:t>
      </w:r>
      <w:r w:rsidRPr="00F07327">
        <w:rPr>
          <w:rFonts w:ascii="Garamond" w:hAnsi="Garamond" w:cs="Times New Roman"/>
          <w:b/>
          <w:smallCaps/>
          <w:sz w:val="26"/>
          <w:szCs w:val="26"/>
        </w:rPr>
        <w:t xml:space="preserve"> OF </w:t>
      </w:r>
      <w:r w:rsidR="000B0BE6" w:rsidRPr="00F07327">
        <w:rPr>
          <w:rFonts w:ascii="Garamond" w:hAnsi="Garamond" w:cs="Times New Roman"/>
          <w:b/>
          <w:smallCaps/>
          <w:sz w:val="26"/>
          <w:szCs w:val="26"/>
        </w:rPr>
        <w:t xml:space="preserve">PROJECT CONSORTIUM AND </w:t>
      </w:r>
      <w:r w:rsidRPr="00F07327">
        <w:rPr>
          <w:rFonts w:ascii="Garamond" w:hAnsi="Garamond" w:cs="Times New Roman"/>
          <w:b/>
          <w:smallCaps/>
          <w:sz w:val="26"/>
          <w:szCs w:val="26"/>
        </w:rPr>
        <w:t>KEY PERSONNEL</w:t>
      </w:r>
    </w:p>
    <w:p w:rsidR="000B0BE6" w:rsidRPr="00BC7D98" w:rsidRDefault="000B0BE6" w:rsidP="000B0BE6">
      <w:pPr>
        <w:spacing w:after="120" w:line="240" w:lineRule="auto"/>
        <w:ind w:left="720" w:hanging="720"/>
        <w:rPr>
          <w:rFonts w:ascii="Garamond" w:hAnsi="Garamond" w:cs="Times New Roman"/>
          <w:b/>
          <w:smallCaps/>
          <w:sz w:val="24"/>
          <w:szCs w:val="24"/>
        </w:rPr>
      </w:pPr>
    </w:p>
    <w:p w:rsidR="001561BF" w:rsidRPr="00F07327" w:rsidRDefault="001561BF" w:rsidP="000B0BE6">
      <w:pPr>
        <w:spacing w:after="120" w:line="240" w:lineRule="auto"/>
        <w:ind w:left="720" w:hanging="720"/>
        <w:rPr>
          <w:rFonts w:ascii="Garamond" w:hAnsi="Garamond" w:cs="Times New Roman"/>
          <w:b/>
          <w:color w:val="0070C0"/>
          <w:sz w:val="26"/>
          <w:szCs w:val="26"/>
        </w:rPr>
      </w:pPr>
      <w:proofErr w:type="gramStart"/>
      <w:r w:rsidRPr="00F07327">
        <w:rPr>
          <w:rFonts w:ascii="Garamond" w:hAnsi="Garamond" w:cs="Times New Roman"/>
          <w:b/>
          <w:smallCaps/>
          <w:color w:val="0070C0"/>
          <w:sz w:val="26"/>
          <w:szCs w:val="26"/>
        </w:rPr>
        <w:t xml:space="preserve">D.1 </w:t>
      </w:r>
      <w:r w:rsidR="00F07327" w:rsidRPr="00F07327">
        <w:rPr>
          <w:rFonts w:ascii="Garamond" w:hAnsi="Garamond" w:cs="Times New Roman"/>
          <w:b/>
          <w:smallCaps/>
          <w:color w:val="0070C0"/>
          <w:sz w:val="26"/>
          <w:szCs w:val="26"/>
        </w:rPr>
        <w:t xml:space="preserve"> </w:t>
      </w:r>
      <w:r w:rsidRPr="00F07327">
        <w:rPr>
          <w:rFonts w:ascii="Garamond" w:hAnsi="Garamond" w:cs="Times New Roman"/>
          <w:b/>
          <w:color w:val="0070C0"/>
          <w:sz w:val="26"/>
          <w:szCs w:val="26"/>
        </w:rPr>
        <w:t>Composition</w:t>
      </w:r>
      <w:proofErr w:type="gramEnd"/>
      <w:r w:rsidRPr="00F07327">
        <w:rPr>
          <w:rFonts w:ascii="Garamond" w:hAnsi="Garamond" w:cs="Times New Roman"/>
          <w:b/>
          <w:color w:val="0070C0"/>
          <w:sz w:val="26"/>
          <w:szCs w:val="26"/>
        </w:rPr>
        <w:t xml:space="preserve"> of the Project Consortium</w:t>
      </w:r>
    </w:p>
    <w:p w:rsidR="00AD30AB" w:rsidRPr="00EE0B44" w:rsidRDefault="00AD30AB" w:rsidP="000B0BE6">
      <w:pPr>
        <w:spacing w:after="120" w:line="240" w:lineRule="auto"/>
        <w:ind w:left="720" w:hanging="720"/>
        <w:rPr>
          <w:rFonts w:ascii="Garamond" w:hAnsi="Garamond" w:cs="Times New Roman"/>
          <w:sz w:val="24"/>
          <w:szCs w:val="24"/>
        </w:rPr>
      </w:pPr>
    </w:p>
    <w:p w:rsidR="00AD30AB" w:rsidRPr="00EE0B44" w:rsidRDefault="00AD30AB" w:rsidP="000B0BE6">
      <w:pPr>
        <w:spacing w:after="120" w:line="240" w:lineRule="auto"/>
        <w:ind w:left="720" w:hanging="720"/>
        <w:rPr>
          <w:rFonts w:ascii="Garamond" w:hAnsi="Garamond" w:cs="Times New Roman"/>
          <w:b/>
          <w:i/>
          <w:sz w:val="24"/>
          <w:szCs w:val="24"/>
        </w:rPr>
      </w:pPr>
      <w:r w:rsidRPr="00EE0B44">
        <w:rPr>
          <w:rFonts w:ascii="Garamond" w:hAnsi="Garamond" w:cs="Times New Roman"/>
          <w:b/>
          <w:i/>
          <w:sz w:val="24"/>
          <w:szCs w:val="24"/>
        </w:rPr>
        <w:t xml:space="preserve">D.1.1 GCSS </w:t>
      </w:r>
      <w:r w:rsidR="00EE0B44" w:rsidRPr="00EE0B44">
        <w:rPr>
          <w:rFonts w:ascii="Garamond" w:hAnsi="Garamond" w:cs="Times New Roman"/>
          <w:b/>
          <w:i/>
          <w:sz w:val="24"/>
          <w:szCs w:val="24"/>
        </w:rPr>
        <w:t xml:space="preserve">LWA </w:t>
      </w:r>
      <w:r w:rsidRPr="00EE0B44">
        <w:rPr>
          <w:rFonts w:ascii="Garamond" w:hAnsi="Garamond" w:cs="Times New Roman"/>
          <w:b/>
          <w:i/>
          <w:sz w:val="24"/>
          <w:szCs w:val="24"/>
        </w:rPr>
        <w:t>Consortium Partners</w:t>
      </w:r>
    </w:p>
    <w:p w:rsidR="00EE0B44" w:rsidRDefault="00EE0B44" w:rsidP="00EE0B44">
      <w:pPr>
        <w:spacing w:after="120" w:line="240" w:lineRule="auto"/>
        <w:rPr>
          <w:rFonts w:ascii="Garamond" w:hAnsi="Garamond" w:cs="Times New Roman"/>
          <w:sz w:val="24"/>
          <w:szCs w:val="24"/>
        </w:rPr>
      </w:pPr>
      <w:r>
        <w:rPr>
          <w:rFonts w:ascii="Garamond" w:hAnsi="Garamond" w:cs="Times New Roman"/>
          <w:sz w:val="24"/>
          <w:szCs w:val="24"/>
        </w:rPr>
        <w:t>USAID does not have specific preferences regarding the involvement of particular members of the GCSS Leader with Associates Award consortium for the implementation of the PRG Principal Activity</w:t>
      </w:r>
      <w:r w:rsidR="001C1532">
        <w:rPr>
          <w:rFonts w:ascii="Garamond" w:hAnsi="Garamond" w:cs="Times New Roman"/>
          <w:sz w:val="24"/>
          <w:szCs w:val="24"/>
        </w:rPr>
        <w:t xml:space="preserve"> in Niger</w:t>
      </w:r>
      <w:r>
        <w:rPr>
          <w:rFonts w:ascii="Garamond" w:hAnsi="Garamond" w:cs="Times New Roman"/>
          <w:sz w:val="24"/>
          <w:szCs w:val="24"/>
        </w:rPr>
        <w:t>. The only criteria we have are commonsensical: the composition of the Associate Award implement</w:t>
      </w:r>
      <w:r w:rsidR="001C1532">
        <w:rPr>
          <w:rFonts w:ascii="Garamond" w:hAnsi="Garamond" w:cs="Times New Roman"/>
          <w:sz w:val="24"/>
          <w:szCs w:val="24"/>
        </w:rPr>
        <w:t xml:space="preserve">ation team, whether one GCSS partner or more, should be devised based on the comparative strengths of the GCSS members with regard to the technical requirements for this award, with an eye to creating the greatest strategic value possible within a fully manageable partner and staffing plan. The Management and Staffing Plan section of the Technical Proposal should include which partners are to be included and why. </w:t>
      </w:r>
    </w:p>
    <w:p w:rsidR="00EE0B44" w:rsidRDefault="00EE0B44" w:rsidP="00EE0B44">
      <w:pPr>
        <w:spacing w:after="120" w:line="240" w:lineRule="auto"/>
        <w:rPr>
          <w:rFonts w:ascii="Garamond" w:hAnsi="Garamond" w:cs="Times New Roman"/>
          <w:sz w:val="24"/>
          <w:szCs w:val="24"/>
        </w:rPr>
      </w:pPr>
    </w:p>
    <w:p w:rsidR="00AD30AB" w:rsidRPr="00EE0B44" w:rsidRDefault="00B2264E" w:rsidP="000B0BE6">
      <w:pPr>
        <w:spacing w:after="120" w:line="240" w:lineRule="auto"/>
        <w:ind w:left="720" w:hanging="720"/>
        <w:rPr>
          <w:rFonts w:ascii="Garamond" w:hAnsi="Garamond" w:cs="Times New Roman"/>
          <w:b/>
          <w:i/>
          <w:smallCaps/>
          <w:sz w:val="24"/>
          <w:szCs w:val="24"/>
        </w:rPr>
      </w:pPr>
      <w:r w:rsidRPr="00EE0B44">
        <w:rPr>
          <w:rFonts w:ascii="Garamond" w:hAnsi="Garamond" w:cs="Times New Roman"/>
          <w:b/>
          <w:i/>
          <w:sz w:val="24"/>
          <w:szCs w:val="24"/>
        </w:rPr>
        <w:t xml:space="preserve">D.1.2 </w:t>
      </w:r>
      <w:r w:rsidR="00EE0B44" w:rsidRPr="00EE0B44">
        <w:rPr>
          <w:rFonts w:ascii="Garamond" w:hAnsi="Garamond" w:cs="Times New Roman"/>
          <w:b/>
          <w:i/>
          <w:sz w:val="24"/>
          <w:szCs w:val="24"/>
        </w:rPr>
        <w:t xml:space="preserve">Local </w:t>
      </w:r>
      <w:r w:rsidR="00AD30AB" w:rsidRPr="00EE0B44">
        <w:rPr>
          <w:rFonts w:ascii="Garamond" w:hAnsi="Garamond" w:cs="Times New Roman"/>
          <w:b/>
          <w:i/>
          <w:sz w:val="24"/>
          <w:szCs w:val="24"/>
        </w:rPr>
        <w:t>Partners</w:t>
      </w:r>
    </w:p>
    <w:p w:rsidR="002A2053" w:rsidRPr="002A2053" w:rsidRDefault="002A2053" w:rsidP="002A2053">
      <w:pPr>
        <w:spacing w:after="120" w:line="240" w:lineRule="auto"/>
        <w:rPr>
          <w:rFonts w:ascii="Garamond" w:hAnsi="Garamond" w:cs="Times New Roman"/>
          <w:sz w:val="24"/>
          <w:szCs w:val="24"/>
        </w:rPr>
      </w:pPr>
      <w:r w:rsidRPr="00EE0B44">
        <w:rPr>
          <w:rFonts w:ascii="Garamond" w:hAnsi="Garamond" w:cs="Times New Roman"/>
          <w:sz w:val="24"/>
          <w:szCs w:val="24"/>
        </w:rPr>
        <w:t>Since the geographical scope</w:t>
      </w:r>
      <w:r w:rsidR="001C1532">
        <w:rPr>
          <w:rFonts w:ascii="Garamond" w:hAnsi="Garamond" w:cs="Times New Roman"/>
          <w:sz w:val="24"/>
          <w:szCs w:val="24"/>
        </w:rPr>
        <w:t xml:space="preserve"> of the PRG Principal Activity will include at least </w:t>
      </w:r>
      <w:r>
        <w:rPr>
          <w:rFonts w:ascii="Garamond" w:hAnsi="Garamond" w:cs="Times New Roman"/>
          <w:sz w:val="24"/>
          <w:szCs w:val="24"/>
        </w:rPr>
        <w:t>four</w:t>
      </w:r>
      <w:r w:rsidR="001C1532">
        <w:rPr>
          <w:rFonts w:ascii="Garamond" w:hAnsi="Garamond" w:cs="Times New Roman"/>
          <w:sz w:val="24"/>
          <w:szCs w:val="24"/>
        </w:rPr>
        <w:t xml:space="preserve"> regions in its Phase 1 and potentially more in a Phase 2, </w:t>
      </w:r>
      <w:r w:rsidRPr="002A2053">
        <w:rPr>
          <w:rFonts w:ascii="Garamond" w:hAnsi="Garamond" w:cs="Times New Roman"/>
          <w:sz w:val="24"/>
          <w:szCs w:val="24"/>
        </w:rPr>
        <w:t xml:space="preserve">partnerships with local organizations </w:t>
      </w:r>
      <w:r w:rsidR="001C1532">
        <w:rPr>
          <w:rFonts w:ascii="Garamond" w:hAnsi="Garamond" w:cs="Times New Roman"/>
          <w:sz w:val="24"/>
          <w:szCs w:val="24"/>
        </w:rPr>
        <w:t xml:space="preserve">in Niger, possibly through the </w:t>
      </w:r>
      <w:r w:rsidRPr="002A2053">
        <w:rPr>
          <w:rFonts w:ascii="Garamond" w:hAnsi="Garamond" w:cs="Times New Roman"/>
          <w:sz w:val="24"/>
          <w:szCs w:val="24"/>
        </w:rPr>
        <w:t xml:space="preserve">a </w:t>
      </w:r>
      <w:r w:rsidR="001C1532">
        <w:rPr>
          <w:rFonts w:ascii="Garamond" w:hAnsi="Garamond" w:cs="Times New Roman"/>
          <w:sz w:val="24"/>
          <w:szCs w:val="24"/>
        </w:rPr>
        <w:t xml:space="preserve">PRG PA </w:t>
      </w:r>
      <w:r w:rsidRPr="002A2053">
        <w:rPr>
          <w:rFonts w:ascii="Garamond" w:hAnsi="Garamond" w:cs="Times New Roman"/>
          <w:sz w:val="24"/>
          <w:szCs w:val="24"/>
        </w:rPr>
        <w:t>consortium</w:t>
      </w:r>
      <w:r w:rsidR="001C1532">
        <w:rPr>
          <w:rFonts w:ascii="Garamond" w:hAnsi="Garamond" w:cs="Times New Roman"/>
          <w:sz w:val="24"/>
          <w:szCs w:val="24"/>
        </w:rPr>
        <w:t>,</w:t>
      </w:r>
      <w:r w:rsidRPr="002A2053">
        <w:rPr>
          <w:rFonts w:ascii="Garamond" w:hAnsi="Garamond" w:cs="Times New Roman"/>
          <w:sz w:val="24"/>
          <w:szCs w:val="24"/>
        </w:rPr>
        <w:t xml:space="preserve"> will be essential and we expect </w:t>
      </w:r>
      <w:r w:rsidR="001C1532">
        <w:rPr>
          <w:rFonts w:ascii="Garamond" w:hAnsi="Garamond" w:cs="Times New Roman"/>
          <w:sz w:val="24"/>
          <w:szCs w:val="24"/>
        </w:rPr>
        <w:t xml:space="preserve">GCSS to </w:t>
      </w:r>
      <w:r w:rsidRPr="002A2053">
        <w:rPr>
          <w:rFonts w:ascii="Garamond" w:hAnsi="Garamond" w:cs="Times New Roman"/>
          <w:sz w:val="24"/>
          <w:szCs w:val="24"/>
        </w:rPr>
        <w:t xml:space="preserve">provide a sound management and staffing plan that leverages existing local presence of other organizations </w:t>
      </w:r>
      <w:r w:rsidR="001C1532">
        <w:rPr>
          <w:rFonts w:ascii="Garamond" w:hAnsi="Garamond" w:cs="Times New Roman"/>
          <w:sz w:val="24"/>
          <w:szCs w:val="24"/>
        </w:rPr>
        <w:t xml:space="preserve">wherever </w:t>
      </w:r>
      <w:r w:rsidRPr="002A2053">
        <w:rPr>
          <w:rFonts w:ascii="Garamond" w:hAnsi="Garamond" w:cs="Times New Roman"/>
          <w:sz w:val="24"/>
          <w:szCs w:val="24"/>
        </w:rPr>
        <w:t>necessary</w:t>
      </w:r>
      <w:r w:rsidR="001C1532">
        <w:rPr>
          <w:rFonts w:ascii="Garamond" w:hAnsi="Garamond" w:cs="Times New Roman"/>
          <w:sz w:val="24"/>
          <w:szCs w:val="24"/>
        </w:rPr>
        <w:t xml:space="preserve"> and useful</w:t>
      </w:r>
      <w:r w:rsidRPr="002A2053">
        <w:rPr>
          <w:rFonts w:ascii="Garamond" w:hAnsi="Garamond" w:cs="Times New Roman"/>
          <w:sz w:val="24"/>
          <w:szCs w:val="24"/>
        </w:rPr>
        <w:t xml:space="preserve">. For example, it may be that </w:t>
      </w:r>
      <w:r w:rsidR="001C1532">
        <w:rPr>
          <w:rFonts w:ascii="Garamond" w:hAnsi="Garamond" w:cs="Times New Roman"/>
          <w:sz w:val="24"/>
          <w:szCs w:val="24"/>
        </w:rPr>
        <w:t>establishing a facilitating presence for the PRG Principal Activity at the regional and sub-regional level would be achieved through the designation or, if necessary, additional hiring of staff in with existing NGOs</w:t>
      </w:r>
      <w:r w:rsidR="00A726D1">
        <w:rPr>
          <w:rFonts w:ascii="Garamond" w:hAnsi="Garamond" w:cs="Times New Roman"/>
          <w:sz w:val="24"/>
          <w:szCs w:val="24"/>
        </w:rPr>
        <w:t xml:space="preserve">, using or building onto as necessary </w:t>
      </w:r>
      <w:r w:rsidRPr="002A2053">
        <w:rPr>
          <w:rFonts w:ascii="Garamond" w:hAnsi="Garamond" w:cs="Times New Roman"/>
          <w:sz w:val="24"/>
          <w:szCs w:val="24"/>
        </w:rPr>
        <w:t xml:space="preserve">existing office space of local partners or contacts.  </w:t>
      </w:r>
      <w:r w:rsidR="001C1532">
        <w:rPr>
          <w:rFonts w:ascii="Garamond" w:hAnsi="Garamond" w:cs="Times New Roman"/>
          <w:sz w:val="24"/>
          <w:szCs w:val="24"/>
        </w:rPr>
        <w:t xml:space="preserve">GCSS should be prepared to </w:t>
      </w:r>
      <w:r w:rsidRPr="002A2053">
        <w:rPr>
          <w:rFonts w:ascii="Garamond" w:hAnsi="Garamond" w:cs="Times New Roman"/>
          <w:sz w:val="24"/>
          <w:szCs w:val="24"/>
        </w:rPr>
        <w:t xml:space="preserve">clearly spell this out in their proposal </w:t>
      </w:r>
      <w:r w:rsidR="001C1532">
        <w:rPr>
          <w:rFonts w:ascii="Garamond" w:hAnsi="Garamond" w:cs="Times New Roman"/>
          <w:sz w:val="24"/>
          <w:szCs w:val="24"/>
        </w:rPr>
        <w:t xml:space="preserve">to the extent possible now, leaving </w:t>
      </w:r>
      <w:r w:rsidRPr="002A2053">
        <w:rPr>
          <w:rFonts w:ascii="Garamond" w:hAnsi="Garamond" w:cs="Times New Roman"/>
          <w:sz w:val="24"/>
          <w:szCs w:val="24"/>
        </w:rPr>
        <w:t xml:space="preserve">space to further define this as the project evolves. </w:t>
      </w:r>
    </w:p>
    <w:p w:rsidR="00AD30AB" w:rsidRPr="00BC7D98" w:rsidRDefault="00AD30AB" w:rsidP="001561BF">
      <w:pPr>
        <w:spacing w:after="120" w:line="240" w:lineRule="auto"/>
        <w:rPr>
          <w:rFonts w:ascii="Garamond" w:hAnsi="Garamond" w:cs="Times New Roman"/>
          <w:color w:val="FF0000"/>
          <w:sz w:val="24"/>
          <w:szCs w:val="24"/>
        </w:rPr>
      </w:pPr>
    </w:p>
    <w:p w:rsidR="001561BF" w:rsidRPr="00BC7D98" w:rsidRDefault="001561BF" w:rsidP="001561BF">
      <w:pPr>
        <w:spacing w:after="120" w:line="240" w:lineRule="auto"/>
        <w:rPr>
          <w:rFonts w:ascii="Garamond" w:hAnsi="Garamond" w:cs="Times New Roman"/>
          <w:b/>
          <w:sz w:val="24"/>
          <w:szCs w:val="24"/>
        </w:rPr>
      </w:pPr>
      <w:r w:rsidRPr="00BC7D98">
        <w:rPr>
          <w:rFonts w:ascii="Garamond" w:hAnsi="Garamond" w:cs="Times New Roman"/>
          <w:b/>
          <w:sz w:val="24"/>
          <w:szCs w:val="24"/>
        </w:rPr>
        <w:t>D.2 Qualifications of Key Personnel</w:t>
      </w:r>
    </w:p>
    <w:p w:rsidR="001561BF" w:rsidRPr="00BC7D98" w:rsidRDefault="001561BF" w:rsidP="009169B4">
      <w:pPr>
        <w:spacing w:after="0" w:line="240" w:lineRule="auto"/>
        <w:rPr>
          <w:rFonts w:ascii="Garamond" w:eastAsia="Times New Roman" w:hAnsi="Garamond" w:cs="TimesNewRomanPSMT"/>
          <w:sz w:val="24"/>
          <w:szCs w:val="24"/>
        </w:rPr>
      </w:pPr>
      <w:r w:rsidRPr="00BC7D98">
        <w:rPr>
          <w:rFonts w:ascii="Garamond" w:hAnsi="Garamond" w:cs="Times New Roman"/>
          <w:color w:val="000000" w:themeColor="text1"/>
          <w:sz w:val="24"/>
          <w:szCs w:val="24"/>
        </w:rPr>
        <w:t xml:space="preserve">The following positions have been designated as key to the achievement of the program’s goals. These personnel are subject to the approval </w:t>
      </w:r>
      <w:r w:rsidR="009169B4" w:rsidRPr="00BC7D98">
        <w:rPr>
          <w:rFonts w:ascii="Garamond" w:hAnsi="Garamond" w:cs="Times New Roman"/>
          <w:color w:val="000000" w:themeColor="text1"/>
          <w:sz w:val="24"/>
          <w:szCs w:val="24"/>
        </w:rPr>
        <w:t xml:space="preserve">by the USAID/Niger Agreement Officer’s Representative (AOR) in accordance with the </w:t>
      </w:r>
      <w:r w:rsidRPr="00BC7D98">
        <w:rPr>
          <w:rFonts w:ascii="Garamond" w:hAnsi="Garamond" w:cs="Times New Roman"/>
          <w:color w:val="000000" w:themeColor="text1"/>
          <w:sz w:val="24"/>
          <w:szCs w:val="24"/>
        </w:rPr>
        <w:t xml:space="preserve">USAID/Senegal’s Agreement </w:t>
      </w:r>
      <w:r w:rsidR="009169B4" w:rsidRPr="00BC7D98">
        <w:rPr>
          <w:rFonts w:ascii="Garamond" w:hAnsi="Garamond" w:cs="Times New Roman"/>
          <w:color w:val="000000" w:themeColor="text1"/>
          <w:sz w:val="24"/>
          <w:szCs w:val="24"/>
        </w:rPr>
        <w:t>O</w:t>
      </w:r>
      <w:r w:rsidRPr="00BC7D98">
        <w:rPr>
          <w:rFonts w:ascii="Garamond" w:hAnsi="Garamond" w:cs="Times New Roman"/>
          <w:color w:val="000000" w:themeColor="text1"/>
          <w:sz w:val="24"/>
          <w:szCs w:val="24"/>
        </w:rPr>
        <w:t>fficer</w:t>
      </w:r>
      <w:r w:rsidR="009169B4" w:rsidRPr="00BC7D98">
        <w:rPr>
          <w:rFonts w:ascii="Garamond" w:hAnsi="Garamond" w:cs="Times New Roman"/>
          <w:color w:val="000000" w:themeColor="text1"/>
          <w:sz w:val="24"/>
          <w:szCs w:val="24"/>
        </w:rPr>
        <w:t xml:space="preserve"> (AO)</w:t>
      </w:r>
      <w:r w:rsidRPr="00BC7D98">
        <w:rPr>
          <w:rFonts w:ascii="Garamond" w:hAnsi="Garamond" w:cs="Times New Roman"/>
          <w:color w:val="000000" w:themeColor="text1"/>
          <w:sz w:val="24"/>
          <w:szCs w:val="24"/>
        </w:rPr>
        <w:t>.</w:t>
      </w:r>
      <w:r w:rsidRPr="00BC7D98">
        <w:rPr>
          <w:rFonts w:ascii="Garamond" w:eastAsia="Times New Roman" w:hAnsi="Garamond" w:cs="TimesNewRomanPSMT"/>
          <w:sz w:val="24"/>
          <w:szCs w:val="24"/>
        </w:rPr>
        <w:t xml:space="preserve"> The key personnel specified below are considered to be essential to the work being performed hereunder. Prior to replacing any of the specified individuals, the implementer shall immediately notify both the </w:t>
      </w:r>
      <w:r w:rsidR="009169B4" w:rsidRPr="00BC7D98">
        <w:rPr>
          <w:rFonts w:ascii="Garamond" w:eastAsia="Times New Roman" w:hAnsi="Garamond" w:cs="TimesNewRomanPSMT"/>
          <w:sz w:val="24"/>
          <w:szCs w:val="24"/>
        </w:rPr>
        <w:t xml:space="preserve">AOR and AO </w:t>
      </w:r>
      <w:r w:rsidRPr="00BC7D98">
        <w:rPr>
          <w:rFonts w:ascii="Garamond" w:eastAsia="Times New Roman" w:hAnsi="Garamond" w:cs="TimesNewRomanPSMT"/>
          <w:sz w:val="24"/>
          <w:szCs w:val="24"/>
        </w:rPr>
        <w:t xml:space="preserve">reasonably in advance and shall submit written justification (including proposed substitutions) in sufficient detail to permit evaluation of the impact on the program. </w:t>
      </w:r>
      <w:r w:rsidRPr="00BC7D98">
        <w:rPr>
          <w:rFonts w:ascii="Garamond" w:eastAsia="Times New Roman" w:hAnsi="Garamond" w:cs="Times New Roman"/>
          <w:color w:val="000000"/>
          <w:sz w:val="24"/>
          <w:szCs w:val="24"/>
        </w:rPr>
        <w:t xml:space="preserve">The implementer shall be responsible for providing such personnel who meet the minimum qualifications herein, for performance at the level agreed upon and for the term required. Unless specified in writing by the </w:t>
      </w:r>
      <w:r w:rsidR="009169B4" w:rsidRPr="00BC7D98">
        <w:rPr>
          <w:rFonts w:ascii="Garamond" w:eastAsia="Times New Roman" w:hAnsi="Garamond" w:cs="Times New Roman"/>
          <w:color w:val="000000"/>
          <w:sz w:val="24"/>
          <w:szCs w:val="24"/>
        </w:rPr>
        <w:t>AO</w:t>
      </w:r>
      <w:r w:rsidRPr="00BC7D98">
        <w:rPr>
          <w:rFonts w:ascii="Garamond" w:eastAsia="Times New Roman" w:hAnsi="Garamond" w:cs="Times New Roman"/>
          <w:color w:val="000000"/>
          <w:sz w:val="24"/>
          <w:szCs w:val="24"/>
        </w:rPr>
        <w:t xml:space="preserve">, </w:t>
      </w:r>
      <w:proofErr w:type="gramStart"/>
      <w:r w:rsidRPr="00BC7D98">
        <w:rPr>
          <w:rFonts w:ascii="Garamond" w:eastAsia="Times New Roman" w:hAnsi="Garamond" w:cs="Times New Roman"/>
          <w:color w:val="000000"/>
          <w:sz w:val="24"/>
          <w:szCs w:val="24"/>
        </w:rPr>
        <w:t>n</w:t>
      </w:r>
      <w:r w:rsidRPr="00BC7D98">
        <w:rPr>
          <w:rFonts w:ascii="Garamond" w:eastAsia="Times New Roman" w:hAnsi="Garamond" w:cs="TimesNewRomanPSMT"/>
          <w:sz w:val="24"/>
          <w:szCs w:val="24"/>
        </w:rPr>
        <w:t xml:space="preserve">o replacement of key personnel shall be made by the implementer without the written consent of the </w:t>
      </w:r>
      <w:r w:rsidR="009169B4" w:rsidRPr="00BC7D98">
        <w:rPr>
          <w:rFonts w:ascii="Garamond" w:eastAsia="Times New Roman" w:hAnsi="Garamond" w:cs="TimesNewRomanPSMT"/>
          <w:sz w:val="24"/>
          <w:szCs w:val="24"/>
        </w:rPr>
        <w:t>AOR and AO</w:t>
      </w:r>
      <w:proofErr w:type="gramEnd"/>
      <w:r w:rsidR="009169B4" w:rsidRPr="00BC7D98">
        <w:rPr>
          <w:rFonts w:ascii="Garamond" w:eastAsia="Times New Roman" w:hAnsi="Garamond" w:cs="TimesNewRomanPSMT"/>
          <w:sz w:val="24"/>
          <w:szCs w:val="24"/>
        </w:rPr>
        <w:t>.</w:t>
      </w:r>
    </w:p>
    <w:p w:rsidR="009169B4" w:rsidRPr="00BC7D98" w:rsidRDefault="009169B4" w:rsidP="009169B4">
      <w:pPr>
        <w:spacing w:after="0" w:line="240" w:lineRule="auto"/>
        <w:rPr>
          <w:rFonts w:ascii="Garamond" w:hAnsi="Garamond" w:cs="Times New Roman"/>
          <w:color w:val="000000" w:themeColor="text1"/>
          <w:sz w:val="24"/>
          <w:szCs w:val="24"/>
        </w:rPr>
      </w:pPr>
    </w:p>
    <w:p w:rsidR="009169B4" w:rsidRDefault="009169B4" w:rsidP="009169B4">
      <w:pPr>
        <w:spacing w:after="0" w:line="240" w:lineRule="auto"/>
        <w:rPr>
          <w:rFonts w:ascii="Garamond" w:hAnsi="Garamond" w:cs="Times New Roman"/>
          <w:b/>
          <w:color w:val="000000" w:themeColor="text1"/>
          <w:sz w:val="24"/>
          <w:szCs w:val="24"/>
        </w:rPr>
      </w:pPr>
    </w:p>
    <w:p w:rsidR="00F07327" w:rsidRDefault="00F07327" w:rsidP="009169B4">
      <w:pPr>
        <w:spacing w:after="0" w:line="240" w:lineRule="auto"/>
        <w:rPr>
          <w:rFonts w:ascii="Garamond" w:hAnsi="Garamond" w:cs="Times New Roman"/>
          <w:b/>
          <w:color w:val="000000" w:themeColor="text1"/>
          <w:sz w:val="24"/>
          <w:szCs w:val="24"/>
        </w:rPr>
      </w:pPr>
    </w:p>
    <w:p w:rsidR="00F07327" w:rsidRPr="00BC7D98" w:rsidRDefault="00F07327" w:rsidP="009169B4">
      <w:pPr>
        <w:spacing w:after="0" w:line="240" w:lineRule="auto"/>
        <w:rPr>
          <w:rFonts w:ascii="Garamond" w:hAnsi="Garamond" w:cs="Times New Roman"/>
          <w:b/>
          <w:color w:val="000000" w:themeColor="text1"/>
          <w:sz w:val="24"/>
          <w:szCs w:val="24"/>
        </w:rPr>
      </w:pPr>
    </w:p>
    <w:p w:rsidR="001561BF" w:rsidRPr="00BC7D98" w:rsidRDefault="009169B4" w:rsidP="00B401F9">
      <w:pPr>
        <w:pStyle w:val="ListParagraph"/>
        <w:numPr>
          <w:ilvl w:val="0"/>
          <w:numId w:val="11"/>
        </w:numPr>
        <w:spacing w:after="0" w:line="240" w:lineRule="auto"/>
        <w:ind w:left="360"/>
        <w:rPr>
          <w:rFonts w:ascii="Garamond" w:hAnsi="Garamond" w:cs="Times New Roman"/>
          <w:b/>
          <w:color w:val="000000" w:themeColor="text1"/>
          <w:sz w:val="24"/>
          <w:szCs w:val="24"/>
        </w:rPr>
      </w:pPr>
      <w:r w:rsidRPr="00BC7D98">
        <w:rPr>
          <w:rFonts w:ascii="Garamond" w:hAnsi="Garamond" w:cs="Times New Roman"/>
          <w:b/>
          <w:color w:val="000000" w:themeColor="text1"/>
          <w:sz w:val="24"/>
          <w:szCs w:val="24"/>
        </w:rPr>
        <w:t>Chief of Party</w:t>
      </w:r>
    </w:p>
    <w:p w:rsidR="009169B4" w:rsidRPr="00BC7D98" w:rsidRDefault="009169B4" w:rsidP="009169B4">
      <w:pPr>
        <w:pStyle w:val="ListParagraph"/>
        <w:spacing w:after="0" w:line="240" w:lineRule="auto"/>
        <w:ind w:left="360"/>
        <w:rPr>
          <w:rFonts w:ascii="Garamond" w:hAnsi="Garamond" w:cs="Times New Roman"/>
          <w:b/>
          <w:color w:val="000000" w:themeColor="text1"/>
          <w:sz w:val="24"/>
          <w:szCs w:val="24"/>
        </w:rPr>
      </w:pPr>
    </w:p>
    <w:p w:rsidR="009169B4" w:rsidRPr="00BC7D98" w:rsidRDefault="009169B4" w:rsidP="009169B4">
      <w:pPr>
        <w:pStyle w:val="ListParagraph"/>
        <w:spacing w:after="0" w:line="240" w:lineRule="auto"/>
        <w:ind w:left="360"/>
        <w:rPr>
          <w:rFonts w:ascii="Garamond" w:hAnsi="Garamond" w:cs="Times New Roman"/>
          <w:color w:val="000000" w:themeColor="text1"/>
          <w:sz w:val="24"/>
          <w:szCs w:val="24"/>
        </w:rPr>
      </w:pPr>
      <w:r w:rsidRPr="00BC7D98">
        <w:rPr>
          <w:rFonts w:ascii="Garamond" w:hAnsi="Garamond" w:cs="Times New Roman"/>
          <w:color w:val="000000" w:themeColor="text1"/>
          <w:sz w:val="24"/>
          <w:szCs w:val="24"/>
        </w:rPr>
        <w:t>Minimum requirements:</w:t>
      </w:r>
    </w:p>
    <w:p w:rsidR="009169B4" w:rsidRPr="00BC7D98" w:rsidRDefault="009169B4" w:rsidP="009169B4">
      <w:pPr>
        <w:pStyle w:val="ListParagraph"/>
        <w:spacing w:after="0" w:line="240" w:lineRule="auto"/>
        <w:ind w:left="360"/>
        <w:rPr>
          <w:rFonts w:ascii="Garamond" w:hAnsi="Garamond" w:cs="Times New Roman"/>
          <w:color w:val="000000" w:themeColor="text1"/>
          <w:sz w:val="24"/>
          <w:szCs w:val="24"/>
        </w:rPr>
      </w:pPr>
    </w:p>
    <w:p w:rsidR="001561BF" w:rsidRPr="00BC7D98" w:rsidRDefault="001561BF" w:rsidP="00B401F9">
      <w:pPr>
        <w:pStyle w:val="ListParagraph"/>
        <w:numPr>
          <w:ilvl w:val="0"/>
          <w:numId w:val="1"/>
        </w:numPr>
        <w:tabs>
          <w:tab w:val="left" w:pos="720"/>
        </w:tabs>
        <w:spacing w:after="0" w:line="240" w:lineRule="auto"/>
        <w:ind w:left="720"/>
        <w:contextualSpacing w:val="0"/>
        <w:rPr>
          <w:rFonts w:ascii="Garamond" w:hAnsi="Garamond" w:cs="Times New Roman"/>
          <w:color w:val="000000" w:themeColor="text1"/>
          <w:sz w:val="24"/>
          <w:szCs w:val="24"/>
        </w:rPr>
      </w:pPr>
      <w:r w:rsidRPr="00BC7D98">
        <w:rPr>
          <w:rFonts w:ascii="Garamond" w:hAnsi="Garamond" w:cs="Times New Roman"/>
          <w:color w:val="000000" w:themeColor="text1"/>
          <w:sz w:val="24"/>
          <w:szCs w:val="24"/>
        </w:rPr>
        <w:t>Years’ Experience: 5-10 years of</w:t>
      </w:r>
      <w:r w:rsidR="009169B4" w:rsidRPr="00BC7D98">
        <w:rPr>
          <w:rFonts w:ascii="Garamond" w:hAnsi="Garamond" w:cs="Times New Roman"/>
          <w:color w:val="000000" w:themeColor="text1"/>
          <w:sz w:val="24"/>
          <w:szCs w:val="24"/>
        </w:rPr>
        <w:t xml:space="preserve"> experience in s</w:t>
      </w:r>
      <w:r w:rsidRPr="00BC7D98">
        <w:rPr>
          <w:rFonts w:ascii="Garamond" w:hAnsi="Garamond" w:cs="Times New Roman"/>
          <w:color w:val="000000" w:themeColor="text1"/>
          <w:sz w:val="24"/>
          <w:szCs w:val="24"/>
        </w:rPr>
        <w:t>enior leadership positions in development program management – proven expertise in transformation and change management.</w:t>
      </w:r>
    </w:p>
    <w:p w:rsidR="001561BF" w:rsidRPr="00BC7D98" w:rsidRDefault="001561BF" w:rsidP="00B401F9">
      <w:pPr>
        <w:pStyle w:val="ListParagraph"/>
        <w:numPr>
          <w:ilvl w:val="0"/>
          <w:numId w:val="1"/>
        </w:numPr>
        <w:spacing w:after="0" w:line="240" w:lineRule="auto"/>
        <w:ind w:left="720"/>
        <w:contextualSpacing w:val="0"/>
        <w:rPr>
          <w:rFonts w:ascii="Garamond" w:hAnsi="Garamond" w:cs="Times New Roman"/>
          <w:color w:val="000000" w:themeColor="text1"/>
          <w:sz w:val="24"/>
          <w:szCs w:val="24"/>
        </w:rPr>
      </w:pPr>
      <w:r w:rsidRPr="00BC7D98">
        <w:rPr>
          <w:rFonts w:ascii="Garamond" w:hAnsi="Garamond" w:cs="Times New Roman"/>
          <w:color w:val="000000" w:themeColor="text1"/>
          <w:sz w:val="24"/>
          <w:szCs w:val="24"/>
        </w:rPr>
        <w:t>Highest Level of Education Obtained: Minimum Master’s degree</w:t>
      </w:r>
    </w:p>
    <w:p w:rsidR="001561BF" w:rsidRPr="00BC7D98" w:rsidRDefault="001561BF" w:rsidP="00B401F9">
      <w:pPr>
        <w:pStyle w:val="ListParagraph"/>
        <w:numPr>
          <w:ilvl w:val="0"/>
          <w:numId w:val="1"/>
        </w:numPr>
        <w:spacing w:after="0" w:line="240" w:lineRule="auto"/>
        <w:ind w:left="720"/>
        <w:contextualSpacing w:val="0"/>
        <w:rPr>
          <w:rFonts w:ascii="Garamond" w:hAnsi="Garamond" w:cs="Times New Roman"/>
          <w:color w:val="000000" w:themeColor="text1"/>
          <w:sz w:val="24"/>
          <w:szCs w:val="24"/>
        </w:rPr>
      </w:pPr>
      <w:r w:rsidRPr="00BC7D98">
        <w:rPr>
          <w:rFonts w:ascii="Garamond" w:hAnsi="Garamond" w:cs="Times New Roman"/>
          <w:color w:val="000000" w:themeColor="text1"/>
          <w:sz w:val="24"/>
          <w:szCs w:val="24"/>
        </w:rPr>
        <w:t>Language requirements</w:t>
      </w:r>
      <w:r w:rsidR="009169B4" w:rsidRPr="00BC7D98">
        <w:rPr>
          <w:rFonts w:ascii="Garamond" w:hAnsi="Garamond" w:cs="Times New Roman"/>
          <w:color w:val="000000" w:themeColor="text1"/>
          <w:sz w:val="24"/>
          <w:szCs w:val="24"/>
        </w:rPr>
        <w:t xml:space="preserve">: Professional level speaking, reading and writing </w:t>
      </w:r>
      <w:r w:rsidRPr="00BC7D98">
        <w:rPr>
          <w:rFonts w:ascii="Garamond" w:hAnsi="Garamond" w:cs="Times New Roman"/>
          <w:color w:val="000000" w:themeColor="text1"/>
          <w:sz w:val="24"/>
          <w:szCs w:val="24"/>
        </w:rPr>
        <w:t>in French and English</w:t>
      </w:r>
    </w:p>
    <w:p w:rsidR="001561BF" w:rsidRPr="00BC7D98" w:rsidRDefault="001561BF" w:rsidP="00B401F9">
      <w:pPr>
        <w:pStyle w:val="ListParagraph"/>
        <w:numPr>
          <w:ilvl w:val="0"/>
          <w:numId w:val="1"/>
        </w:numPr>
        <w:spacing w:after="0" w:line="240" w:lineRule="auto"/>
        <w:ind w:left="720"/>
        <w:contextualSpacing w:val="0"/>
        <w:rPr>
          <w:rFonts w:ascii="Garamond" w:hAnsi="Garamond" w:cs="Times New Roman"/>
          <w:color w:val="000000" w:themeColor="text1"/>
          <w:sz w:val="24"/>
          <w:szCs w:val="24"/>
        </w:rPr>
      </w:pPr>
      <w:r w:rsidRPr="00BC7D98">
        <w:rPr>
          <w:rFonts w:ascii="Garamond" w:hAnsi="Garamond" w:cs="Times New Roman"/>
          <w:color w:val="000000" w:themeColor="text1"/>
          <w:sz w:val="24"/>
          <w:szCs w:val="24"/>
        </w:rPr>
        <w:t xml:space="preserve">Educational or Work Experience field: preferably exposure to countries in democratic transition – experience of francophone Africa and knowledge of democratization trends in West Africa. </w:t>
      </w:r>
    </w:p>
    <w:p w:rsidR="001561BF" w:rsidRPr="00BC7D98" w:rsidRDefault="001561BF" w:rsidP="00B401F9">
      <w:pPr>
        <w:pStyle w:val="ListParagraph"/>
        <w:numPr>
          <w:ilvl w:val="0"/>
          <w:numId w:val="1"/>
        </w:numPr>
        <w:spacing w:after="0" w:line="240" w:lineRule="auto"/>
        <w:ind w:left="720"/>
        <w:contextualSpacing w:val="0"/>
        <w:rPr>
          <w:rFonts w:ascii="Garamond" w:hAnsi="Garamond" w:cs="Times New Roman"/>
          <w:color w:val="000000" w:themeColor="text1"/>
          <w:sz w:val="24"/>
          <w:szCs w:val="24"/>
        </w:rPr>
      </w:pPr>
      <w:r w:rsidRPr="00BC7D98">
        <w:rPr>
          <w:rFonts w:ascii="Garamond" w:eastAsia="Times New Roman" w:hAnsi="Garamond" w:cs="TimesNewRomanPSMT"/>
          <w:sz w:val="24"/>
          <w:szCs w:val="24"/>
        </w:rPr>
        <w:t xml:space="preserve">Demonstrated expertise in </w:t>
      </w:r>
      <w:r w:rsidR="009169B4" w:rsidRPr="00BC7D98">
        <w:rPr>
          <w:rFonts w:ascii="Garamond" w:eastAsia="Times New Roman" w:hAnsi="Garamond" w:cs="TimesNewRomanPSMT"/>
          <w:sz w:val="24"/>
          <w:szCs w:val="24"/>
        </w:rPr>
        <w:t xml:space="preserve">two or more of the following </w:t>
      </w:r>
      <w:r w:rsidRPr="00BC7D98">
        <w:rPr>
          <w:rFonts w:ascii="Garamond" w:eastAsia="Times New Roman" w:hAnsi="Garamond" w:cs="TimesNewRomanPSMT"/>
          <w:sz w:val="24"/>
          <w:szCs w:val="24"/>
        </w:rPr>
        <w:t>areas</w:t>
      </w:r>
      <w:r w:rsidR="009169B4" w:rsidRPr="00BC7D98">
        <w:rPr>
          <w:rFonts w:ascii="Garamond" w:eastAsia="Times New Roman" w:hAnsi="Garamond" w:cs="TimesNewRomanPSMT"/>
          <w:sz w:val="24"/>
          <w:szCs w:val="24"/>
        </w:rPr>
        <w:t xml:space="preserve">: public administration, civil society strengthening, public service delivery, multi-stakeholder dialogue, local capacity </w:t>
      </w:r>
      <w:r w:rsidRPr="00BC7D98">
        <w:rPr>
          <w:rFonts w:ascii="Garamond" w:eastAsia="Times New Roman" w:hAnsi="Garamond" w:cs="TimesNewRomanPSMT"/>
          <w:sz w:val="24"/>
          <w:szCs w:val="24"/>
        </w:rPr>
        <w:t>development</w:t>
      </w:r>
      <w:r w:rsidR="009169B4" w:rsidRPr="00BC7D98">
        <w:rPr>
          <w:rFonts w:ascii="Garamond" w:eastAsia="Times New Roman" w:hAnsi="Garamond" w:cs="TimesNewRomanPSMT"/>
          <w:sz w:val="24"/>
          <w:szCs w:val="24"/>
        </w:rPr>
        <w:t>, and/or political economy analysis</w:t>
      </w:r>
      <w:r w:rsidRPr="00BC7D98">
        <w:rPr>
          <w:rFonts w:ascii="Garamond" w:eastAsia="Times New Roman" w:hAnsi="Garamond" w:cs="TimesNewRomanPSMT"/>
          <w:sz w:val="24"/>
          <w:szCs w:val="24"/>
        </w:rPr>
        <w:t>.</w:t>
      </w:r>
    </w:p>
    <w:p w:rsidR="001561BF" w:rsidRPr="00BC7D98" w:rsidRDefault="001561BF" w:rsidP="00B401F9">
      <w:pPr>
        <w:numPr>
          <w:ilvl w:val="0"/>
          <w:numId w:val="1"/>
        </w:numPr>
        <w:autoSpaceDE w:val="0"/>
        <w:autoSpaceDN w:val="0"/>
        <w:adjustRightInd w:val="0"/>
        <w:spacing w:after="0" w:line="240" w:lineRule="auto"/>
        <w:ind w:left="720"/>
        <w:rPr>
          <w:rFonts w:ascii="Garamond" w:eastAsia="Times New Roman" w:hAnsi="Garamond" w:cs="TimesNewRomanPSMT"/>
          <w:sz w:val="24"/>
          <w:szCs w:val="24"/>
        </w:rPr>
      </w:pPr>
      <w:r w:rsidRPr="00BC7D98">
        <w:rPr>
          <w:rFonts w:ascii="Garamond" w:eastAsia="Times New Roman" w:hAnsi="Garamond" w:cs="TimesNewRomanPSMT"/>
          <w:sz w:val="24"/>
          <w:szCs w:val="24"/>
        </w:rPr>
        <w:t xml:space="preserve">Proven ability to work </w:t>
      </w:r>
      <w:r w:rsidR="00A726D1">
        <w:rPr>
          <w:rFonts w:ascii="Garamond" w:eastAsia="Times New Roman" w:hAnsi="Garamond" w:cs="TimesNewRomanPSMT"/>
          <w:sz w:val="24"/>
          <w:szCs w:val="24"/>
        </w:rPr>
        <w:t xml:space="preserve">at the highest levels with </w:t>
      </w:r>
      <w:r w:rsidRPr="00BC7D98">
        <w:rPr>
          <w:rFonts w:ascii="Garamond" w:eastAsia="Times New Roman" w:hAnsi="Garamond" w:cs="TimesNewRomanPSMT"/>
          <w:sz w:val="24"/>
          <w:szCs w:val="24"/>
        </w:rPr>
        <w:t xml:space="preserve">government and non-governmental partners </w:t>
      </w:r>
      <w:r w:rsidR="009169B4" w:rsidRPr="00BC7D98">
        <w:rPr>
          <w:rFonts w:ascii="Garamond" w:eastAsia="Times New Roman" w:hAnsi="Garamond" w:cs="TimesNewRomanPSMT"/>
          <w:sz w:val="24"/>
          <w:szCs w:val="24"/>
        </w:rPr>
        <w:t>in Africa</w:t>
      </w:r>
      <w:r w:rsidRPr="00BC7D98">
        <w:rPr>
          <w:rFonts w:ascii="Garamond" w:eastAsia="Times New Roman" w:hAnsi="Garamond" w:cs="TimesNewRomanPSMT"/>
          <w:sz w:val="24"/>
          <w:szCs w:val="24"/>
        </w:rPr>
        <w:t>.</w:t>
      </w:r>
    </w:p>
    <w:p w:rsidR="001561BF" w:rsidRPr="00BC7D98" w:rsidRDefault="001561BF" w:rsidP="00B401F9">
      <w:pPr>
        <w:numPr>
          <w:ilvl w:val="0"/>
          <w:numId w:val="1"/>
        </w:numPr>
        <w:autoSpaceDE w:val="0"/>
        <w:autoSpaceDN w:val="0"/>
        <w:adjustRightInd w:val="0"/>
        <w:spacing w:after="0" w:line="240" w:lineRule="auto"/>
        <w:ind w:left="720"/>
        <w:rPr>
          <w:rFonts w:ascii="Garamond" w:eastAsia="Times New Roman" w:hAnsi="Garamond" w:cs="TimesNewRomanPSMT"/>
          <w:sz w:val="24"/>
          <w:szCs w:val="24"/>
        </w:rPr>
      </w:pPr>
      <w:r w:rsidRPr="00BC7D98">
        <w:rPr>
          <w:rFonts w:ascii="Garamond" w:eastAsia="Times New Roman" w:hAnsi="Garamond" w:cs="TimesNewRomanPSMT"/>
          <w:sz w:val="24"/>
          <w:szCs w:val="24"/>
        </w:rPr>
        <w:t>Ability to work in remote areas of the country to oversee project and task management and provide technical expertise.  Expertise in conflict sensitive settings a plus</w:t>
      </w:r>
      <w:r w:rsidR="009169B4" w:rsidRPr="00BC7D98">
        <w:rPr>
          <w:rFonts w:ascii="Garamond" w:eastAsia="Times New Roman" w:hAnsi="Garamond" w:cs="TimesNewRomanPSMT"/>
          <w:sz w:val="24"/>
          <w:szCs w:val="24"/>
        </w:rPr>
        <w:t>.</w:t>
      </w:r>
    </w:p>
    <w:p w:rsidR="001561BF" w:rsidRPr="00BC7D98" w:rsidRDefault="001561BF" w:rsidP="00B401F9">
      <w:pPr>
        <w:numPr>
          <w:ilvl w:val="0"/>
          <w:numId w:val="1"/>
        </w:numPr>
        <w:autoSpaceDE w:val="0"/>
        <w:autoSpaceDN w:val="0"/>
        <w:adjustRightInd w:val="0"/>
        <w:spacing w:after="0" w:line="240" w:lineRule="auto"/>
        <w:ind w:left="720"/>
        <w:rPr>
          <w:rFonts w:ascii="Garamond" w:eastAsia="Times New Roman" w:hAnsi="Garamond" w:cs="TimesNewRomanPSMT"/>
          <w:sz w:val="24"/>
          <w:szCs w:val="24"/>
        </w:rPr>
      </w:pPr>
      <w:r w:rsidRPr="00BC7D98">
        <w:rPr>
          <w:rFonts w:ascii="Garamond" w:eastAsia="Times New Roman" w:hAnsi="Garamond" w:cs="TimesNewRomanPSMT"/>
          <w:sz w:val="24"/>
          <w:szCs w:val="24"/>
        </w:rPr>
        <w:t xml:space="preserve">Excellent interpersonal and </w:t>
      </w:r>
      <w:proofErr w:type="gramStart"/>
      <w:r w:rsidRPr="00BC7D98">
        <w:rPr>
          <w:rFonts w:ascii="Garamond" w:eastAsia="Times New Roman" w:hAnsi="Garamond" w:cs="TimesNewRomanPSMT"/>
          <w:sz w:val="24"/>
          <w:szCs w:val="24"/>
        </w:rPr>
        <w:t>team work</w:t>
      </w:r>
      <w:proofErr w:type="gramEnd"/>
      <w:r w:rsidRPr="00BC7D98">
        <w:rPr>
          <w:rFonts w:ascii="Garamond" w:eastAsia="Times New Roman" w:hAnsi="Garamond" w:cs="TimesNewRomanPSMT"/>
          <w:sz w:val="24"/>
          <w:szCs w:val="24"/>
        </w:rPr>
        <w:t xml:space="preserve"> skills.</w:t>
      </w:r>
    </w:p>
    <w:p w:rsidR="001561BF" w:rsidRPr="00BC7D98" w:rsidRDefault="001561BF" w:rsidP="00B401F9">
      <w:pPr>
        <w:numPr>
          <w:ilvl w:val="0"/>
          <w:numId w:val="1"/>
        </w:numPr>
        <w:autoSpaceDE w:val="0"/>
        <w:autoSpaceDN w:val="0"/>
        <w:adjustRightInd w:val="0"/>
        <w:spacing w:after="0" w:line="240" w:lineRule="auto"/>
        <w:ind w:left="720"/>
        <w:rPr>
          <w:rFonts w:ascii="Garamond" w:eastAsia="Times New Roman" w:hAnsi="Garamond" w:cs="TimesNewRomanPSMT"/>
          <w:sz w:val="24"/>
          <w:szCs w:val="24"/>
        </w:rPr>
      </w:pPr>
      <w:r w:rsidRPr="00BC7D98">
        <w:rPr>
          <w:rFonts w:ascii="Garamond" w:eastAsia="Times New Roman" w:hAnsi="Garamond" w:cs="TimesNewRomanPSMT"/>
          <w:sz w:val="24"/>
          <w:szCs w:val="24"/>
        </w:rPr>
        <w:t>Effective oral and written communication skills, to make presentations and compose professional and analytic reports and program documents.</w:t>
      </w:r>
    </w:p>
    <w:p w:rsidR="001561BF" w:rsidRPr="00BC7D98" w:rsidRDefault="001561BF" w:rsidP="00B401F9">
      <w:pPr>
        <w:numPr>
          <w:ilvl w:val="0"/>
          <w:numId w:val="1"/>
        </w:numPr>
        <w:autoSpaceDE w:val="0"/>
        <w:autoSpaceDN w:val="0"/>
        <w:adjustRightInd w:val="0"/>
        <w:spacing w:after="0" w:line="240" w:lineRule="auto"/>
        <w:ind w:left="720"/>
        <w:rPr>
          <w:rFonts w:ascii="Garamond" w:eastAsia="Times New Roman" w:hAnsi="Garamond" w:cs="TimesNewRomanPSMT"/>
          <w:sz w:val="24"/>
          <w:szCs w:val="24"/>
        </w:rPr>
      </w:pPr>
      <w:r w:rsidRPr="00BC7D98">
        <w:rPr>
          <w:rFonts w:ascii="Garamond" w:eastAsia="Times New Roman" w:hAnsi="Garamond" w:cs="TimesNewRomanPSMT"/>
          <w:sz w:val="24"/>
          <w:szCs w:val="24"/>
        </w:rPr>
        <w:t>Familiarity with donor administrative, management and reporting procedures and systems.</w:t>
      </w:r>
    </w:p>
    <w:p w:rsidR="001561BF" w:rsidRPr="00BC7D98" w:rsidRDefault="001561BF" w:rsidP="00B401F9">
      <w:pPr>
        <w:widowControl w:val="0"/>
        <w:numPr>
          <w:ilvl w:val="0"/>
          <w:numId w:val="1"/>
        </w:numPr>
        <w:autoSpaceDE w:val="0"/>
        <w:autoSpaceDN w:val="0"/>
        <w:adjustRightInd w:val="0"/>
        <w:spacing w:after="0" w:line="240" w:lineRule="auto"/>
        <w:ind w:left="720"/>
        <w:rPr>
          <w:rFonts w:ascii="Garamond" w:eastAsia="Times New Roman" w:hAnsi="Garamond" w:cs="Times New Roman"/>
          <w:bCs/>
          <w:color w:val="000000"/>
          <w:sz w:val="24"/>
          <w:szCs w:val="24"/>
        </w:rPr>
      </w:pPr>
      <w:r w:rsidRPr="00BC7D98">
        <w:rPr>
          <w:rFonts w:ascii="Garamond" w:eastAsia="Times New Roman" w:hAnsi="Garamond" w:cs="TimesNewRomanPSMT"/>
          <w:sz w:val="24"/>
          <w:szCs w:val="24"/>
        </w:rPr>
        <w:t xml:space="preserve">Superior written and oral communication </w:t>
      </w:r>
      <w:r w:rsidR="009169B4" w:rsidRPr="00BC7D98">
        <w:rPr>
          <w:rFonts w:ascii="Garamond" w:eastAsia="Times New Roman" w:hAnsi="Garamond" w:cs="TimesNewRomanPSMT"/>
          <w:sz w:val="24"/>
          <w:szCs w:val="24"/>
        </w:rPr>
        <w:t>skills.</w:t>
      </w:r>
    </w:p>
    <w:p w:rsidR="001561BF" w:rsidRPr="00BC7D98" w:rsidRDefault="001561BF" w:rsidP="009169B4">
      <w:pPr>
        <w:spacing w:after="0" w:line="240" w:lineRule="auto"/>
        <w:rPr>
          <w:rFonts w:ascii="Garamond" w:hAnsi="Garamond" w:cs="Times New Roman"/>
          <w:color w:val="000000" w:themeColor="text1"/>
          <w:sz w:val="24"/>
          <w:szCs w:val="24"/>
        </w:rPr>
      </w:pPr>
    </w:p>
    <w:p w:rsidR="009169B4" w:rsidRPr="00BC7D98" w:rsidRDefault="009169B4" w:rsidP="009169B4">
      <w:pPr>
        <w:spacing w:after="0" w:line="240" w:lineRule="auto"/>
        <w:rPr>
          <w:rFonts w:ascii="Garamond" w:hAnsi="Garamond" w:cs="Times New Roman"/>
          <w:b/>
          <w:color w:val="000000" w:themeColor="text1"/>
          <w:sz w:val="24"/>
          <w:szCs w:val="24"/>
        </w:rPr>
      </w:pPr>
    </w:p>
    <w:p w:rsidR="009169B4" w:rsidRPr="00BC7D98" w:rsidRDefault="009169B4" w:rsidP="00B401F9">
      <w:pPr>
        <w:pStyle w:val="ListParagraph"/>
        <w:numPr>
          <w:ilvl w:val="0"/>
          <w:numId w:val="11"/>
        </w:numPr>
        <w:spacing w:after="0" w:line="240" w:lineRule="auto"/>
        <w:ind w:left="360"/>
        <w:rPr>
          <w:rFonts w:ascii="Garamond" w:hAnsi="Garamond" w:cs="Times New Roman"/>
          <w:b/>
          <w:color w:val="000000" w:themeColor="text1"/>
          <w:sz w:val="24"/>
          <w:szCs w:val="24"/>
        </w:rPr>
      </w:pPr>
      <w:r w:rsidRPr="00BC7D98">
        <w:rPr>
          <w:rFonts w:ascii="Garamond" w:hAnsi="Garamond" w:cs="Times New Roman"/>
          <w:b/>
          <w:color w:val="000000" w:themeColor="text1"/>
          <w:sz w:val="24"/>
          <w:szCs w:val="24"/>
        </w:rPr>
        <w:t>Senior PRG Technical Advisor</w:t>
      </w:r>
    </w:p>
    <w:p w:rsidR="009169B4" w:rsidRPr="00BC7D98" w:rsidRDefault="009169B4" w:rsidP="009169B4">
      <w:pPr>
        <w:spacing w:after="0" w:line="240" w:lineRule="auto"/>
        <w:rPr>
          <w:rFonts w:ascii="Garamond" w:hAnsi="Garamond" w:cs="Times New Roman"/>
          <w:b/>
          <w:color w:val="000000" w:themeColor="text1"/>
          <w:sz w:val="24"/>
          <w:szCs w:val="24"/>
        </w:rPr>
      </w:pPr>
    </w:p>
    <w:p w:rsidR="00420097" w:rsidRPr="00BC7D98" w:rsidRDefault="00420097" w:rsidP="00420097">
      <w:pPr>
        <w:spacing w:after="0" w:line="240" w:lineRule="auto"/>
        <w:ind w:left="360"/>
        <w:rPr>
          <w:rFonts w:ascii="Garamond" w:hAnsi="Garamond" w:cs="Times New Roman"/>
          <w:color w:val="000000" w:themeColor="text1"/>
          <w:sz w:val="24"/>
          <w:szCs w:val="24"/>
        </w:rPr>
      </w:pPr>
      <w:r w:rsidRPr="00BC7D98">
        <w:rPr>
          <w:rFonts w:ascii="Garamond" w:hAnsi="Garamond" w:cs="Times New Roman"/>
          <w:color w:val="000000" w:themeColor="text1"/>
          <w:sz w:val="24"/>
          <w:szCs w:val="24"/>
        </w:rPr>
        <w:t xml:space="preserve">Minimum requirements: </w:t>
      </w:r>
    </w:p>
    <w:p w:rsidR="00A726D1" w:rsidRDefault="00A726D1" w:rsidP="00B401F9">
      <w:pPr>
        <w:pStyle w:val="ListParagraph"/>
        <w:numPr>
          <w:ilvl w:val="0"/>
          <w:numId w:val="12"/>
        </w:numPr>
        <w:spacing w:after="0" w:line="240" w:lineRule="auto"/>
        <w:rPr>
          <w:rFonts w:ascii="Garamond" w:hAnsi="Garamond" w:cs="Times New Roman"/>
          <w:color w:val="000000" w:themeColor="text1"/>
          <w:sz w:val="24"/>
          <w:szCs w:val="24"/>
        </w:rPr>
      </w:pPr>
      <w:r>
        <w:rPr>
          <w:rFonts w:ascii="Garamond" w:hAnsi="Garamond" w:cs="Times New Roman"/>
          <w:color w:val="000000" w:themeColor="text1"/>
          <w:sz w:val="24"/>
          <w:szCs w:val="24"/>
        </w:rPr>
        <w:t>Minimum 10 years experience with similar initiatives</w:t>
      </w:r>
    </w:p>
    <w:p w:rsidR="00A726D1" w:rsidRDefault="00A726D1" w:rsidP="00B401F9">
      <w:pPr>
        <w:pStyle w:val="ListParagraph"/>
        <w:numPr>
          <w:ilvl w:val="0"/>
          <w:numId w:val="12"/>
        </w:numPr>
        <w:spacing w:after="0" w:line="240" w:lineRule="auto"/>
        <w:rPr>
          <w:rFonts w:ascii="Garamond" w:hAnsi="Garamond" w:cs="Times New Roman"/>
          <w:color w:val="000000" w:themeColor="text1"/>
          <w:sz w:val="24"/>
          <w:szCs w:val="24"/>
        </w:rPr>
      </w:pPr>
      <w:r>
        <w:rPr>
          <w:rFonts w:ascii="Garamond" w:hAnsi="Garamond" w:cs="Times New Roman"/>
          <w:color w:val="000000" w:themeColor="text1"/>
          <w:sz w:val="24"/>
          <w:szCs w:val="24"/>
        </w:rPr>
        <w:t>Expertise in public service delivery</w:t>
      </w:r>
    </w:p>
    <w:p w:rsidR="009169B4" w:rsidRPr="00BC7D98" w:rsidRDefault="00A726D1" w:rsidP="00B401F9">
      <w:pPr>
        <w:pStyle w:val="ListParagraph"/>
        <w:numPr>
          <w:ilvl w:val="0"/>
          <w:numId w:val="12"/>
        </w:numPr>
        <w:spacing w:after="0" w:line="240" w:lineRule="auto"/>
        <w:rPr>
          <w:rFonts w:ascii="Garamond" w:hAnsi="Garamond" w:cs="Times New Roman"/>
          <w:color w:val="000000" w:themeColor="text1"/>
          <w:sz w:val="24"/>
          <w:szCs w:val="24"/>
        </w:rPr>
      </w:pPr>
      <w:r>
        <w:rPr>
          <w:rFonts w:ascii="Garamond" w:hAnsi="Garamond" w:cs="Times New Roman"/>
          <w:color w:val="000000" w:themeColor="text1"/>
          <w:sz w:val="24"/>
          <w:szCs w:val="24"/>
        </w:rPr>
        <w:t>F</w:t>
      </w:r>
      <w:r w:rsidR="007764D1" w:rsidRPr="00BC7D98">
        <w:rPr>
          <w:rFonts w:ascii="Garamond" w:hAnsi="Garamond" w:cs="Times New Roman"/>
          <w:color w:val="000000" w:themeColor="text1"/>
          <w:sz w:val="24"/>
          <w:szCs w:val="24"/>
        </w:rPr>
        <w:t>amiliarity with p</w:t>
      </w:r>
      <w:r w:rsidR="009169B4" w:rsidRPr="00BC7D98">
        <w:rPr>
          <w:rFonts w:ascii="Garamond" w:hAnsi="Garamond" w:cs="Times New Roman"/>
          <w:color w:val="000000" w:themeColor="text1"/>
          <w:sz w:val="24"/>
          <w:szCs w:val="24"/>
        </w:rPr>
        <w:t>olitical economy</w:t>
      </w:r>
      <w:r>
        <w:rPr>
          <w:rFonts w:ascii="Garamond" w:hAnsi="Garamond" w:cs="Times New Roman"/>
          <w:color w:val="000000" w:themeColor="text1"/>
          <w:sz w:val="24"/>
          <w:szCs w:val="24"/>
        </w:rPr>
        <w:t xml:space="preserve"> analysis, with a preference for actual experience with PEA</w:t>
      </w:r>
    </w:p>
    <w:p w:rsidR="007764D1" w:rsidRDefault="00A726D1" w:rsidP="00B401F9">
      <w:pPr>
        <w:pStyle w:val="ListParagraph"/>
        <w:numPr>
          <w:ilvl w:val="0"/>
          <w:numId w:val="12"/>
        </w:numPr>
        <w:spacing w:after="0" w:line="240" w:lineRule="auto"/>
        <w:rPr>
          <w:rFonts w:ascii="Garamond" w:hAnsi="Garamond" w:cs="Times New Roman"/>
          <w:color w:val="000000" w:themeColor="text1"/>
          <w:sz w:val="24"/>
          <w:szCs w:val="24"/>
        </w:rPr>
      </w:pPr>
      <w:r>
        <w:rPr>
          <w:rFonts w:ascii="Garamond" w:hAnsi="Garamond" w:cs="Times New Roman"/>
          <w:color w:val="000000" w:themeColor="text1"/>
          <w:sz w:val="24"/>
          <w:szCs w:val="24"/>
        </w:rPr>
        <w:t>F</w:t>
      </w:r>
      <w:r w:rsidR="007764D1" w:rsidRPr="00BC7D98">
        <w:rPr>
          <w:rFonts w:ascii="Garamond" w:hAnsi="Garamond" w:cs="Times New Roman"/>
          <w:color w:val="000000" w:themeColor="text1"/>
          <w:sz w:val="24"/>
          <w:szCs w:val="24"/>
        </w:rPr>
        <w:t>amiliarity with the basic tenets of collective action</w:t>
      </w:r>
      <w:r>
        <w:rPr>
          <w:rFonts w:ascii="Garamond" w:hAnsi="Garamond" w:cs="Times New Roman"/>
          <w:color w:val="000000" w:themeColor="text1"/>
          <w:sz w:val="24"/>
          <w:szCs w:val="24"/>
        </w:rPr>
        <w:t xml:space="preserve">, with a preference for expertise and first-hand experience in collective action </w:t>
      </w:r>
    </w:p>
    <w:p w:rsidR="00F07327" w:rsidRDefault="00F07327" w:rsidP="00B401F9">
      <w:pPr>
        <w:pStyle w:val="ListParagraph"/>
        <w:numPr>
          <w:ilvl w:val="0"/>
          <w:numId w:val="12"/>
        </w:numPr>
        <w:spacing w:after="0" w:line="240" w:lineRule="auto"/>
        <w:rPr>
          <w:rFonts w:ascii="Garamond" w:hAnsi="Garamond" w:cs="Times New Roman"/>
          <w:color w:val="000000" w:themeColor="text1"/>
          <w:sz w:val="24"/>
          <w:szCs w:val="24"/>
        </w:rPr>
      </w:pPr>
      <w:r>
        <w:rPr>
          <w:rFonts w:ascii="Garamond" w:hAnsi="Garamond" w:cs="Times New Roman"/>
          <w:color w:val="000000" w:themeColor="text1"/>
          <w:sz w:val="24"/>
          <w:szCs w:val="24"/>
        </w:rPr>
        <w:t>Proven effectiveness in managing high-level host government relations</w:t>
      </w:r>
    </w:p>
    <w:p w:rsidR="00A726D1" w:rsidRDefault="00A726D1" w:rsidP="00B401F9">
      <w:pPr>
        <w:pStyle w:val="ListParagraph"/>
        <w:numPr>
          <w:ilvl w:val="0"/>
          <w:numId w:val="12"/>
        </w:numPr>
        <w:spacing w:after="0" w:line="240" w:lineRule="auto"/>
        <w:rPr>
          <w:rFonts w:ascii="Garamond" w:hAnsi="Garamond" w:cs="Times New Roman"/>
          <w:color w:val="000000" w:themeColor="text1"/>
          <w:sz w:val="24"/>
          <w:szCs w:val="24"/>
        </w:rPr>
      </w:pPr>
      <w:r>
        <w:rPr>
          <w:rFonts w:ascii="Garamond" w:hAnsi="Garamond" w:cs="Times New Roman"/>
          <w:color w:val="000000" w:themeColor="text1"/>
          <w:sz w:val="24"/>
          <w:szCs w:val="24"/>
        </w:rPr>
        <w:t>Fluent French and proficient English</w:t>
      </w:r>
    </w:p>
    <w:p w:rsidR="00A726D1" w:rsidRPr="00BC7D98" w:rsidRDefault="00A726D1" w:rsidP="00A726D1">
      <w:pPr>
        <w:pStyle w:val="ListParagraph"/>
        <w:spacing w:after="0" w:line="240" w:lineRule="auto"/>
        <w:rPr>
          <w:rFonts w:ascii="Garamond" w:hAnsi="Garamond" w:cs="Times New Roman"/>
          <w:color w:val="000000" w:themeColor="text1"/>
          <w:sz w:val="24"/>
          <w:szCs w:val="24"/>
        </w:rPr>
      </w:pPr>
    </w:p>
    <w:p w:rsidR="009169B4" w:rsidRPr="00BC7D98" w:rsidRDefault="009169B4" w:rsidP="009169B4">
      <w:pPr>
        <w:spacing w:after="0" w:line="240" w:lineRule="auto"/>
        <w:rPr>
          <w:rFonts w:ascii="Garamond" w:hAnsi="Garamond" w:cs="Times New Roman"/>
          <w:b/>
          <w:color w:val="000000" w:themeColor="text1"/>
          <w:sz w:val="24"/>
          <w:szCs w:val="24"/>
        </w:rPr>
      </w:pPr>
    </w:p>
    <w:p w:rsidR="009169B4" w:rsidRPr="00BC7D98" w:rsidRDefault="009169B4" w:rsidP="00B401F9">
      <w:pPr>
        <w:pStyle w:val="ListParagraph"/>
        <w:numPr>
          <w:ilvl w:val="0"/>
          <w:numId w:val="11"/>
        </w:numPr>
        <w:spacing w:after="0" w:line="240" w:lineRule="auto"/>
        <w:ind w:left="360"/>
        <w:rPr>
          <w:rFonts w:ascii="Garamond" w:hAnsi="Garamond" w:cs="Times New Roman"/>
          <w:b/>
          <w:color w:val="000000" w:themeColor="text1"/>
          <w:sz w:val="24"/>
          <w:szCs w:val="24"/>
        </w:rPr>
      </w:pPr>
      <w:r w:rsidRPr="00BC7D98">
        <w:rPr>
          <w:rFonts w:ascii="Garamond" w:hAnsi="Garamond" w:cs="Times New Roman"/>
          <w:b/>
          <w:color w:val="000000" w:themeColor="text1"/>
          <w:sz w:val="24"/>
          <w:szCs w:val="24"/>
        </w:rPr>
        <w:t>Additional Technical and Administrative Leads</w:t>
      </w:r>
    </w:p>
    <w:p w:rsidR="009169B4" w:rsidRPr="00BC7D98" w:rsidRDefault="009169B4" w:rsidP="009169B4">
      <w:pPr>
        <w:spacing w:after="0" w:line="240" w:lineRule="auto"/>
        <w:rPr>
          <w:rFonts w:ascii="Garamond" w:hAnsi="Garamond" w:cs="Times New Roman"/>
          <w:b/>
          <w:color w:val="000000" w:themeColor="text1"/>
          <w:sz w:val="24"/>
          <w:szCs w:val="24"/>
        </w:rPr>
      </w:pPr>
    </w:p>
    <w:p w:rsidR="009169B4" w:rsidRPr="00BC7D98" w:rsidRDefault="009169B4" w:rsidP="009169B4">
      <w:pPr>
        <w:spacing w:after="0" w:line="240" w:lineRule="auto"/>
        <w:rPr>
          <w:rFonts w:ascii="Garamond" w:hAnsi="Garamond" w:cs="Times New Roman"/>
          <w:color w:val="000000" w:themeColor="text1"/>
          <w:sz w:val="24"/>
          <w:szCs w:val="24"/>
        </w:rPr>
      </w:pPr>
      <w:r w:rsidRPr="00BC7D98">
        <w:rPr>
          <w:rFonts w:ascii="Garamond" w:hAnsi="Garamond" w:cs="Times New Roman"/>
          <w:color w:val="000000" w:themeColor="text1"/>
          <w:sz w:val="24"/>
          <w:szCs w:val="24"/>
        </w:rPr>
        <w:t>Further technical and administrative personnel should be proposed per the PRG-PA Consortium Team and Staffing Plan. Of the additional personnel proposed, USAID will determine which will be considered Key Personnel. The additional staff/</w:t>
      </w:r>
      <w:proofErr w:type="spellStart"/>
      <w:r w:rsidR="007764D1" w:rsidRPr="00BC7D98">
        <w:rPr>
          <w:rFonts w:ascii="Garamond" w:hAnsi="Garamond" w:cs="Times New Roman"/>
          <w:color w:val="000000" w:themeColor="text1"/>
          <w:sz w:val="24"/>
          <w:szCs w:val="24"/>
        </w:rPr>
        <w:t>subawardees</w:t>
      </w:r>
      <w:proofErr w:type="spellEnd"/>
      <w:r w:rsidR="007764D1" w:rsidRPr="00BC7D98">
        <w:rPr>
          <w:rFonts w:ascii="Garamond" w:hAnsi="Garamond" w:cs="Times New Roman"/>
          <w:color w:val="000000" w:themeColor="text1"/>
          <w:sz w:val="24"/>
          <w:szCs w:val="24"/>
        </w:rPr>
        <w:t>/</w:t>
      </w:r>
      <w:r w:rsidRPr="00BC7D98">
        <w:rPr>
          <w:rFonts w:ascii="Garamond" w:hAnsi="Garamond" w:cs="Times New Roman"/>
          <w:color w:val="000000" w:themeColor="text1"/>
          <w:sz w:val="24"/>
          <w:szCs w:val="24"/>
        </w:rPr>
        <w:t xml:space="preserve">consultants should cover the following key </w:t>
      </w:r>
      <w:r w:rsidR="007764D1" w:rsidRPr="00BC7D98">
        <w:rPr>
          <w:rFonts w:ascii="Garamond" w:hAnsi="Garamond" w:cs="Times New Roman"/>
          <w:color w:val="000000" w:themeColor="text1"/>
          <w:sz w:val="24"/>
          <w:szCs w:val="24"/>
        </w:rPr>
        <w:t>knowledge and competency areas</w:t>
      </w:r>
      <w:r w:rsidRPr="00BC7D98">
        <w:rPr>
          <w:rFonts w:ascii="Garamond" w:hAnsi="Garamond" w:cs="Times New Roman"/>
          <w:color w:val="000000" w:themeColor="text1"/>
          <w:sz w:val="24"/>
          <w:szCs w:val="24"/>
        </w:rPr>
        <w:t xml:space="preserve">, in one or more individuals: </w:t>
      </w:r>
    </w:p>
    <w:p w:rsidR="009169B4" w:rsidRPr="00BC7D98" w:rsidRDefault="009169B4" w:rsidP="009169B4">
      <w:pPr>
        <w:spacing w:after="0" w:line="240" w:lineRule="auto"/>
        <w:rPr>
          <w:rFonts w:ascii="Garamond" w:hAnsi="Garamond" w:cs="Times New Roman"/>
          <w:b/>
          <w:color w:val="000000" w:themeColor="text1"/>
          <w:sz w:val="24"/>
          <w:szCs w:val="24"/>
        </w:rPr>
      </w:pPr>
    </w:p>
    <w:p w:rsidR="009169B4" w:rsidRPr="00BC7D98" w:rsidRDefault="00A726D1" w:rsidP="00B401F9">
      <w:pPr>
        <w:pStyle w:val="ListParagraph"/>
        <w:numPr>
          <w:ilvl w:val="0"/>
          <w:numId w:val="20"/>
        </w:numPr>
        <w:spacing w:after="0" w:line="240" w:lineRule="auto"/>
        <w:rPr>
          <w:rFonts w:ascii="Garamond" w:hAnsi="Garamond" w:cs="Times New Roman"/>
          <w:color w:val="000000" w:themeColor="text1"/>
          <w:sz w:val="24"/>
          <w:szCs w:val="24"/>
        </w:rPr>
      </w:pPr>
      <w:r>
        <w:rPr>
          <w:rFonts w:ascii="Garamond" w:hAnsi="Garamond" w:cs="Times New Roman"/>
          <w:color w:val="000000" w:themeColor="text1"/>
          <w:sz w:val="24"/>
          <w:szCs w:val="24"/>
        </w:rPr>
        <w:t>Public a</w:t>
      </w:r>
      <w:r w:rsidR="009169B4" w:rsidRPr="00BC7D98">
        <w:rPr>
          <w:rFonts w:ascii="Garamond" w:hAnsi="Garamond" w:cs="Times New Roman"/>
          <w:color w:val="000000" w:themeColor="text1"/>
          <w:sz w:val="24"/>
          <w:szCs w:val="24"/>
        </w:rPr>
        <w:t>dministration</w:t>
      </w:r>
    </w:p>
    <w:p w:rsidR="009169B4" w:rsidRPr="00BC7D98" w:rsidRDefault="009169B4" w:rsidP="00B401F9">
      <w:pPr>
        <w:pStyle w:val="ListParagraph"/>
        <w:numPr>
          <w:ilvl w:val="0"/>
          <w:numId w:val="20"/>
        </w:numPr>
        <w:spacing w:after="0" w:line="240" w:lineRule="auto"/>
        <w:rPr>
          <w:rFonts w:ascii="Garamond" w:hAnsi="Garamond" w:cs="Times New Roman"/>
          <w:color w:val="000000" w:themeColor="text1"/>
          <w:sz w:val="24"/>
          <w:szCs w:val="24"/>
        </w:rPr>
      </w:pPr>
      <w:r w:rsidRPr="00BC7D98">
        <w:rPr>
          <w:rFonts w:ascii="Garamond" w:hAnsi="Garamond" w:cs="Times New Roman"/>
          <w:color w:val="000000" w:themeColor="text1"/>
          <w:sz w:val="24"/>
          <w:szCs w:val="24"/>
        </w:rPr>
        <w:t xml:space="preserve">Community </w:t>
      </w:r>
      <w:r w:rsidR="00A726D1">
        <w:rPr>
          <w:rFonts w:ascii="Garamond" w:hAnsi="Garamond" w:cs="Times New Roman"/>
          <w:color w:val="000000" w:themeColor="text1"/>
          <w:sz w:val="24"/>
          <w:szCs w:val="24"/>
        </w:rPr>
        <w:t>d</w:t>
      </w:r>
      <w:r w:rsidRPr="00BC7D98">
        <w:rPr>
          <w:rFonts w:ascii="Garamond" w:hAnsi="Garamond" w:cs="Times New Roman"/>
          <w:color w:val="000000" w:themeColor="text1"/>
          <w:sz w:val="24"/>
          <w:szCs w:val="24"/>
        </w:rPr>
        <w:t xml:space="preserve">ialogue </w:t>
      </w:r>
      <w:r w:rsidR="00A726D1">
        <w:rPr>
          <w:rFonts w:ascii="Garamond" w:hAnsi="Garamond" w:cs="Times New Roman"/>
          <w:color w:val="000000" w:themeColor="text1"/>
          <w:sz w:val="24"/>
          <w:szCs w:val="24"/>
        </w:rPr>
        <w:t>f</w:t>
      </w:r>
      <w:r w:rsidRPr="00BC7D98">
        <w:rPr>
          <w:rFonts w:ascii="Garamond" w:hAnsi="Garamond" w:cs="Times New Roman"/>
          <w:color w:val="000000" w:themeColor="text1"/>
          <w:sz w:val="24"/>
          <w:szCs w:val="24"/>
        </w:rPr>
        <w:t xml:space="preserve">acilitation </w:t>
      </w:r>
      <w:r w:rsidR="00A726D1">
        <w:rPr>
          <w:rFonts w:ascii="Garamond" w:hAnsi="Garamond" w:cs="Times New Roman"/>
          <w:color w:val="000000" w:themeColor="text1"/>
          <w:sz w:val="24"/>
          <w:szCs w:val="24"/>
        </w:rPr>
        <w:t>in different Nigerien settings</w:t>
      </w:r>
    </w:p>
    <w:p w:rsidR="007764D1" w:rsidRPr="00BC7D98" w:rsidRDefault="009169B4" w:rsidP="00B401F9">
      <w:pPr>
        <w:pStyle w:val="ListParagraph"/>
        <w:numPr>
          <w:ilvl w:val="0"/>
          <w:numId w:val="20"/>
        </w:numPr>
        <w:spacing w:after="0" w:line="240" w:lineRule="auto"/>
        <w:rPr>
          <w:rFonts w:ascii="Garamond" w:hAnsi="Garamond" w:cs="Times New Roman"/>
          <w:color w:val="000000" w:themeColor="text1"/>
          <w:sz w:val="24"/>
          <w:szCs w:val="24"/>
        </w:rPr>
      </w:pPr>
      <w:r w:rsidRPr="00BC7D98">
        <w:rPr>
          <w:rFonts w:ascii="Garamond" w:hAnsi="Garamond" w:cs="Times New Roman"/>
          <w:color w:val="000000" w:themeColor="text1"/>
          <w:sz w:val="24"/>
          <w:szCs w:val="24"/>
        </w:rPr>
        <w:t xml:space="preserve">Civil </w:t>
      </w:r>
      <w:r w:rsidR="00A726D1">
        <w:rPr>
          <w:rFonts w:ascii="Garamond" w:hAnsi="Garamond" w:cs="Times New Roman"/>
          <w:color w:val="000000" w:themeColor="text1"/>
          <w:sz w:val="24"/>
          <w:szCs w:val="24"/>
        </w:rPr>
        <w:t>s</w:t>
      </w:r>
      <w:r w:rsidR="001561BF" w:rsidRPr="00BC7D98">
        <w:rPr>
          <w:rFonts w:ascii="Garamond" w:hAnsi="Garamond" w:cs="Times New Roman"/>
          <w:color w:val="000000" w:themeColor="text1"/>
          <w:sz w:val="24"/>
          <w:szCs w:val="24"/>
        </w:rPr>
        <w:t xml:space="preserve">ociety </w:t>
      </w:r>
      <w:r w:rsidR="00A726D1">
        <w:rPr>
          <w:rFonts w:ascii="Garamond" w:hAnsi="Garamond" w:cs="Times New Roman"/>
          <w:color w:val="000000" w:themeColor="text1"/>
          <w:sz w:val="24"/>
          <w:szCs w:val="24"/>
        </w:rPr>
        <w:t>s</w:t>
      </w:r>
      <w:r w:rsidRPr="00BC7D98">
        <w:rPr>
          <w:rFonts w:ascii="Garamond" w:hAnsi="Garamond" w:cs="Times New Roman"/>
          <w:color w:val="000000" w:themeColor="text1"/>
          <w:sz w:val="24"/>
          <w:szCs w:val="24"/>
        </w:rPr>
        <w:t>trengthening</w:t>
      </w:r>
      <w:r w:rsidR="007764D1" w:rsidRPr="00BC7D98">
        <w:rPr>
          <w:rFonts w:ascii="Garamond" w:hAnsi="Garamond" w:cs="Times New Roman"/>
          <w:color w:val="000000" w:themeColor="text1"/>
          <w:sz w:val="24"/>
          <w:szCs w:val="24"/>
        </w:rPr>
        <w:t xml:space="preserve">, </w:t>
      </w:r>
      <w:r w:rsidR="00A726D1">
        <w:rPr>
          <w:rFonts w:ascii="Garamond" w:hAnsi="Garamond" w:cs="Times New Roman"/>
          <w:color w:val="000000" w:themeColor="text1"/>
          <w:sz w:val="24"/>
          <w:szCs w:val="24"/>
        </w:rPr>
        <w:t xml:space="preserve">including </w:t>
      </w:r>
      <w:r w:rsidR="007764D1" w:rsidRPr="00BC7D98">
        <w:rPr>
          <w:rFonts w:ascii="Garamond" w:hAnsi="Garamond" w:cs="Times New Roman"/>
          <w:color w:val="000000" w:themeColor="text1"/>
          <w:sz w:val="24"/>
          <w:szCs w:val="24"/>
        </w:rPr>
        <w:t xml:space="preserve">in context of democratic transitions, good understanding of coalition building to </w:t>
      </w:r>
      <w:r w:rsidR="00A726D1">
        <w:rPr>
          <w:rFonts w:ascii="Garamond" w:hAnsi="Garamond" w:cs="Times New Roman"/>
          <w:color w:val="000000" w:themeColor="text1"/>
          <w:sz w:val="24"/>
          <w:szCs w:val="24"/>
        </w:rPr>
        <w:t xml:space="preserve">help bring about and contribute to </w:t>
      </w:r>
      <w:r w:rsidR="007764D1" w:rsidRPr="00BC7D98">
        <w:rPr>
          <w:rFonts w:ascii="Garamond" w:hAnsi="Garamond" w:cs="Times New Roman"/>
          <w:color w:val="000000" w:themeColor="text1"/>
          <w:sz w:val="24"/>
          <w:szCs w:val="24"/>
        </w:rPr>
        <w:t>policy change</w:t>
      </w:r>
      <w:r w:rsidR="00A726D1">
        <w:rPr>
          <w:rFonts w:ascii="Garamond" w:hAnsi="Garamond" w:cs="Times New Roman"/>
          <w:color w:val="000000" w:themeColor="text1"/>
          <w:sz w:val="24"/>
          <w:szCs w:val="24"/>
        </w:rPr>
        <w:t xml:space="preserve"> and reform implementation</w:t>
      </w:r>
      <w:r w:rsidR="007764D1" w:rsidRPr="00BC7D98">
        <w:rPr>
          <w:rFonts w:ascii="Garamond" w:hAnsi="Garamond" w:cs="Times New Roman"/>
          <w:color w:val="000000" w:themeColor="text1"/>
          <w:sz w:val="24"/>
          <w:szCs w:val="24"/>
        </w:rPr>
        <w:t>.</w:t>
      </w:r>
    </w:p>
    <w:p w:rsidR="007764D1" w:rsidRDefault="00A726D1" w:rsidP="00B401F9">
      <w:pPr>
        <w:pStyle w:val="ListParagraph"/>
        <w:numPr>
          <w:ilvl w:val="0"/>
          <w:numId w:val="20"/>
        </w:numPr>
        <w:spacing w:after="0" w:line="240" w:lineRule="auto"/>
        <w:rPr>
          <w:rFonts w:ascii="Garamond" w:hAnsi="Garamond" w:cs="Times New Roman"/>
          <w:color w:val="000000" w:themeColor="text1"/>
          <w:sz w:val="24"/>
          <w:szCs w:val="24"/>
        </w:rPr>
      </w:pPr>
      <w:r>
        <w:rPr>
          <w:rFonts w:ascii="Garamond" w:hAnsi="Garamond" w:cs="Times New Roman"/>
          <w:color w:val="000000" w:themeColor="text1"/>
          <w:sz w:val="24"/>
          <w:szCs w:val="24"/>
        </w:rPr>
        <w:t>Media and c</w:t>
      </w:r>
      <w:r w:rsidR="007764D1" w:rsidRPr="00BC7D98">
        <w:rPr>
          <w:rFonts w:ascii="Garamond" w:hAnsi="Garamond" w:cs="Times New Roman"/>
          <w:color w:val="000000" w:themeColor="text1"/>
          <w:sz w:val="24"/>
          <w:szCs w:val="24"/>
        </w:rPr>
        <w:t>ommunication</w:t>
      </w:r>
      <w:r>
        <w:rPr>
          <w:rFonts w:ascii="Garamond" w:hAnsi="Garamond" w:cs="Times New Roman"/>
          <w:color w:val="000000" w:themeColor="text1"/>
          <w:sz w:val="24"/>
          <w:szCs w:val="24"/>
        </w:rPr>
        <w:t>s, including for both new and traditional media</w:t>
      </w:r>
    </w:p>
    <w:p w:rsidR="00A726D1" w:rsidRDefault="00A726D1" w:rsidP="00B401F9">
      <w:pPr>
        <w:pStyle w:val="ListParagraph"/>
        <w:numPr>
          <w:ilvl w:val="0"/>
          <w:numId w:val="20"/>
        </w:numPr>
        <w:spacing w:after="0" w:line="240" w:lineRule="auto"/>
        <w:rPr>
          <w:rFonts w:ascii="Garamond" w:hAnsi="Garamond" w:cs="Times New Roman"/>
          <w:color w:val="000000" w:themeColor="text1"/>
          <w:sz w:val="24"/>
          <w:szCs w:val="24"/>
        </w:rPr>
      </w:pPr>
      <w:proofErr w:type="spellStart"/>
      <w:r>
        <w:rPr>
          <w:rFonts w:ascii="Garamond" w:hAnsi="Garamond" w:cs="Times New Roman"/>
          <w:color w:val="000000" w:themeColor="text1"/>
          <w:sz w:val="24"/>
          <w:szCs w:val="24"/>
        </w:rPr>
        <w:t>Sectoral</w:t>
      </w:r>
      <w:proofErr w:type="spellEnd"/>
      <w:r>
        <w:rPr>
          <w:rFonts w:ascii="Garamond" w:hAnsi="Garamond" w:cs="Times New Roman"/>
          <w:color w:val="000000" w:themeColor="text1"/>
          <w:sz w:val="24"/>
          <w:szCs w:val="24"/>
        </w:rPr>
        <w:t xml:space="preserve"> expertise in each of the targeted citizen priority areas (health, education, food security)</w:t>
      </w:r>
    </w:p>
    <w:p w:rsidR="00A726D1" w:rsidRDefault="00A726D1" w:rsidP="00B401F9">
      <w:pPr>
        <w:pStyle w:val="ListParagraph"/>
        <w:numPr>
          <w:ilvl w:val="0"/>
          <w:numId w:val="20"/>
        </w:numPr>
        <w:spacing w:after="0" w:line="240" w:lineRule="auto"/>
        <w:rPr>
          <w:rFonts w:ascii="Garamond" w:hAnsi="Garamond" w:cs="Times New Roman"/>
          <w:color w:val="000000" w:themeColor="text1"/>
          <w:sz w:val="24"/>
          <w:szCs w:val="24"/>
        </w:rPr>
      </w:pPr>
      <w:r>
        <w:rPr>
          <w:rFonts w:ascii="Garamond" w:hAnsi="Garamond" w:cs="Times New Roman"/>
          <w:color w:val="000000" w:themeColor="text1"/>
          <w:sz w:val="24"/>
          <w:szCs w:val="24"/>
        </w:rPr>
        <w:t xml:space="preserve">Language ability in all of the primary national languages </w:t>
      </w:r>
      <w:r w:rsidR="00F07327">
        <w:rPr>
          <w:rFonts w:ascii="Garamond" w:hAnsi="Garamond" w:cs="Times New Roman"/>
          <w:color w:val="000000" w:themeColor="text1"/>
          <w:sz w:val="24"/>
          <w:szCs w:val="24"/>
        </w:rPr>
        <w:t>of the project sites to be selec</w:t>
      </w:r>
      <w:r>
        <w:rPr>
          <w:rFonts w:ascii="Garamond" w:hAnsi="Garamond" w:cs="Times New Roman"/>
          <w:color w:val="000000" w:themeColor="text1"/>
          <w:sz w:val="24"/>
          <w:szCs w:val="24"/>
        </w:rPr>
        <w:t>ted</w:t>
      </w:r>
    </w:p>
    <w:p w:rsidR="00F07327" w:rsidRDefault="00F07327" w:rsidP="00B401F9">
      <w:pPr>
        <w:pStyle w:val="ListParagraph"/>
        <w:numPr>
          <w:ilvl w:val="0"/>
          <w:numId w:val="20"/>
        </w:numPr>
        <w:spacing w:after="0" w:line="240" w:lineRule="auto"/>
        <w:rPr>
          <w:rFonts w:ascii="Garamond" w:hAnsi="Garamond" w:cs="Times New Roman"/>
          <w:color w:val="000000" w:themeColor="text1"/>
          <w:sz w:val="24"/>
          <w:szCs w:val="24"/>
        </w:rPr>
      </w:pPr>
      <w:r>
        <w:rPr>
          <w:rFonts w:ascii="Garamond" w:hAnsi="Garamond" w:cs="Times New Roman"/>
          <w:color w:val="000000" w:themeColor="text1"/>
          <w:sz w:val="24"/>
          <w:szCs w:val="24"/>
        </w:rPr>
        <w:t>Small grant management</w:t>
      </w:r>
    </w:p>
    <w:p w:rsidR="00F07327" w:rsidRDefault="00F07327" w:rsidP="00B401F9">
      <w:pPr>
        <w:pStyle w:val="ListParagraph"/>
        <w:numPr>
          <w:ilvl w:val="0"/>
          <w:numId w:val="20"/>
        </w:numPr>
        <w:spacing w:after="0" w:line="240" w:lineRule="auto"/>
        <w:rPr>
          <w:rFonts w:ascii="Garamond" w:hAnsi="Garamond" w:cs="Times New Roman"/>
          <w:color w:val="000000" w:themeColor="text1"/>
          <w:sz w:val="24"/>
          <w:szCs w:val="24"/>
        </w:rPr>
      </w:pPr>
      <w:r>
        <w:rPr>
          <w:rFonts w:ascii="Garamond" w:hAnsi="Garamond" w:cs="Times New Roman"/>
          <w:color w:val="000000" w:themeColor="text1"/>
          <w:sz w:val="24"/>
          <w:szCs w:val="24"/>
        </w:rPr>
        <w:t>Local consortium partner team management</w:t>
      </w:r>
    </w:p>
    <w:p w:rsidR="00A726D1" w:rsidRDefault="00A726D1" w:rsidP="00A726D1">
      <w:pPr>
        <w:pStyle w:val="ListParagraph"/>
        <w:spacing w:after="0" w:line="240" w:lineRule="auto"/>
        <w:rPr>
          <w:rFonts w:ascii="Garamond" w:hAnsi="Garamond" w:cs="Times New Roman"/>
          <w:color w:val="000000" w:themeColor="text1"/>
          <w:sz w:val="24"/>
          <w:szCs w:val="24"/>
        </w:rPr>
      </w:pPr>
    </w:p>
    <w:p w:rsidR="00F07327" w:rsidRPr="00BC7D98" w:rsidRDefault="00F07327" w:rsidP="00A726D1">
      <w:pPr>
        <w:pStyle w:val="ListParagraph"/>
        <w:spacing w:after="0" w:line="240" w:lineRule="auto"/>
        <w:rPr>
          <w:rFonts w:ascii="Garamond" w:hAnsi="Garamond" w:cs="Times New Roman"/>
          <w:color w:val="000000" w:themeColor="text1"/>
          <w:sz w:val="24"/>
          <w:szCs w:val="24"/>
        </w:rPr>
      </w:pPr>
    </w:p>
    <w:p w:rsidR="006D35C1" w:rsidRPr="00F07327" w:rsidRDefault="006D35C1" w:rsidP="006D35C1">
      <w:pPr>
        <w:keepNext/>
        <w:keepLines/>
        <w:spacing w:after="120" w:line="240" w:lineRule="auto"/>
        <w:rPr>
          <w:rFonts w:ascii="Garamond" w:hAnsi="Garamond" w:cs="Times New Roman"/>
          <w:b/>
          <w:smallCaps/>
          <w:sz w:val="26"/>
          <w:szCs w:val="26"/>
        </w:rPr>
      </w:pPr>
      <w:r w:rsidRPr="00F07327">
        <w:rPr>
          <w:rFonts w:ascii="Garamond" w:hAnsi="Garamond" w:cs="Times New Roman"/>
          <w:b/>
          <w:smallCaps/>
          <w:sz w:val="26"/>
          <w:szCs w:val="26"/>
        </w:rPr>
        <w:t>E.</w:t>
      </w:r>
      <w:r w:rsidRPr="00F07327">
        <w:rPr>
          <w:rFonts w:ascii="Garamond" w:hAnsi="Garamond" w:cs="Times New Roman"/>
          <w:b/>
          <w:smallCaps/>
          <w:sz w:val="26"/>
          <w:szCs w:val="26"/>
        </w:rPr>
        <w:tab/>
        <w:t xml:space="preserve">INSTRUCTIONS FOR PREPARATION OF THE TECHNICAL </w:t>
      </w:r>
      <w:r w:rsidR="007764D1" w:rsidRPr="00F07327">
        <w:rPr>
          <w:rFonts w:ascii="Garamond" w:hAnsi="Garamond" w:cs="Times New Roman"/>
          <w:b/>
          <w:smallCaps/>
          <w:sz w:val="26"/>
          <w:szCs w:val="26"/>
        </w:rPr>
        <w:t>APPLICATION</w:t>
      </w:r>
      <w:r w:rsidRPr="00F07327">
        <w:rPr>
          <w:rFonts w:ascii="Garamond" w:hAnsi="Garamond" w:cs="Times New Roman"/>
          <w:b/>
          <w:smallCaps/>
          <w:sz w:val="26"/>
          <w:szCs w:val="26"/>
        </w:rPr>
        <w:tab/>
      </w:r>
    </w:p>
    <w:p w:rsidR="000B0BE6" w:rsidRPr="00BC7D98" w:rsidRDefault="00AD30AB" w:rsidP="007764D1">
      <w:pPr>
        <w:autoSpaceDE w:val="0"/>
        <w:autoSpaceDN w:val="0"/>
        <w:adjustRightInd w:val="0"/>
        <w:spacing w:after="160" w:line="240" w:lineRule="auto"/>
        <w:rPr>
          <w:rFonts w:ascii="Garamond" w:hAnsi="Garamond" w:cs="Times New Roman"/>
          <w:sz w:val="24"/>
          <w:szCs w:val="24"/>
        </w:rPr>
      </w:pPr>
      <w:r w:rsidRPr="00BC7D98">
        <w:rPr>
          <w:rFonts w:ascii="Garamond" w:hAnsi="Garamond" w:cs="Times New Roman"/>
          <w:color w:val="000000"/>
          <w:sz w:val="24"/>
          <w:szCs w:val="24"/>
        </w:rPr>
        <w:t xml:space="preserve">The </w:t>
      </w:r>
      <w:r w:rsidR="000B0BE6" w:rsidRPr="00BC7D98">
        <w:rPr>
          <w:rFonts w:ascii="Garamond" w:hAnsi="Garamond" w:cs="Times New Roman"/>
          <w:color w:val="000000"/>
          <w:sz w:val="24"/>
          <w:szCs w:val="24"/>
        </w:rPr>
        <w:t xml:space="preserve">Technical </w:t>
      </w:r>
      <w:r w:rsidR="007764D1" w:rsidRPr="00BC7D98">
        <w:rPr>
          <w:rFonts w:ascii="Garamond" w:hAnsi="Garamond" w:cs="Times New Roman"/>
          <w:color w:val="000000"/>
          <w:sz w:val="24"/>
          <w:szCs w:val="24"/>
        </w:rPr>
        <w:t>Application</w:t>
      </w:r>
      <w:r w:rsidR="000B0BE6" w:rsidRPr="00BC7D98">
        <w:rPr>
          <w:rFonts w:ascii="Garamond" w:hAnsi="Garamond" w:cs="Times New Roman"/>
          <w:color w:val="000000"/>
          <w:sz w:val="24"/>
          <w:szCs w:val="24"/>
        </w:rPr>
        <w:t xml:space="preserve"> </w:t>
      </w:r>
      <w:r w:rsidRPr="00BC7D98">
        <w:rPr>
          <w:rFonts w:ascii="Garamond" w:hAnsi="Garamond" w:cs="Times New Roman"/>
          <w:color w:val="000000"/>
          <w:sz w:val="24"/>
          <w:szCs w:val="24"/>
        </w:rPr>
        <w:t xml:space="preserve">for this proposed Associate Award shall address how GCSS </w:t>
      </w:r>
      <w:r w:rsidR="000B0BE6" w:rsidRPr="00BC7D98">
        <w:rPr>
          <w:rFonts w:ascii="Garamond" w:hAnsi="Garamond" w:cs="Times New Roman"/>
          <w:color w:val="000000"/>
          <w:sz w:val="24"/>
          <w:szCs w:val="24"/>
        </w:rPr>
        <w:t>intends to carry out the</w:t>
      </w:r>
      <w:r w:rsidRPr="00BC7D98">
        <w:rPr>
          <w:rFonts w:ascii="Garamond" w:hAnsi="Garamond" w:cs="Times New Roman"/>
          <w:color w:val="000000"/>
          <w:sz w:val="24"/>
          <w:szCs w:val="24"/>
        </w:rPr>
        <w:t xml:space="preserve"> Program Description </w:t>
      </w:r>
      <w:r w:rsidR="000B0BE6" w:rsidRPr="00BC7D98">
        <w:rPr>
          <w:rFonts w:ascii="Garamond" w:hAnsi="Garamond" w:cs="Times New Roman"/>
          <w:color w:val="000000"/>
          <w:sz w:val="24"/>
          <w:szCs w:val="24"/>
        </w:rPr>
        <w:t xml:space="preserve">specified in </w:t>
      </w:r>
      <w:r w:rsidRPr="00BC7D98">
        <w:rPr>
          <w:rFonts w:ascii="Garamond" w:hAnsi="Garamond" w:cs="Times New Roman"/>
          <w:color w:val="000000"/>
          <w:sz w:val="24"/>
          <w:szCs w:val="24"/>
        </w:rPr>
        <w:t xml:space="preserve">Section </w:t>
      </w:r>
      <w:r w:rsidR="000B0BE6" w:rsidRPr="00BC7D98">
        <w:rPr>
          <w:rFonts w:ascii="Garamond" w:hAnsi="Garamond" w:cs="Times New Roman"/>
          <w:color w:val="000000"/>
          <w:sz w:val="24"/>
          <w:szCs w:val="24"/>
        </w:rPr>
        <w:t xml:space="preserve">B. The technical </w:t>
      </w:r>
      <w:r w:rsidR="007764D1" w:rsidRPr="00BC7D98">
        <w:rPr>
          <w:rFonts w:ascii="Garamond" w:hAnsi="Garamond" w:cs="Times New Roman"/>
          <w:color w:val="000000"/>
          <w:sz w:val="24"/>
          <w:szCs w:val="24"/>
        </w:rPr>
        <w:t>application</w:t>
      </w:r>
      <w:r w:rsidR="000B0BE6" w:rsidRPr="00BC7D98">
        <w:rPr>
          <w:rFonts w:ascii="Garamond" w:hAnsi="Garamond" w:cs="Times New Roman"/>
          <w:color w:val="000000"/>
          <w:sz w:val="24"/>
          <w:szCs w:val="24"/>
        </w:rPr>
        <w:t xml:space="preserve"> shall be specific, complete, presented concisely, and responsive to the instructions contained herein</w:t>
      </w:r>
      <w:r w:rsidR="000B0BE6" w:rsidRPr="00BC7D98">
        <w:rPr>
          <w:rFonts w:ascii="Garamond" w:hAnsi="Garamond" w:cs="Times New Roman"/>
          <w:sz w:val="24"/>
          <w:szCs w:val="24"/>
        </w:rPr>
        <w:t>. The required sections and outline are specified below:</w:t>
      </w:r>
    </w:p>
    <w:p w:rsidR="000B0BE6" w:rsidRPr="00BC7D98" w:rsidRDefault="000B0BE6" w:rsidP="00B401F9">
      <w:pPr>
        <w:pStyle w:val="ListParagraph"/>
        <w:numPr>
          <w:ilvl w:val="0"/>
          <w:numId w:val="7"/>
        </w:numPr>
        <w:autoSpaceDE w:val="0"/>
        <w:autoSpaceDN w:val="0"/>
        <w:adjustRightInd w:val="0"/>
        <w:spacing w:after="0" w:line="240" w:lineRule="auto"/>
        <w:contextualSpacing w:val="0"/>
        <w:rPr>
          <w:rFonts w:ascii="Garamond" w:hAnsi="Garamond" w:cs="Times New Roman"/>
          <w:color w:val="000000"/>
          <w:sz w:val="24"/>
          <w:szCs w:val="24"/>
        </w:rPr>
      </w:pPr>
      <w:r w:rsidRPr="00BC7D98">
        <w:rPr>
          <w:rFonts w:ascii="Garamond" w:hAnsi="Garamond" w:cs="Times New Roman"/>
          <w:sz w:val="24"/>
          <w:szCs w:val="24"/>
        </w:rPr>
        <w:t>Executive Summary (not more than 3 pages)</w:t>
      </w:r>
    </w:p>
    <w:p w:rsidR="00AD30AB" w:rsidRPr="00BC7D98" w:rsidRDefault="00AD30AB" w:rsidP="00AD30AB">
      <w:pPr>
        <w:pStyle w:val="ListParagraph"/>
        <w:autoSpaceDE w:val="0"/>
        <w:autoSpaceDN w:val="0"/>
        <w:adjustRightInd w:val="0"/>
        <w:spacing w:after="0" w:line="240" w:lineRule="auto"/>
        <w:contextualSpacing w:val="0"/>
        <w:rPr>
          <w:rFonts w:ascii="Garamond" w:hAnsi="Garamond" w:cs="Times New Roman"/>
          <w:color w:val="000000"/>
          <w:sz w:val="24"/>
          <w:szCs w:val="24"/>
        </w:rPr>
      </w:pPr>
    </w:p>
    <w:p w:rsidR="000B0BE6" w:rsidRPr="00BC7D98" w:rsidRDefault="00A56038" w:rsidP="00B401F9">
      <w:pPr>
        <w:pStyle w:val="ListParagraph"/>
        <w:numPr>
          <w:ilvl w:val="0"/>
          <w:numId w:val="7"/>
        </w:numPr>
        <w:autoSpaceDE w:val="0"/>
        <w:autoSpaceDN w:val="0"/>
        <w:adjustRightInd w:val="0"/>
        <w:spacing w:after="0" w:line="240" w:lineRule="auto"/>
        <w:contextualSpacing w:val="0"/>
        <w:rPr>
          <w:rFonts w:ascii="Garamond" w:hAnsi="Garamond" w:cs="Times New Roman"/>
          <w:color w:val="000000"/>
          <w:sz w:val="24"/>
          <w:szCs w:val="24"/>
        </w:rPr>
      </w:pPr>
      <w:r w:rsidRPr="00BC7D98">
        <w:rPr>
          <w:rFonts w:ascii="Garamond" w:hAnsi="Garamond" w:cs="Times New Roman"/>
          <w:sz w:val="24"/>
          <w:szCs w:val="24"/>
        </w:rPr>
        <w:t>Technical Approach</w:t>
      </w:r>
    </w:p>
    <w:p w:rsidR="000B0BE6" w:rsidRPr="00BC7D98" w:rsidRDefault="000B0BE6" w:rsidP="00B401F9">
      <w:pPr>
        <w:pStyle w:val="ListParagraph"/>
        <w:numPr>
          <w:ilvl w:val="0"/>
          <w:numId w:val="8"/>
        </w:numPr>
        <w:autoSpaceDE w:val="0"/>
        <w:autoSpaceDN w:val="0"/>
        <w:adjustRightInd w:val="0"/>
        <w:spacing w:after="0" w:line="240" w:lineRule="auto"/>
        <w:contextualSpacing w:val="0"/>
        <w:rPr>
          <w:rFonts w:ascii="Garamond" w:hAnsi="Garamond" w:cs="Times New Roman"/>
          <w:color w:val="000000"/>
          <w:sz w:val="24"/>
          <w:szCs w:val="24"/>
        </w:rPr>
      </w:pPr>
      <w:r w:rsidRPr="00BC7D98">
        <w:rPr>
          <w:rFonts w:ascii="Garamond" w:hAnsi="Garamond" w:cs="Times New Roman"/>
          <w:color w:val="000000"/>
          <w:sz w:val="24"/>
          <w:szCs w:val="24"/>
        </w:rPr>
        <w:t>Overview</w:t>
      </w:r>
    </w:p>
    <w:p w:rsidR="00C01B30" w:rsidRPr="00BC7D98" w:rsidRDefault="00A56038" w:rsidP="00B401F9">
      <w:pPr>
        <w:pStyle w:val="ListParagraph"/>
        <w:numPr>
          <w:ilvl w:val="0"/>
          <w:numId w:val="8"/>
        </w:numPr>
        <w:autoSpaceDE w:val="0"/>
        <w:autoSpaceDN w:val="0"/>
        <w:adjustRightInd w:val="0"/>
        <w:spacing w:after="0" w:line="240" w:lineRule="auto"/>
        <w:contextualSpacing w:val="0"/>
        <w:rPr>
          <w:rFonts w:ascii="Garamond" w:hAnsi="Garamond" w:cs="Times New Roman"/>
          <w:color w:val="000000"/>
          <w:sz w:val="24"/>
          <w:szCs w:val="24"/>
        </w:rPr>
      </w:pPr>
      <w:r w:rsidRPr="00BC7D98">
        <w:rPr>
          <w:rFonts w:ascii="Garamond" w:hAnsi="Garamond" w:cs="Times New Roman"/>
          <w:color w:val="000000"/>
          <w:sz w:val="24"/>
          <w:szCs w:val="24"/>
        </w:rPr>
        <w:t>Expected r</w:t>
      </w:r>
      <w:r w:rsidR="00C01B30" w:rsidRPr="00BC7D98">
        <w:rPr>
          <w:rFonts w:ascii="Garamond" w:hAnsi="Garamond" w:cs="Times New Roman"/>
          <w:color w:val="000000"/>
          <w:sz w:val="24"/>
          <w:szCs w:val="24"/>
        </w:rPr>
        <w:t>esults with illustrative indicators and targets</w:t>
      </w:r>
    </w:p>
    <w:p w:rsidR="00A56038" w:rsidRPr="00BC7D98" w:rsidRDefault="00A56038" w:rsidP="00B401F9">
      <w:pPr>
        <w:pStyle w:val="ListParagraph"/>
        <w:numPr>
          <w:ilvl w:val="0"/>
          <w:numId w:val="8"/>
        </w:numPr>
        <w:autoSpaceDE w:val="0"/>
        <w:autoSpaceDN w:val="0"/>
        <w:adjustRightInd w:val="0"/>
        <w:spacing w:after="0" w:line="240" w:lineRule="auto"/>
        <w:contextualSpacing w:val="0"/>
        <w:rPr>
          <w:rFonts w:ascii="Garamond" w:hAnsi="Garamond" w:cs="Times New Roman"/>
          <w:color w:val="000000"/>
          <w:sz w:val="24"/>
          <w:szCs w:val="24"/>
        </w:rPr>
      </w:pPr>
      <w:r w:rsidRPr="00BC7D98">
        <w:rPr>
          <w:rFonts w:ascii="Garamond" w:hAnsi="Garamond" w:cs="Times New Roman"/>
          <w:color w:val="000000"/>
          <w:sz w:val="24"/>
          <w:szCs w:val="24"/>
        </w:rPr>
        <w:t>Approach and methodology</w:t>
      </w:r>
    </w:p>
    <w:p w:rsidR="00AD30AB" w:rsidRPr="00BC7D98" w:rsidRDefault="00AD30AB" w:rsidP="00B401F9">
      <w:pPr>
        <w:pStyle w:val="ListParagraph"/>
        <w:numPr>
          <w:ilvl w:val="0"/>
          <w:numId w:val="8"/>
        </w:numPr>
        <w:autoSpaceDE w:val="0"/>
        <w:autoSpaceDN w:val="0"/>
        <w:adjustRightInd w:val="0"/>
        <w:spacing w:after="0" w:line="240" w:lineRule="auto"/>
        <w:contextualSpacing w:val="0"/>
        <w:rPr>
          <w:rFonts w:ascii="Garamond" w:hAnsi="Garamond" w:cs="Times New Roman"/>
          <w:color w:val="000000"/>
          <w:sz w:val="24"/>
          <w:szCs w:val="24"/>
        </w:rPr>
      </w:pPr>
      <w:r w:rsidRPr="00BC7D98">
        <w:rPr>
          <w:rFonts w:ascii="Garamond" w:hAnsi="Garamond" w:cs="Times New Roman"/>
          <w:color w:val="000000"/>
          <w:sz w:val="24"/>
          <w:szCs w:val="24"/>
        </w:rPr>
        <w:t>Illustrative activities</w:t>
      </w:r>
    </w:p>
    <w:p w:rsidR="00AD30AB" w:rsidRPr="00BC7D98" w:rsidRDefault="00AD30AB" w:rsidP="00B401F9">
      <w:pPr>
        <w:pStyle w:val="ListParagraph"/>
        <w:numPr>
          <w:ilvl w:val="0"/>
          <w:numId w:val="8"/>
        </w:numPr>
        <w:autoSpaceDE w:val="0"/>
        <w:autoSpaceDN w:val="0"/>
        <w:adjustRightInd w:val="0"/>
        <w:spacing w:after="0" w:line="240" w:lineRule="auto"/>
        <w:contextualSpacing w:val="0"/>
        <w:rPr>
          <w:rFonts w:ascii="Garamond" w:hAnsi="Garamond" w:cs="Times New Roman"/>
          <w:color w:val="000000"/>
          <w:sz w:val="24"/>
          <w:szCs w:val="24"/>
        </w:rPr>
      </w:pPr>
      <w:r w:rsidRPr="00BC7D98">
        <w:rPr>
          <w:rFonts w:ascii="Garamond" w:hAnsi="Garamond" w:cs="Times New Roman"/>
          <w:color w:val="000000"/>
          <w:sz w:val="24"/>
          <w:szCs w:val="24"/>
        </w:rPr>
        <w:t xml:space="preserve">PRG Project collaboration </w:t>
      </w:r>
      <w:r w:rsidR="00C01B30" w:rsidRPr="00BC7D98">
        <w:rPr>
          <w:rFonts w:ascii="Garamond" w:hAnsi="Garamond" w:cs="Times New Roman"/>
          <w:color w:val="000000"/>
          <w:sz w:val="24"/>
          <w:szCs w:val="24"/>
        </w:rPr>
        <w:t>strategy, covering linkages with all other PRG Activities</w:t>
      </w:r>
    </w:p>
    <w:p w:rsidR="00C01B30" w:rsidRPr="00BC7D98" w:rsidRDefault="00AD30AB" w:rsidP="00B401F9">
      <w:pPr>
        <w:pStyle w:val="ListParagraph"/>
        <w:numPr>
          <w:ilvl w:val="0"/>
          <w:numId w:val="8"/>
        </w:numPr>
        <w:autoSpaceDE w:val="0"/>
        <w:autoSpaceDN w:val="0"/>
        <w:adjustRightInd w:val="0"/>
        <w:spacing w:after="0" w:line="240" w:lineRule="auto"/>
        <w:contextualSpacing w:val="0"/>
        <w:rPr>
          <w:rFonts w:ascii="Garamond" w:hAnsi="Garamond" w:cs="Times New Roman"/>
          <w:color w:val="000000"/>
          <w:sz w:val="24"/>
          <w:szCs w:val="24"/>
        </w:rPr>
      </w:pPr>
      <w:r w:rsidRPr="00BC7D98">
        <w:rPr>
          <w:rFonts w:ascii="Garamond" w:hAnsi="Garamond" w:cs="Times New Roman"/>
          <w:sz w:val="24"/>
          <w:szCs w:val="24"/>
        </w:rPr>
        <w:t>Estimated project timeline</w:t>
      </w:r>
      <w:r w:rsidR="00C01B30" w:rsidRPr="00BC7D98">
        <w:rPr>
          <w:rFonts w:ascii="Garamond" w:hAnsi="Garamond" w:cs="Times New Roman"/>
          <w:sz w:val="24"/>
          <w:szCs w:val="24"/>
        </w:rPr>
        <w:t>, with greater detail for Year 1</w:t>
      </w:r>
    </w:p>
    <w:p w:rsidR="00A71740" w:rsidRPr="00BC7D98" w:rsidRDefault="00A71740" w:rsidP="00B401F9">
      <w:pPr>
        <w:pStyle w:val="ListParagraph"/>
        <w:numPr>
          <w:ilvl w:val="0"/>
          <w:numId w:val="8"/>
        </w:numPr>
        <w:autoSpaceDE w:val="0"/>
        <w:autoSpaceDN w:val="0"/>
        <w:adjustRightInd w:val="0"/>
        <w:spacing w:after="0" w:line="240" w:lineRule="auto"/>
        <w:contextualSpacing w:val="0"/>
        <w:rPr>
          <w:rFonts w:ascii="Garamond" w:hAnsi="Garamond" w:cs="Times New Roman"/>
          <w:color w:val="000000"/>
          <w:sz w:val="24"/>
          <w:szCs w:val="24"/>
        </w:rPr>
      </w:pPr>
      <w:r w:rsidRPr="00BC7D98">
        <w:rPr>
          <w:rFonts w:ascii="Garamond" w:hAnsi="Garamond" w:cs="Times New Roman"/>
          <w:sz w:val="24"/>
          <w:szCs w:val="24"/>
        </w:rPr>
        <w:t>Monitoring and Evaluation approach</w:t>
      </w:r>
    </w:p>
    <w:p w:rsidR="00AD30AB" w:rsidRPr="00BC7D98" w:rsidRDefault="00AD30AB" w:rsidP="00AD30AB">
      <w:pPr>
        <w:pStyle w:val="ListParagraph"/>
        <w:autoSpaceDE w:val="0"/>
        <w:autoSpaceDN w:val="0"/>
        <w:adjustRightInd w:val="0"/>
        <w:spacing w:after="0" w:line="240" w:lineRule="auto"/>
        <w:ind w:left="1080"/>
        <w:contextualSpacing w:val="0"/>
        <w:rPr>
          <w:rFonts w:ascii="Garamond" w:hAnsi="Garamond" w:cs="Times New Roman"/>
          <w:color w:val="000000"/>
          <w:sz w:val="24"/>
          <w:szCs w:val="24"/>
        </w:rPr>
      </w:pPr>
    </w:p>
    <w:p w:rsidR="00AD30AB" w:rsidRPr="00BC7D98" w:rsidRDefault="00A71740" w:rsidP="00B401F9">
      <w:pPr>
        <w:pStyle w:val="ListParagraph"/>
        <w:numPr>
          <w:ilvl w:val="0"/>
          <w:numId w:val="7"/>
        </w:numPr>
        <w:autoSpaceDE w:val="0"/>
        <w:autoSpaceDN w:val="0"/>
        <w:adjustRightInd w:val="0"/>
        <w:spacing w:after="0" w:line="240" w:lineRule="auto"/>
        <w:contextualSpacing w:val="0"/>
        <w:rPr>
          <w:rFonts w:ascii="Garamond" w:hAnsi="Garamond" w:cs="Times New Roman"/>
          <w:color w:val="000000"/>
          <w:sz w:val="24"/>
          <w:szCs w:val="24"/>
        </w:rPr>
      </w:pPr>
      <w:r w:rsidRPr="00BC7D98">
        <w:rPr>
          <w:rFonts w:ascii="Garamond" w:hAnsi="Garamond" w:cs="Times New Roman"/>
          <w:sz w:val="24"/>
          <w:szCs w:val="24"/>
        </w:rPr>
        <w:t>Team, Management and Staffing Plan</w:t>
      </w:r>
      <w:r w:rsidR="000B0BE6" w:rsidRPr="00BC7D98">
        <w:rPr>
          <w:rFonts w:ascii="Garamond" w:hAnsi="Garamond" w:cs="Times New Roman"/>
          <w:sz w:val="24"/>
          <w:szCs w:val="24"/>
        </w:rPr>
        <w:t xml:space="preserve"> </w:t>
      </w:r>
    </w:p>
    <w:p w:rsidR="00AD30AB" w:rsidRPr="00BC7D98" w:rsidRDefault="00AD30AB" w:rsidP="00B401F9">
      <w:pPr>
        <w:pStyle w:val="ListParagraph"/>
        <w:numPr>
          <w:ilvl w:val="1"/>
          <w:numId w:val="7"/>
        </w:numPr>
        <w:autoSpaceDE w:val="0"/>
        <w:autoSpaceDN w:val="0"/>
        <w:adjustRightInd w:val="0"/>
        <w:spacing w:after="0" w:line="240" w:lineRule="auto"/>
        <w:ind w:left="1080"/>
        <w:contextualSpacing w:val="0"/>
        <w:rPr>
          <w:rFonts w:ascii="Garamond" w:hAnsi="Garamond" w:cs="Times New Roman"/>
          <w:color w:val="000000"/>
          <w:sz w:val="24"/>
          <w:szCs w:val="24"/>
        </w:rPr>
      </w:pPr>
      <w:r w:rsidRPr="00BC7D98">
        <w:rPr>
          <w:rFonts w:ascii="Garamond" w:hAnsi="Garamond" w:cs="Times New Roman"/>
          <w:color w:val="000000"/>
          <w:sz w:val="24"/>
          <w:szCs w:val="24"/>
        </w:rPr>
        <w:t xml:space="preserve">Proposed </w:t>
      </w:r>
      <w:r w:rsidR="00A71740" w:rsidRPr="00BC7D98">
        <w:rPr>
          <w:rFonts w:ascii="Garamond" w:hAnsi="Garamond" w:cs="Times New Roman"/>
          <w:color w:val="000000"/>
          <w:sz w:val="24"/>
          <w:szCs w:val="24"/>
        </w:rPr>
        <w:t>c</w:t>
      </w:r>
      <w:r w:rsidRPr="00BC7D98">
        <w:rPr>
          <w:rFonts w:ascii="Garamond" w:hAnsi="Garamond" w:cs="Times New Roman"/>
          <w:color w:val="000000"/>
          <w:sz w:val="24"/>
          <w:szCs w:val="24"/>
        </w:rPr>
        <w:t xml:space="preserve">onsortium </w:t>
      </w:r>
      <w:r w:rsidR="00A71740" w:rsidRPr="00BC7D98">
        <w:rPr>
          <w:rFonts w:ascii="Garamond" w:hAnsi="Garamond" w:cs="Times New Roman"/>
          <w:color w:val="000000"/>
          <w:sz w:val="24"/>
          <w:szCs w:val="24"/>
        </w:rPr>
        <w:t>m</w:t>
      </w:r>
      <w:r w:rsidRPr="00BC7D98">
        <w:rPr>
          <w:rFonts w:ascii="Garamond" w:hAnsi="Garamond" w:cs="Times New Roman"/>
          <w:color w:val="000000"/>
          <w:sz w:val="24"/>
          <w:szCs w:val="24"/>
        </w:rPr>
        <w:t xml:space="preserve">embers: </w:t>
      </w:r>
      <w:r w:rsidR="00A71740" w:rsidRPr="00BC7D98">
        <w:rPr>
          <w:rFonts w:ascii="Garamond" w:hAnsi="Garamond" w:cs="Times New Roman"/>
          <w:color w:val="000000"/>
          <w:sz w:val="24"/>
          <w:szCs w:val="24"/>
        </w:rPr>
        <w:t>c</w:t>
      </w:r>
      <w:r w:rsidRPr="00BC7D98">
        <w:rPr>
          <w:rFonts w:ascii="Garamond" w:hAnsi="Garamond" w:cs="Times New Roman"/>
          <w:color w:val="000000"/>
          <w:sz w:val="24"/>
          <w:szCs w:val="24"/>
        </w:rPr>
        <w:t xml:space="preserve">ontributions, </w:t>
      </w:r>
      <w:r w:rsidR="00A71740" w:rsidRPr="00BC7D98">
        <w:rPr>
          <w:rFonts w:ascii="Garamond" w:hAnsi="Garamond" w:cs="Times New Roman"/>
          <w:color w:val="000000"/>
          <w:sz w:val="24"/>
          <w:szCs w:val="24"/>
        </w:rPr>
        <w:t>r</w:t>
      </w:r>
      <w:r w:rsidRPr="00BC7D98">
        <w:rPr>
          <w:rFonts w:ascii="Garamond" w:hAnsi="Garamond" w:cs="Times New Roman"/>
          <w:color w:val="000000"/>
          <w:sz w:val="24"/>
          <w:szCs w:val="24"/>
        </w:rPr>
        <w:t xml:space="preserve">oles and </w:t>
      </w:r>
      <w:r w:rsidR="00A71740" w:rsidRPr="00BC7D98">
        <w:rPr>
          <w:rFonts w:ascii="Garamond" w:hAnsi="Garamond" w:cs="Times New Roman"/>
          <w:color w:val="000000"/>
          <w:sz w:val="24"/>
          <w:szCs w:val="24"/>
        </w:rPr>
        <w:t>r</w:t>
      </w:r>
      <w:r w:rsidRPr="00BC7D98">
        <w:rPr>
          <w:rFonts w:ascii="Garamond" w:hAnsi="Garamond" w:cs="Times New Roman"/>
          <w:color w:val="000000"/>
          <w:sz w:val="24"/>
          <w:szCs w:val="24"/>
        </w:rPr>
        <w:t>esponsibilities</w:t>
      </w:r>
    </w:p>
    <w:p w:rsidR="00A71740" w:rsidRPr="00BC7D98" w:rsidRDefault="00A71740" w:rsidP="00B401F9">
      <w:pPr>
        <w:pStyle w:val="ListParagraph"/>
        <w:numPr>
          <w:ilvl w:val="1"/>
          <w:numId w:val="7"/>
        </w:numPr>
        <w:autoSpaceDE w:val="0"/>
        <w:autoSpaceDN w:val="0"/>
        <w:adjustRightInd w:val="0"/>
        <w:spacing w:after="0" w:line="240" w:lineRule="auto"/>
        <w:ind w:left="1080"/>
        <w:contextualSpacing w:val="0"/>
        <w:rPr>
          <w:rFonts w:ascii="Garamond" w:hAnsi="Garamond" w:cs="Times New Roman"/>
          <w:color w:val="000000"/>
          <w:sz w:val="24"/>
          <w:szCs w:val="24"/>
        </w:rPr>
      </w:pPr>
      <w:r w:rsidRPr="00BC7D98">
        <w:rPr>
          <w:rFonts w:ascii="Garamond" w:hAnsi="Garamond" w:cs="Times New Roman"/>
          <w:color w:val="000000"/>
          <w:sz w:val="24"/>
          <w:szCs w:val="24"/>
        </w:rPr>
        <w:t>Management plan</w:t>
      </w:r>
    </w:p>
    <w:p w:rsidR="00A71740" w:rsidRPr="00BC7D98" w:rsidRDefault="00A71740" w:rsidP="00B401F9">
      <w:pPr>
        <w:pStyle w:val="ListParagraph"/>
        <w:numPr>
          <w:ilvl w:val="1"/>
          <w:numId w:val="7"/>
        </w:numPr>
        <w:autoSpaceDE w:val="0"/>
        <w:autoSpaceDN w:val="0"/>
        <w:adjustRightInd w:val="0"/>
        <w:spacing w:after="0" w:line="240" w:lineRule="auto"/>
        <w:ind w:left="1080"/>
        <w:contextualSpacing w:val="0"/>
        <w:rPr>
          <w:rFonts w:ascii="Garamond" w:hAnsi="Garamond" w:cs="Times New Roman"/>
          <w:color w:val="000000"/>
          <w:sz w:val="24"/>
          <w:szCs w:val="24"/>
        </w:rPr>
      </w:pPr>
      <w:r w:rsidRPr="00BC7D98">
        <w:rPr>
          <w:rFonts w:ascii="Garamond" w:hAnsi="Garamond" w:cs="Times New Roman"/>
          <w:color w:val="000000"/>
          <w:sz w:val="24"/>
          <w:szCs w:val="24"/>
        </w:rPr>
        <w:t>Staffing plan</w:t>
      </w:r>
    </w:p>
    <w:p w:rsidR="000B0BE6" w:rsidRPr="00BC7D98" w:rsidRDefault="00AD30AB" w:rsidP="00B401F9">
      <w:pPr>
        <w:pStyle w:val="ListParagraph"/>
        <w:numPr>
          <w:ilvl w:val="1"/>
          <w:numId w:val="7"/>
        </w:numPr>
        <w:autoSpaceDE w:val="0"/>
        <w:autoSpaceDN w:val="0"/>
        <w:adjustRightInd w:val="0"/>
        <w:spacing w:after="0" w:line="240" w:lineRule="auto"/>
        <w:ind w:left="1080"/>
        <w:contextualSpacing w:val="0"/>
        <w:rPr>
          <w:rFonts w:ascii="Garamond" w:hAnsi="Garamond" w:cs="Times New Roman"/>
          <w:color w:val="000000"/>
          <w:sz w:val="24"/>
          <w:szCs w:val="24"/>
        </w:rPr>
      </w:pPr>
      <w:r w:rsidRPr="00BC7D98">
        <w:rPr>
          <w:rFonts w:ascii="Garamond" w:hAnsi="Garamond" w:cs="Times New Roman"/>
          <w:sz w:val="24"/>
          <w:szCs w:val="24"/>
        </w:rPr>
        <w:t xml:space="preserve">Key Personnel: </w:t>
      </w:r>
      <w:r w:rsidR="00A71740" w:rsidRPr="00BC7D98">
        <w:rPr>
          <w:rFonts w:ascii="Garamond" w:hAnsi="Garamond" w:cs="Times New Roman"/>
          <w:sz w:val="24"/>
          <w:szCs w:val="24"/>
        </w:rPr>
        <w:t>s</w:t>
      </w:r>
      <w:r w:rsidR="000B0BE6" w:rsidRPr="00BC7D98">
        <w:rPr>
          <w:rFonts w:ascii="Garamond" w:hAnsi="Garamond" w:cs="Times New Roman"/>
          <w:sz w:val="24"/>
          <w:szCs w:val="24"/>
        </w:rPr>
        <w:t xml:space="preserve">ummary of </w:t>
      </w:r>
      <w:r w:rsidR="00A71740" w:rsidRPr="00BC7D98">
        <w:rPr>
          <w:rFonts w:ascii="Garamond" w:hAnsi="Garamond" w:cs="Times New Roman"/>
          <w:sz w:val="24"/>
          <w:szCs w:val="24"/>
        </w:rPr>
        <w:t>q</w:t>
      </w:r>
      <w:r w:rsidR="000B0BE6" w:rsidRPr="00BC7D98">
        <w:rPr>
          <w:rFonts w:ascii="Garamond" w:hAnsi="Garamond" w:cs="Times New Roman"/>
          <w:sz w:val="24"/>
          <w:szCs w:val="24"/>
        </w:rPr>
        <w:t>ualifications</w:t>
      </w:r>
    </w:p>
    <w:p w:rsidR="00AD30AB" w:rsidRPr="00BC7D98" w:rsidRDefault="00AD30AB" w:rsidP="00AD30AB">
      <w:pPr>
        <w:pStyle w:val="ListParagraph"/>
        <w:autoSpaceDE w:val="0"/>
        <w:autoSpaceDN w:val="0"/>
        <w:adjustRightInd w:val="0"/>
        <w:spacing w:after="0" w:line="240" w:lineRule="auto"/>
        <w:contextualSpacing w:val="0"/>
        <w:rPr>
          <w:rFonts w:ascii="Garamond" w:hAnsi="Garamond" w:cs="Times New Roman"/>
          <w:color w:val="000000"/>
          <w:sz w:val="24"/>
          <w:szCs w:val="24"/>
        </w:rPr>
      </w:pPr>
    </w:p>
    <w:p w:rsidR="000B0BE6" w:rsidRPr="00BC7D98" w:rsidRDefault="00A71740" w:rsidP="00A71740">
      <w:pPr>
        <w:tabs>
          <w:tab w:val="center" w:pos="4680"/>
          <w:tab w:val="right" w:pos="9360"/>
        </w:tabs>
        <w:spacing w:after="0" w:line="240" w:lineRule="auto"/>
        <w:ind w:left="360"/>
        <w:rPr>
          <w:rFonts w:ascii="Garamond" w:hAnsi="Garamond" w:cs="Times New Roman"/>
          <w:sz w:val="24"/>
          <w:szCs w:val="24"/>
        </w:rPr>
      </w:pPr>
      <w:r w:rsidRPr="00BC7D98">
        <w:rPr>
          <w:rFonts w:ascii="Garamond" w:hAnsi="Garamond" w:cs="Times New Roman"/>
          <w:sz w:val="24"/>
          <w:szCs w:val="24"/>
        </w:rPr>
        <w:t>Required Annex</w:t>
      </w:r>
      <w:r w:rsidR="000B0BE6" w:rsidRPr="00BC7D98">
        <w:rPr>
          <w:rFonts w:ascii="Garamond" w:hAnsi="Garamond" w:cs="Times New Roman"/>
          <w:sz w:val="24"/>
          <w:szCs w:val="24"/>
        </w:rPr>
        <w:t>:</w:t>
      </w:r>
      <w:r w:rsidRPr="00BC7D98">
        <w:rPr>
          <w:rFonts w:ascii="Garamond" w:hAnsi="Garamond" w:cs="Times New Roman"/>
          <w:sz w:val="24"/>
          <w:szCs w:val="24"/>
        </w:rPr>
        <w:t xml:space="preserve"> </w:t>
      </w:r>
      <w:r w:rsidR="000B0BE6" w:rsidRPr="00BC7D98">
        <w:rPr>
          <w:rFonts w:ascii="Garamond" w:hAnsi="Garamond" w:cs="Times New Roman"/>
          <w:sz w:val="24"/>
          <w:szCs w:val="24"/>
        </w:rPr>
        <w:t>CVs for proposed personnel (no more than 5 pages per CV)</w:t>
      </w:r>
    </w:p>
    <w:p w:rsidR="00A56038" w:rsidRPr="00BC7D98" w:rsidRDefault="00A56038" w:rsidP="00A71740">
      <w:pPr>
        <w:tabs>
          <w:tab w:val="center" w:pos="4680"/>
          <w:tab w:val="right" w:pos="9360"/>
        </w:tabs>
        <w:spacing w:after="0" w:line="240" w:lineRule="auto"/>
        <w:ind w:left="360"/>
        <w:rPr>
          <w:rFonts w:ascii="Garamond" w:hAnsi="Garamond" w:cs="Times New Roman"/>
          <w:sz w:val="24"/>
          <w:szCs w:val="24"/>
        </w:rPr>
      </w:pPr>
    </w:p>
    <w:p w:rsidR="00A71740" w:rsidRPr="00BC7D98" w:rsidRDefault="00A71740" w:rsidP="006D35C1">
      <w:pPr>
        <w:keepNext/>
        <w:keepLines/>
        <w:spacing w:after="120" w:line="240" w:lineRule="auto"/>
        <w:rPr>
          <w:rFonts w:ascii="Garamond" w:hAnsi="Garamond" w:cs="Times New Roman"/>
          <w:b/>
          <w:smallCaps/>
          <w:sz w:val="24"/>
          <w:szCs w:val="24"/>
        </w:rPr>
      </w:pPr>
    </w:p>
    <w:p w:rsidR="006D35C1" w:rsidRPr="00F07327" w:rsidRDefault="006D35C1" w:rsidP="006D35C1">
      <w:pPr>
        <w:keepNext/>
        <w:keepLines/>
        <w:spacing w:after="120" w:line="240" w:lineRule="auto"/>
        <w:rPr>
          <w:rFonts w:ascii="Garamond" w:hAnsi="Garamond" w:cs="Times New Roman"/>
          <w:b/>
          <w:smallCaps/>
          <w:sz w:val="26"/>
          <w:szCs w:val="26"/>
        </w:rPr>
      </w:pPr>
      <w:r w:rsidRPr="00F07327">
        <w:rPr>
          <w:rFonts w:ascii="Garamond" w:hAnsi="Garamond" w:cs="Times New Roman"/>
          <w:b/>
          <w:smallCaps/>
          <w:sz w:val="26"/>
          <w:szCs w:val="26"/>
        </w:rPr>
        <w:t>F.</w:t>
      </w:r>
      <w:r w:rsidRPr="00F07327">
        <w:rPr>
          <w:rFonts w:ascii="Garamond" w:hAnsi="Garamond" w:cs="Times New Roman"/>
          <w:b/>
          <w:smallCaps/>
          <w:sz w:val="26"/>
          <w:szCs w:val="26"/>
        </w:rPr>
        <w:tab/>
        <w:t>INSTRUCTIONS FOR PREPARATION OF THE COST PROPOSAL</w:t>
      </w:r>
      <w:r w:rsidRPr="00F07327">
        <w:rPr>
          <w:rFonts w:ascii="Garamond" w:hAnsi="Garamond" w:cs="Times New Roman"/>
          <w:b/>
          <w:smallCaps/>
          <w:sz w:val="26"/>
          <w:szCs w:val="26"/>
        </w:rPr>
        <w:tab/>
      </w:r>
    </w:p>
    <w:p w:rsidR="00925DA0" w:rsidRPr="00BC7D98" w:rsidRDefault="00A31111" w:rsidP="00A31111">
      <w:pPr>
        <w:widowControl w:val="0"/>
        <w:autoSpaceDE w:val="0"/>
        <w:autoSpaceDN w:val="0"/>
        <w:adjustRightInd w:val="0"/>
        <w:spacing w:after="0" w:line="240" w:lineRule="auto"/>
        <w:rPr>
          <w:rFonts w:ascii="Garamond" w:eastAsia="Times New Roman" w:hAnsi="Garamond" w:cs="Times New Roman"/>
          <w:color w:val="000000"/>
          <w:sz w:val="24"/>
          <w:szCs w:val="24"/>
        </w:rPr>
      </w:pPr>
      <w:r w:rsidRPr="00BC7D98">
        <w:rPr>
          <w:rFonts w:ascii="Garamond" w:eastAsia="Times New Roman" w:hAnsi="Garamond" w:cs="Times New Roman"/>
          <w:color w:val="000000"/>
          <w:sz w:val="24"/>
          <w:szCs w:val="24"/>
        </w:rPr>
        <w:t>GCSS shall submit a proposed budget for Phase 1 of the PRG Principal Activity</w:t>
      </w:r>
      <w:r w:rsidR="00925DA0" w:rsidRPr="00BC7D98">
        <w:rPr>
          <w:rFonts w:ascii="Garamond" w:eastAsia="Times New Roman" w:hAnsi="Garamond" w:cs="Times New Roman"/>
          <w:color w:val="000000"/>
          <w:sz w:val="24"/>
          <w:szCs w:val="24"/>
        </w:rPr>
        <w:t>, up to $10 million</w:t>
      </w:r>
      <w:r w:rsidRPr="00BC7D98">
        <w:rPr>
          <w:rFonts w:ascii="Garamond" w:eastAsia="Times New Roman" w:hAnsi="Garamond" w:cs="Times New Roman"/>
          <w:color w:val="000000"/>
          <w:sz w:val="24"/>
          <w:szCs w:val="24"/>
        </w:rPr>
        <w:t xml:space="preserve">. </w:t>
      </w:r>
      <w:r w:rsidR="00925DA0" w:rsidRPr="00BC7D98">
        <w:rPr>
          <w:rFonts w:ascii="Garamond" w:eastAsia="Times New Roman" w:hAnsi="Garamond" w:cs="Times New Roman"/>
          <w:color w:val="000000"/>
          <w:sz w:val="24"/>
          <w:szCs w:val="24"/>
        </w:rPr>
        <w:t>Because of the highly adaptive approach of this Activity, the proposed budget should be designed to build in sufficient flexibility to cover programming in support of the anticipated Activity results in the different specific forms it might take.</w:t>
      </w:r>
    </w:p>
    <w:p w:rsidR="00925DA0" w:rsidRPr="00BC7D98" w:rsidRDefault="00925DA0" w:rsidP="00A31111">
      <w:pPr>
        <w:widowControl w:val="0"/>
        <w:autoSpaceDE w:val="0"/>
        <w:autoSpaceDN w:val="0"/>
        <w:adjustRightInd w:val="0"/>
        <w:spacing w:after="0" w:line="240" w:lineRule="auto"/>
        <w:rPr>
          <w:rFonts w:ascii="Garamond" w:eastAsia="Times New Roman" w:hAnsi="Garamond" w:cs="Times New Roman"/>
          <w:color w:val="000000"/>
          <w:sz w:val="24"/>
          <w:szCs w:val="24"/>
        </w:rPr>
      </w:pPr>
    </w:p>
    <w:p w:rsidR="00F07327" w:rsidRDefault="00F07327" w:rsidP="00A31111">
      <w:pPr>
        <w:widowControl w:val="0"/>
        <w:autoSpaceDE w:val="0"/>
        <w:autoSpaceDN w:val="0"/>
        <w:adjustRightInd w:val="0"/>
        <w:spacing w:after="0" w:line="240" w:lineRule="auto"/>
        <w:rPr>
          <w:rFonts w:ascii="Garamond" w:eastAsia="Times New Roman" w:hAnsi="Garamond" w:cs="Times New Roman"/>
          <w:color w:val="000000"/>
          <w:sz w:val="24"/>
          <w:szCs w:val="24"/>
        </w:rPr>
      </w:pPr>
    </w:p>
    <w:p w:rsidR="00F07327" w:rsidRDefault="00F07327" w:rsidP="00A31111">
      <w:pPr>
        <w:widowControl w:val="0"/>
        <w:autoSpaceDE w:val="0"/>
        <w:autoSpaceDN w:val="0"/>
        <w:adjustRightInd w:val="0"/>
        <w:spacing w:after="0" w:line="240" w:lineRule="auto"/>
        <w:rPr>
          <w:rFonts w:ascii="Garamond" w:eastAsia="Times New Roman" w:hAnsi="Garamond" w:cs="Times New Roman"/>
          <w:color w:val="000000"/>
          <w:sz w:val="24"/>
          <w:szCs w:val="24"/>
        </w:rPr>
      </w:pPr>
    </w:p>
    <w:p w:rsidR="00A31111" w:rsidRPr="00BC7D98" w:rsidRDefault="00A31111" w:rsidP="00A31111">
      <w:pPr>
        <w:widowControl w:val="0"/>
        <w:autoSpaceDE w:val="0"/>
        <w:autoSpaceDN w:val="0"/>
        <w:adjustRightInd w:val="0"/>
        <w:spacing w:after="0" w:line="240" w:lineRule="auto"/>
        <w:rPr>
          <w:rFonts w:ascii="Garamond" w:eastAsia="Times New Roman" w:hAnsi="Garamond" w:cs="Times New Roman"/>
          <w:color w:val="000000"/>
          <w:sz w:val="24"/>
          <w:szCs w:val="24"/>
        </w:rPr>
      </w:pPr>
      <w:r w:rsidRPr="00BC7D98">
        <w:rPr>
          <w:rFonts w:ascii="Garamond" w:eastAsia="Times New Roman" w:hAnsi="Garamond" w:cs="Times New Roman"/>
          <w:color w:val="000000"/>
          <w:sz w:val="24"/>
          <w:szCs w:val="24"/>
        </w:rPr>
        <w:t>This Cost Proposal must include:</w:t>
      </w:r>
    </w:p>
    <w:p w:rsidR="00A31111" w:rsidRPr="00BC7D98" w:rsidRDefault="00A31111" w:rsidP="00A31111">
      <w:pPr>
        <w:widowControl w:val="0"/>
        <w:autoSpaceDE w:val="0"/>
        <w:autoSpaceDN w:val="0"/>
        <w:adjustRightInd w:val="0"/>
        <w:spacing w:after="0" w:line="240" w:lineRule="auto"/>
        <w:rPr>
          <w:rFonts w:ascii="Garamond" w:eastAsia="Times New Roman" w:hAnsi="Garamond" w:cs="Times New Roman"/>
          <w:color w:val="000000"/>
          <w:sz w:val="24"/>
          <w:szCs w:val="24"/>
        </w:rPr>
      </w:pPr>
    </w:p>
    <w:p w:rsidR="00A31111" w:rsidRPr="00BC7D98" w:rsidRDefault="00A31111" w:rsidP="00B401F9">
      <w:pPr>
        <w:widowControl w:val="0"/>
        <w:numPr>
          <w:ilvl w:val="6"/>
          <w:numId w:val="9"/>
        </w:numPr>
        <w:autoSpaceDE w:val="0"/>
        <w:autoSpaceDN w:val="0"/>
        <w:adjustRightInd w:val="0"/>
        <w:spacing w:after="0" w:line="240" w:lineRule="auto"/>
        <w:ind w:left="720"/>
        <w:contextualSpacing/>
        <w:rPr>
          <w:rFonts w:ascii="Garamond" w:eastAsia="Times New Roman" w:hAnsi="Garamond" w:cs="Times New Roman"/>
          <w:b/>
          <w:color w:val="000000"/>
          <w:sz w:val="24"/>
          <w:szCs w:val="24"/>
        </w:rPr>
      </w:pPr>
      <w:r w:rsidRPr="00BC7D98">
        <w:rPr>
          <w:rFonts w:ascii="Garamond" w:eastAsia="Times New Roman" w:hAnsi="Garamond" w:cs="Times New Roman"/>
          <w:b/>
          <w:color w:val="000000"/>
          <w:sz w:val="24"/>
          <w:szCs w:val="24"/>
        </w:rPr>
        <w:t>Budget table</w:t>
      </w:r>
    </w:p>
    <w:p w:rsidR="00A31111" w:rsidRPr="00BC7D98" w:rsidRDefault="00A31111" w:rsidP="00A31111">
      <w:pPr>
        <w:widowControl w:val="0"/>
        <w:autoSpaceDE w:val="0"/>
        <w:autoSpaceDN w:val="0"/>
        <w:adjustRightInd w:val="0"/>
        <w:spacing w:after="0" w:line="240" w:lineRule="auto"/>
        <w:ind w:left="720"/>
        <w:contextualSpacing/>
        <w:rPr>
          <w:rFonts w:ascii="Garamond" w:eastAsia="Times New Roman" w:hAnsi="Garamond" w:cs="Times New Roman"/>
          <w:color w:val="000000"/>
          <w:sz w:val="24"/>
          <w:szCs w:val="24"/>
        </w:rPr>
      </w:pPr>
      <w:r w:rsidRPr="00BC7D98">
        <w:rPr>
          <w:rFonts w:ascii="Garamond" w:eastAsia="Times New Roman" w:hAnsi="Garamond" w:cs="Times New Roman"/>
          <w:color w:val="000000"/>
          <w:sz w:val="24"/>
          <w:szCs w:val="24"/>
        </w:rPr>
        <w:t>This includes a breakdown of the elements of the price.  The budget must be provided in Excel, with all formulas shown, and it must not be password protected. An example table template is shown below.</w:t>
      </w:r>
    </w:p>
    <w:p w:rsidR="000B0BE6" w:rsidRPr="00BC7D98" w:rsidRDefault="000B0BE6" w:rsidP="006D35C1">
      <w:pPr>
        <w:keepNext/>
        <w:keepLines/>
        <w:spacing w:after="120" w:line="240" w:lineRule="auto"/>
        <w:rPr>
          <w:rFonts w:ascii="Garamond" w:hAnsi="Garamond" w:cs="Times New Roman"/>
          <w:b/>
          <w:smallCaps/>
          <w:sz w:val="24"/>
          <w:szCs w:val="24"/>
        </w:rPr>
      </w:pPr>
    </w:p>
    <w:p w:rsidR="00A31111" w:rsidRPr="00BC7D98" w:rsidRDefault="00A31111" w:rsidP="00A31111">
      <w:pPr>
        <w:widowControl w:val="0"/>
        <w:autoSpaceDE w:val="0"/>
        <w:autoSpaceDN w:val="0"/>
        <w:adjustRightInd w:val="0"/>
        <w:spacing w:after="0" w:line="240" w:lineRule="auto"/>
        <w:rPr>
          <w:rFonts w:ascii="Garamond" w:eastAsia="Times New Roman" w:hAnsi="Garamond" w:cs="Times New Roman"/>
          <w:color w:val="000000"/>
          <w:sz w:val="24"/>
          <w:szCs w:val="24"/>
        </w:rPr>
      </w:pPr>
      <w:r w:rsidRPr="00BC7D98">
        <w:rPr>
          <w:rFonts w:ascii="Garamond" w:eastAsia="Times New Roman" w:hAnsi="Garamond" w:cs="Times New Roman"/>
          <w:color w:val="000000"/>
          <w:sz w:val="24"/>
          <w:szCs w:val="24"/>
        </w:rPr>
        <w:t xml:space="preserve"> </w:t>
      </w:r>
    </w:p>
    <w:tbl>
      <w:tblPr>
        <w:tblW w:w="90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5079"/>
        <w:gridCol w:w="1321"/>
        <w:gridCol w:w="1179"/>
        <w:gridCol w:w="1501"/>
      </w:tblGrid>
      <w:tr w:rsidR="00A31111" w:rsidRPr="00BC7D98">
        <w:trPr>
          <w:trHeight w:val="300"/>
        </w:trPr>
        <w:tc>
          <w:tcPr>
            <w:tcW w:w="5079" w:type="dxa"/>
            <w:shd w:val="clear" w:color="auto" w:fill="FFFFFF"/>
            <w:tcMar>
              <w:top w:w="15" w:type="dxa"/>
              <w:left w:w="15" w:type="dxa"/>
              <w:bottom w:w="100" w:type="dxa"/>
              <w:right w:w="15" w:type="dxa"/>
            </w:tcMar>
            <w:vAlign w:val="bottom"/>
          </w:tcPr>
          <w:p w:rsidR="00A31111" w:rsidRPr="00BC7D98" w:rsidRDefault="00A31111" w:rsidP="00A31111">
            <w:pPr>
              <w:spacing w:after="0" w:line="240" w:lineRule="auto"/>
              <w:rPr>
                <w:rFonts w:ascii="Garamond" w:eastAsia="Times New Roman" w:hAnsi="Garamond" w:cs="Times New Roman"/>
                <w:color w:val="000000"/>
                <w:sz w:val="24"/>
                <w:szCs w:val="24"/>
              </w:rPr>
            </w:pPr>
            <w:r w:rsidRPr="00BC7D98">
              <w:rPr>
                <w:rFonts w:ascii="Garamond" w:eastAsia="Calibri" w:hAnsi="Garamond" w:cs="Times New Roman"/>
                <w:color w:val="000000"/>
                <w:sz w:val="24"/>
                <w:szCs w:val="24"/>
              </w:rPr>
              <w:t> </w:t>
            </w:r>
          </w:p>
        </w:tc>
        <w:tc>
          <w:tcPr>
            <w:tcW w:w="1321" w:type="dxa"/>
            <w:shd w:val="clear" w:color="auto" w:fill="FFFFFF"/>
            <w:tcMar>
              <w:top w:w="15" w:type="dxa"/>
              <w:left w:w="15" w:type="dxa"/>
              <w:bottom w:w="100" w:type="dxa"/>
              <w:right w:w="15" w:type="dxa"/>
            </w:tcMar>
            <w:vAlign w:val="bottom"/>
          </w:tcPr>
          <w:p w:rsidR="00A31111" w:rsidRPr="00BC7D98" w:rsidRDefault="00A31111" w:rsidP="00A31111">
            <w:pPr>
              <w:spacing w:after="0" w:line="240" w:lineRule="auto"/>
              <w:jc w:val="center"/>
              <w:rPr>
                <w:rFonts w:ascii="Garamond" w:eastAsia="Times New Roman" w:hAnsi="Garamond" w:cs="Times New Roman"/>
                <w:color w:val="000000"/>
                <w:sz w:val="24"/>
                <w:szCs w:val="24"/>
              </w:rPr>
            </w:pPr>
            <w:r w:rsidRPr="00BC7D98">
              <w:rPr>
                <w:rFonts w:ascii="Garamond" w:eastAsia="Calibri" w:hAnsi="Garamond" w:cs="Times New Roman"/>
                <w:b/>
                <w:color w:val="000000"/>
                <w:sz w:val="24"/>
                <w:szCs w:val="24"/>
              </w:rPr>
              <w:t xml:space="preserve">  Quantity </w:t>
            </w:r>
          </w:p>
        </w:tc>
        <w:tc>
          <w:tcPr>
            <w:tcW w:w="1179" w:type="dxa"/>
            <w:shd w:val="clear" w:color="auto" w:fill="FFFFFF"/>
            <w:tcMar>
              <w:top w:w="15" w:type="dxa"/>
              <w:left w:w="15" w:type="dxa"/>
              <w:bottom w:w="100" w:type="dxa"/>
              <w:right w:w="15" w:type="dxa"/>
            </w:tcMar>
            <w:vAlign w:val="bottom"/>
          </w:tcPr>
          <w:p w:rsidR="00A31111" w:rsidRPr="00BC7D98" w:rsidRDefault="00A31111" w:rsidP="00A31111">
            <w:pPr>
              <w:spacing w:after="0" w:line="240" w:lineRule="auto"/>
              <w:jc w:val="center"/>
              <w:rPr>
                <w:rFonts w:ascii="Garamond" w:eastAsia="Times New Roman" w:hAnsi="Garamond" w:cs="Times New Roman"/>
                <w:color w:val="000000"/>
                <w:sz w:val="24"/>
                <w:szCs w:val="24"/>
              </w:rPr>
            </w:pPr>
            <w:r w:rsidRPr="00BC7D98">
              <w:rPr>
                <w:rFonts w:ascii="Garamond" w:eastAsia="Calibri" w:hAnsi="Garamond" w:cs="Times New Roman"/>
                <w:b/>
                <w:color w:val="000000"/>
                <w:sz w:val="24"/>
                <w:szCs w:val="24"/>
              </w:rPr>
              <w:t xml:space="preserve">  Unit Cost </w:t>
            </w:r>
          </w:p>
        </w:tc>
        <w:tc>
          <w:tcPr>
            <w:tcW w:w="1501" w:type="dxa"/>
            <w:shd w:val="clear" w:color="auto" w:fill="FFFFFF"/>
            <w:tcMar>
              <w:top w:w="15" w:type="dxa"/>
              <w:left w:w="15" w:type="dxa"/>
              <w:bottom w:w="100" w:type="dxa"/>
              <w:right w:w="15" w:type="dxa"/>
            </w:tcMar>
            <w:vAlign w:val="bottom"/>
          </w:tcPr>
          <w:p w:rsidR="00A31111" w:rsidRPr="00BC7D98" w:rsidRDefault="00A31111" w:rsidP="00A31111">
            <w:pPr>
              <w:spacing w:after="0" w:line="240" w:lineRule="auto"/>
              <w:jc w:val="center"/>
              <w:rPr>
                <w:rFonts w:ascii="Garamond" w:eastAsia="Times New Roman" w:hAnsi="Garamond" w:cs="Times New Roman"/>
                <w:color w:val="000000"/>
                <w:sz w:val="24"/>
                <w:szCs w:val="24"/>
              </w:rPr>
            </w:pPr>
            <w:r w:rsidRPr="00BC7D98">
              <w:rPr>
                <w:rFonts w:ascii="Garamond" w:eastAsia="Calibri" w:hAnsi="Garamond" w:cs="Times New Roman"/>
                <w:b/>
                <w:color w:val="000000"/>
                <w:sz w:val="24"/>
                <w:szCs w:val="24"/>
              </w:rPr>
              <w:t xml:space="preserve"> Total Cost </w:t>
            </w:r>
          </w:p>
        </w:tc>
      </w:tr>
      <w:tr w:rsidR="00A31111" w:rsidRPr="00BC7D98">
        <w:trPr>
          <w:trHeight w:val="326"/>
        </w:trPr>
        <w:tc>
          <w:tcPr>
            <w:tcW w:w="5079" w:type="dxa"/>
            <w:shd w:val="clear" w:color="auto" w:fill="auto"/>
            <w:tcMar>
              <w:top w:w="15" w:type="dxa"/>
              <w:left w:w="15" w:type="dxa"/>
              <w:bottom w:w="100" w:type="dxa"/>
              <w:right w:w="15" w:type="dxa"/>
            </w:tcMar>
            <w:vAlign w:val="bottom"/>
          </w:tcPr>
          <w:p w:rsidR="00A31111" w:rsidRPr="00BC7D98" w:rsidRDefault="00A31111" w:rsidP="00A31111">
            <w:pPr>
              <w:spacing w:after="0" w:line="240" w:lineRule="auto"/>
              <w:rPr>
                <w:rFonts w:ascii="Garamond" w:eastAsia="Times New Roman" w:hAnsi="Garamond" w:cs="Times New Roman"/>
                <w:b/>
                <w:color w:val="000000"/>
                <w:sz w:val="24"/>
                <w:szCs w:val="24"/>
              </w:rPr>
            </w:pPr>
            <w:r w:rsidRPr="00BC7D98">
              <w:rPr>
                <w:rFonts w:ascii="Garamond" w:eastAsia="Calibri" w:hAnsi="Garamond" w:cs="Times New Roman"/>
                <w:b/>
                <w:color w:val="000000"/>
                <w:sz w:val="24"/>
                <w:szCs w:val="24"/>
              </w:rPr>
              <w:t xml:space="preserve">I. SALARIES AND WAGES </w:t>
            </w:r>
          </w:p>
        </w:tc>
        <w:tc>
          <w:tcPr>
            <w:tcW w:w="1321" w:type="dxa"/>
            <w:shd w:val="clear" w:color="auto" w:fill="F2F2F2"/>
            <w:tcMar>
              <w:top w:w="15" w:type="dxa"/>
              <w:left w:w="15" w:type="dxa"/>
              <w:bottom w:w="100" w:type="dxa"/>
              <w:right w:w="15" w:type="dxa"/>
            </w:tcMar>
            <w:vAlign w:val="bottom"/>
          </w:tcPr>
          <w:p w:rsidR="00A31111" w:rsidRPr="00BC7D98" w:rsidRDefault="00A31111" w:rsidP="00A31111">
            <w:pPr>
              <w:spacing w:after="0" w:line="240" w:lineRule="auto"/>
              <w:jc w:val="center"/>
              <w:rPr>
                <w:rFonts w:ascii="Garamond" w:eastAsia="Times New Roman" w:hAnsi="Garamond" w:cs="Times New Roman"/>
                <w:color w:val="000000"/>
                <w:sz w:val="24"/>
                <w:szCs w:val="24"/>
              </w:rPr>
            </w:pPr>
            <w:r w:rsidRPr="00BC7D98">
              <w:rPr>
                <w:rFonts w:ascii="Garamond" w:eastAsia="Calibri" w:hAnsi="Garamond" w:cs="Times New Roman"/>
                <w:color w:val="000000"/>
                <w:sz w:val="24"/>
                <w:szCs w:val="24"/>
              </w:rPr>
              <w:t> </w:t>
            </w:r>
          </w:p>
        </w:tc>
        <w:tc>
          <w:tcPr>
            <w:tcW w:w="1179" w:type="dxa"/>
            <w:shd w:val="clear" w:color="auto" w:fill="F2F2F2"/>
            <w:tcMar>
              <w:top w:w="15" w:type="dxa"/>
              <w:left w:w="15" w:type="dxa"/>
              <w:bottom w:w="100" w:type="dxa"/>
              <w:right w:w="15" w:type="dxa"/>
            </w:tcMar>
            <w:vAlign w:val="bottom"/>
          </w:tcPr>
          <w:p w:rsidR="00A31111" w:rsidRPr="00BC7D98" w:rsidRDefault="00A31111" w:rsidP="00A31111">
            <w:pPr>
              <w:spacing w:after="0" w:line="240" w:lineRule="auto"/>
              <w:jc w:val="center"/>
              <w:rPr>
                <w:rFonts w:ascii="Garamond" w:eastAsia="Times New Roman" w:hAnsi="Garamond" w:cs="Times New Roman"/>
                <w:color w:val="000000"/>
                <w:sz w:val="24"/>
                <w:szCs w:val="24"/>
              </w:rPr>
            </w:pPr>
            <w:r w:rsidRPr="00BC7D98">
              <w:rPr>
                <w:rFonts w:ascii="Garamond" w:eastAsia="Calibri" w:hAnsi="Garamond" w:cs="Times New Roman"/>
                <w:color w:val="000000"/>
                <w:sz w:val="24"/>
                <w:szCs w:val="24"/>
              </w:rPr>
              <w:t> </w:t>
            </w:r>
          </w:p>
        </w:tc>
        <w:tc>
          <w:tcPr>
            <w:tcW w:w="1501" w:type="dxa"/>
            <w:shd w:val="clear" w:color="auto" w:fill="F2F2F2"/>
            <w:tcMar>
              <w:top w:w="15" w:type="dxa"/>
              <w:left w:w="15" w:type="dxa"/>
              <w:bottom w:w="100" w:type="dxa"/>
              <w:right w:w="15" w:type="dxa"/>
            </w:tcMar>
            <w:vAlign w:val="bottom"/>
          </w:tcPr>
          <w:p w:rsidR="00A31111" w:rsidRPr="00BC7D98" w:rsidRDefault="00A31111" w:rsidP="00A31111">
            <w:pPr>
              <w:spacing w:after="0" w:line="240" w:lineRule="auto"/>
              <w:jc w:val="center"/>
              <w:rPr>
                <w:rFonts w:ascii="Garamond" w:eastAsia="Times New Roman" w:hAnsi="Garamond" w:cs="Times New Roman"/>
                <w:color w:val="000000"/>
                <w:sz w:val="24"/>
                <w:szCs w:val="24"/>
              </w:rPr>
            </w:pPr>
            <w:r w:rsidRPr="00BC7D98">
              <w:rPr>
                <w:rFonts w:ascii="Garamond" w:eastAsia="Calibri" w:hAnsi="Garamond" w:cs="Times New Roman"/>
                <w:color w:val="000000"/>
                <w:sz w:val="24"/>
                <w:szCs w:val="24"/>
              </w:rPr>
              <w:t> </w:t>
            </w:r>
          </w:p>
        </w:tc>
      </w:tr>
      <w:tr w:rsidR="00A31111" w:rsidRPr="00BC7D98">
        <w:trPr>
          <w:trHeight w:val="300"/>
        </w:trPr>
        <w:tc>
          <w:tcPr>
            <w:tcW w:w="5079" w:type="dxa"/>
            <w:shd w:val="clear" w:color="auto" w:fill="auto"/>
            <w:tcMar>
              <w:top w:w="15" w:type="dxa"/>
              <w:left w:w="15" w:type="dxa"/>
              <w:bottom w:w="100" w:type="dxa"/>
              <w:right w:w="15" w:type="dxa"/>
            </w:tcMar>
            <w:vAlign w:val="bottom"/>
          </w:tcPr>
          <w:p w:rsidR="00A31111" w:rsidRPr="00BC7D98" w:rsidRDefault="00A31111" w:rsidP="00A31111">
            <w:pPr>
              <w:spacing w:after="0" w:line="240" w:lineRule="auto"/>
              <w:rPr>
                <w:rFonts w:ascii="Garamond" w:eastAsia="Times New Roman" w:hAnsi="Garamond" w:cs="Times New Roman"/>
                <w:b/>
                <w:color w:val="000000"/>
                <w:sz w:val="24"/>
                <w:szCs w:val="24"/>
              </w:rPr>
            </w:pPr>
            <w:r w:rsidRPr="00BC7D98">
              <w:rPr>
                <w:rFonts w:ascii="Garamond" w:eastAsia="Calibri" w:hAnsi="Garamond" w:cs="Times New Roman"/>
                <w:b/>
                <w:color w:val="000000"/>
                <w:sz w:val="24"/>
                <w:szCs w:val="24"/>
              </w:rPr>
              <w:t xml:space="preserve">II. TRAVEL AND TRANSPORTATION </w:t>
            </w:r>
          </w:p>
        </w:tc>
        <w:tc>
          <w:tcPr>
            <w:tcW w:w="1321" w:type="dxa"/>
            <w:shd w:val="clear" w:color="auto" w:fill="F2F2F2"/>
            <w:tcMar>
              <w:top w:w="15" w:type="dxa"/>
              <w:left w:w="15" w:type="dxa"/>
              <w:bottom w:w="100" w:type="dxa"/>
              <w:right w:w="15" w:type="dxa"/>
            </w:tcMar>
            <w:vAlign w:val="bottom"/>
          </w:tcPr>
          <w:p w:rsidR="00A31111" w:rsidRPr="00BC7D98" w:rsidRDefault="00A31111" w:rsidP="00A31111">
            <w:pPr>
              <w:spacing w:after="0" w:line="240" w:lineRule="auto"/>
              <w:jc w:val="center"/>
              <w:rPr>
                <w:rFonts w:ascii="Garamond" w:eastAsia="Times New Roman" w:hAnsi="Garamond" w:cs="Times New Roman"/>
                <w:color w:val="000000"/>
                <w:sz w:val="24"/>
                <w:szCs w:val="24"/>
              </w:rPr>
            </w:pPr>
          </w:p>
        </w:tc>
        <w:tc>
          <w:tcPr>
            <w:tcW w:w="1179" w:type="dxa"/>
            <w:shd w:val="clear" w:color="auto" w:fill="F2F2F2"/>
            <w:tcMar>
              <w:top w:w="15" w:type="dxa"/>
              <w:left w:w="15" w:type="dxa"/>
              <w:bottom w:w="100" w:type="dxa"/>
              <w:right w:w="15" w:type="dxa"/>
            </w:tcMar>
            <w:vAlign w:val="bottom"/>
          </w:tcPr>
          <w:p w:rsidR="00A31111" w:rsidRPr="00BC7D98" w:rsidRDefault="00A31111" w:rsidP="00A31111">
            <w:pPr>
              <w:spacing w:after="0" w:line="240" w:lineRule="auto"/>
              <w:jc w:val="center"/>
              <w:rPr>
                <w:rFonts w:ascii="Garamond" w:eastAsia="Times New Roman" w:hAnsi="Garamond" w:cs="Times New Roman"/>
                <w:color w:val="000000"/>
                <w:sz w:val="24"/>
                <w:szCs w:val="24"/>
              </w:rPr>
            </w:pPr>
          </w:p>
        </w:tc>
        <w:tc>
          <w:tcPr>
            <w:tcW w:w="1501" w:type="dxa"/>
            <w:shd w:val="clear" w:color="auto" w:fill="F2F2F2"/>
            <w:tcMar>
              <w:top w:w="15" w:type="dxa"/>
              <w:left w:w="15" w:type="dxa"/>
              <w:bottom w:w="100" w:type="dxa"/>
              <w:right w:w="15" w:type="dxa"/>
            </w:tcMar>
            <w:vAlign w:val="bottom"/>
          </w:tcPr>
          <w:p w:rsidR="00A31111" w:rsidRPr="00BC7D98" w:rsidRDefault="00A31111" w:rsidP="00A31111">
            <w:pPr>
              <w:spacing w:after="0" w:line="240" w:lineRule="auto"/>
              <w:jc w:val="center"/>
              <w:rPr>
                <w:rFonts w:ascii="Garamond" w:eastAsia="Times New Roman" w:hAnsi="Garamond" w:cs="Times New Roman"/>
                <w:color w:val="000000"/>
                <w:sz w:val="24"/>
                <w:szCs w:val="24"/>
              </w:rPr>
            </w:pPr>
          </w:p>
        </w:tc>
      </w:tr>
      <w:tr w:rsidR="00A31111" w:rsidRPr="00BC7D98">
        <w:trPr>
          <w:trHeight w:val="300"/>
        </w:trPr>
        <w:tc>
          <w:tcPr>
            <w:tcW w:w="5079" w:type="dxa"/>
            <w:shd w:val="clear" w:color="auto" w:fill="auto"/>
            <w:tcMar>
              <w:top w:w="15" w:type="dxa"/>
              <w:left w:w="15" w:type="dxa"/>
              <w:bottom w:w="100" w:type="dxa"/>
              <w:right w:w="15" w:type="dxa"/>
            </w:tcMar>
            <w:vAlign w:val="bottom"/>
          </w:tcPr>
          <w:p w:rsidR="00A31111" w:rsidRPr="00BC7D98" w:rsidRDefault="00A31111" w:rsidP="00A31111">
            <w:pPr>
              <w:spacing w:after="0" w:line="240" w:lineRule="auto"/>
              <w:rPr>
                <w:rFonts w:ascii="Garamond" w:eastAsia="Times New Roman" w:hAnsi="Garamond" w:cs="Times New Roman"/>
                <w:b/>
                <w:color w:val="000000"/>
                <w:sz w:val="24"/>
                <w:szCs w:val="24"/>
              </w:rPr>
            </w:pPr>
            <w:r w:rsidRPr="00BC7D98">
              <w:rPr>
                <w:rFonts w:ascii="Garamond" w:eastAsia="Calibri" w:hAnsi="Garamond" w:cs="Times New Roman"/>
                <w:b/>
                <w:color w:val="000000"/>
                <w:sz w:val="24"/>
                <w:szCs w:val="24"/>
              </w:rPr>
              <w:t>III. OTHER DIRECT COSTS</w:t>
            </w:r>
          </w:p>
        </w:tc>
        <w:tc>
          <w:tcPr>
            <w:tcW w:w="1321" w:type="dxa"/>
            <w:shd w:val="clear" w:color="auto" w:fill="F2F2F2"/>
            <w:tcMar>
              <w:top w:w="15" w:type="dxa"/>
              <w:left w:w="15" w:type="dxa"/>
              <w:bottom w:w="100" w:type="dxa"/>
              <w:right w:w="15" w:type="dxa"/>
            </w:tcMar>
            <w:vAlign w:val="bottom"/>
          </w:tcPr>
          <w:p w:rsidR="00A31111" w:rsidRPr="00BC7D98" w:rsidRDefault="00A31111" w:rsidP="00A31111">
            <w:pPr>
              <w:spacing w:after="0" w:line="240" w:lineRule="auto"/>
              <w:jc w:val="center"/>
              <w:rPr>
                <w:rFonts w:ascii="Garamond" w:eastAsia="Times New Roman" w:hAnsi="Garamond" w:cs="Times New Roman"/>
                <w:color w:val="000000"/>
                <w:sz w:val="24"/>
                <w:szCs w:val="24"/>
              </w:rPr>
            </w:pPr>
            <w:r w:rsidRPr="00BC7D98">
              <w:rPr>
                <w:rFonts w:ascii="Garamond" w:eastAsia="Calibri" w:hAnsi="Garamond" w:cs="Times New Roman"/>
                <w:color w:val="000000"/>
                <w:sz w:val="24"/>
                <w:szCs w:val="24"/>
              </w:rPr>
              <w:t> </w:t>
            </w:r>
          </w:p>
        </w:tc>
        <w:tc>
          <w:tcPr>
            <w:tcW w:w="1179" w:type="dxa"/>
            <w:shd w:val="clear" w:color="auto" w:fill="F2F2F2"/>
            <w:tcMar>
              <w:top w:w="15" w:type="dxa"/>
              <w:left w:w="15" w:type="dxa"/>
              <w:bottom w:w="100" w:type="dxa"/>
              <w:right w:w="15" w:type="dxa"/>
            </w:tcMar>
            <w:vAlign w:val="bottom"/>
          </w:tcPr>
          <w:p w:rsidR="00A31111" w:rsidRPr="00BC7D98" w:rsidRDefault="00A31111" w:rsidP="00A31111">
            <w:pPr>
              <w:spacing w:after="0" w:line="240" w:lineRule="auto"/>
              <w:jc w:val="center"/>
              <w:rPr>
                <w:rFonts w:ascii="Garamond" w:eastAsia="Times New Roman" w:hAnsi="Garamond" w:cs="Times New Roman"/>
                <w:color w:val="000000"/>
                <w:sz w:val="24"/>
                <w:szCs w:val="24"/>
              </w:rPr>
            </w:pPr>
            <w:r w:rsidRPr="00BC7D98">
              <w:rPr>
                <w:rFonts w:ascii="Garamond" w:eastAsia="Calibri" w:hAnsi="Garamond" w:cs="Times New Roman"/>
                <w:color w:val="000000"/>
                <w:sz w:val="24"/>
                <w:szCs w:val="24"/>
              </w:rPr>
              <w:t> </w:t>
            </w:r>
          </w:p>
        </w:tc>
        <w:tc>
          <w:tcPr>
            <w:tcW w:w="1501" w:type="dxa"/>
            <w:shd w:val="clear" w:color="auto" w:fill="F2F2F2"/>
            <w:tcMar>
              <w:top w:w="15" w:type="dxa"/>
              <w:left w:w="15" w:type="dxa"/>
              <w:bottom w:w="100" w:type="dxa"/>
              <w:right w:w="15" w:type="dxa"/>
            </w:tcMar>
            <w:vAlign w:val="bottom"/>
          </w:tcPr>
          <w:p w:rsidR="00A31111" w:rsidRPr="00BC7D98" w:rsidRDefault="00A31111" w:rsidP="00A31111">
            <w:pPr>
              <w:spacing w:after="0" w:line="240" w:lineRule="auto"/>
              <w:jc w:val="center"/>
              <w:rPr>
                <w:rFonts w:ascii="Garamond" w:eastAsia="Times New Roman" w:hAnsi="Garamond" w:cs="Times New Roman"/>
                <w:color w:val="000000"/>
                <w:sz w:val="24"/>
                <w:szCs w:val="24"/>
              </w:rPr>
            </w:pPr>
            <w:r w:rsidRPr="00BC7D98">
              <w:rPr>
                <w:rFonts w:ascii="Garamond" w:eastAsia="Calibri" w:hAnsi="Garamond" w:cs="Times New Roman"/>
                <w:color w:val="000000"/>
                <w:sz w:val="24"/>
                <w:szCs w:val="24"/>
              </w:rPr>
              <w:t> </w:t>
            </w:r>
          </w:p>
        </w:tc>
      </w:tr>
      <w:tr w:rsidR="00A31111" w:rsidRPr="00BC7D98">
        <w:trPr>
          <w:trHeight w:val="376"/>
        </w:trPr>
        <w:tc>
          <w:tcPr>
            <w:tcW w:w="5079" w:type="dxa"/>
            <w:shd w:val="clear" w:color="auto" w:fill="D9D9D9"/>
          </w:tcPr>
          <w:p w:rsidR="00A31111" w:rsidRPr="00BC7D98" w:rsidRDefault="00A31111" w:rsidP="00A31111">
            <w:pPr>
              <w:spacing w:after="0" w:line="240" w:lineRule="auto"/>
              <w:jc w:val="center"/>
              <w:rPr>
                <w:rFonts w:ascii="Garamond" w:eastAsia="Times New Roman" w:hAnsi="Garamond" w:cs="Times New Roman"/>
                <w:b/>
                <w:color w:val="000000"/>
                <w:sz w:val="24"/>
                <w:szCs w:val="24"/>
              </w:rPr>
            </w:pPr>
            <w:r w:rsidRPr="00BC7D98">
              <w:rPr>
                <w:rFonts w:ascii="Garamond" w:eastAsia="Calibri" w:hAnsi="Garamond" w:cs="Times New Roman"/>
                <w:b/>
                <w:color w:val="000000"/>
                <w:sz w:val="24"/>
                <w:szCs w:val="24"/>
              </w:rPr>
              <w:t>GRAND TOTAL</w:t>
            </w:r>
          </w:p>
        </w:tc>
        <w:tc>
          <w:tcPr>
            <w:tcW w:w="1321" w:type="dxa"/>
            <w:shd w:val="clear" w:color="auto" w:fill="D9D9D9"/>
          </w:tcPr>
          <w:p w:rsidR="00A31111" w:rsidRPr="00BC7D98" w:rsidRDefault="00A31111" w:rsidP="00A31111">
            <w:pPr>
              <w:spacing w:after="0" w:line="240" w:lineRule="auto"/>
              <w:jc w:val="center"/>
              <w:rPr>
                <w:rFonts w:ascii="Garamond" w:eastAsia="Times New Roman" w:hAnsi="Garamond" w:cs="Times New Roman"/>
                <w:color w:val="000000"/>
                <w:sz w:val="24"/>
                <w:szCs w:val="24"/>
              </w:rPr>
            </w:pPr>
          </w:p>
        </w:tc>
        <w:tc>
          <w:tcPr>
            <w:tcW w:w="1179" w:type="dxa"/>
            <w:tcMar>
              <w:top w:w="100" w:type="dxa"/>
              <w:left w:w="0" w:type="dxa"/>
              <w:bottom w:w="100" w:type="dxa"/>
              <w:right w:w="0" w:type="dxa"/>
            </w:tcMar>
          </w:tcPr>
          <w:p w:rsidR="00A31111" w:rsidRPr="00BC7D98" w:rsidRDefault="00A31111" w:rsidP="00A31111">
            <w:pPr>
              <w:spacing w:after="0" w:line="240" w:lineRule="auto"/>
              <w:rPr>
                <w:rFonts w:ascii="Garamond" w:eastAsia="Times New Roman" w:hAnsi="Garamond" w:cs="Times New Roman"/>
                <w:color w:val="000000"/>
                <w:sz w:val="24"/>
                <w:szCs w:val="24"/>
              </w:rPr>
            </w:pPr>
          </w:p>
        </w:tc>
        <w:tc>
          <w:tcPr>
            <w:tcW w:w="1501" w:type="dxa"/>
            <w:tcMar>
              <w:top w:w="15" w:type="dxa"/>
              <w:left w:w="15" w:type="dxa"/>
              <w:bottom w:w="100" w:type="dxa"/>
              <w:right w:w="15" w:type="dxa"/>
            </w:tcMar>
          </w:tcPr>
          <w:p w:rsidR="00A31111" w:rsidRPr="00BC7D98" w:rsidRDefault="00A31111" w:rsidP="00A31111">
            <w:pPr>
              <w:spacing w:after="0" w:line="240" w:lineRule="auto"/>
              <w:rPr>
                <w:rFonts w:ascii="Garamond" w:eastAsia="Times New Roman" w:hAnsi="Garamond" w:cs="Times New Roman"/>
                <w:color w:val="000000"/>
                <w:sz w:val="24"/>
                <w:szCs w:val="24"/>
              </w:rPr>
            </w:pPr>
          </w:p>
        </w:tc>
      </w:tr>
    </w:tbl>
    <w:p w:rsidR="00A31111" w:rsidRPr="00BC7D98" w:rsidRDefault="00A31111" w:rsidP="00A31111">
      <w:pPr>
        <w:widowControl w:val="0"/>
        <w:autoSpaceDE w:val="0"/>
        <w:autoSpaceDN w:val="0"/>
        <w:adjustRightInd w:val="0"/>
        <w:spacing w:after="0" w:line="240" w:lineRule="auto"/>
        <w:rPr>
          <w:rFonts w:ascii="Garamond" w:eastAsia="Times New Roman" w:hAnsi="Garamond" w:cs="Times New Roman"/>
          <w:color w:val="000000"/>
          <w:sz w:val="24"/>
          <w:szCs w:val="24"/>
        </w:rPr>
      </w:pPr>
    </w:p>
    <w:p w:rsidR="00A31111" w:rsidRPr="00BC7D98" w:rsidRDefault="00A31111" w:rsidP="00A31111">
      <w:pPr>
        <w:widowControl w:val="0"/>
        <w:autoSpaceDE w:val="0"/>
        <w:autoSpaceDN w:val="0"/>
        <w:adjustRightInd w:val="0"/>
        <w:spacing w:after="0" w:line="240" w:lineRule="auto"/>
        <w:ind w:left="720"/>
        <w:contextualSpacing/>
        <w:rPr>
          <w:rFonts w:ascii="Garamond" w:eastAsia="Times New Roman" w:hAnsi="Garamond" w:cs="Times New Roman"/>
          <w:color w:val="000000"/>
          <w:sz w:val="24"/>
          <w:szCs w:val="24"/>
        </w:rPr>
      </w:pPr>
    </w:p>
    <w:p w:rsidR="00A31111" w:rsidRPr="00BC7D98" w:rsidRDefault="00A31111" w:rsidP="00B401F9">
      <w:pPr>
        <w:widowControl w:val="0"/>
        <w:numPr>
          <w:ilvl w:val="6"/>
          <w:numId w:val="10"/>
        </w:numPr>
        <w:autoSpaceDE w:val="0"/>
        <w:autoSpaceDN w:val="0"/>
        <w:adjustRightInd w:val="0"/>
        <w:spacing w:after="0" w:line="240" w:lineRule="auto"/>
        <w:ind w:left="720"/>
        <w:contextualSpacing/>
        <w:rPr>
          <w:rFonts w:ascii="Garamond" w:eastAsia="Times New Roman" w:hAnsi="Garamond" w:cs="Times New Roman"/>
          <w:b/>
          <w:color w:val="000000"/>
          <w:sz w:val="24"/>
          <w:szCs w:val="24"/>
        </w:rPr>
      </w:pPr>
      <w:r w:rsidRPr="00BC7D98">
        <w:rPr>
          <w:rFonts w:ascii="Garamond" w:eastAsia="Times New Roman" w:hAnsi="Garamond" w:cs="Times New Roman"/>
          <w:b/>
          <w:color w:val="000000"/>
          <w:sz w:val="24"/>
          <w:szCs w:val="24"/>
        </w:rPr>
        <w:t>Budget narrative</w:t>
      </w:r>
    </w:p>
    <w:p w:rsidR="00A31111" w:rsidRPr="00BC7D98" w:rsidRDefault="00A31111" w:rsidP="00A31111">
      <w:pPr>
        <w:widowControl w:val="0"/>
        <w:autoSpaceDE w:val="0"/>
        <w:autoSpaceDN w:val="0"/>
        <w:adjustRightInd w:val="0"/>
        <w:spacing w:after="0" w:line="240" w:lineRule="auto"/>
        <w:ind w:left="720"/>
        <w:rPr>
          <w:rFonts w:ascii="Garamond" w:eastAsia="Times New Roman" w:hAnsi="Garamond" w:cs="Times New Roman"/>
          <w:color w:val="000000"/>
          <w:sz w:val="24"/>
          <w:szCs w:val="24"/>
        </w:rPr>
      </w:pPr>
      <w:proofErr w:type="spellStart"/>
      <w:r w:rsidRPr="00BC7D98">
        <w:rPr>
          <w:rFonts w:ascii="Garamond" w:eastAsia="Times New Roman" w:hAnsi="Garamond" w:cs="Times New Roman"/>
          <w:color w:val="000000"/>
          <w:sz w:val="24"/>
          <w:szCs w:val="24"/>
        </w:rPr>
        <w:t>Offerors</w:t>
      </w:r>
      <w:proofErr w:type="spellEnd"/>
      <w:r w:rsidRPr="00BC7D98">
        <w:rPr>
          <w:rFonts w:ascii="Garamond" w:eastAsia="Times New Roman" w:hAnsi="Garamond" w:cs="Times New Roman"/>
          <w:color w:val="000000"/>
          <w:sz w:val="24"/>
          <w:szCs w:val="24"/>
        </w:rPr>
        <w:t xml:space="preserve"> shall provide a narrative discussing the different elements to adequately justify the total price.  Any assumptions should be clearly stated.  The narrative must be provided in Microsoft Word.  </w:t>
      </w:r>
      <w:r w:rsidRPr="00BC7D98">
        <w:rPr>
          <w:rFonts w:ascii="Garamond" w:eastAsia="Times New Roman" w:hAnsi="Garamond" w:cs="Times New Roman"/>
          <w:b/>
          <w:bCs/>
          <w:color w:val="000000"/>
          <w:sz w:val="24"/>
          <w:szCs w:val="24"/>
        </w:rPr>
        <w:t xml:space="preserve"> </w:t>
      </w:r>
    </w:p>
    <w:p w:rsidR="00A31111" w:rsidRPr="00BC7D98" w:rsidRDefault="00A31111" w:rsidP="00A31111">
      <w:pPr>
        <w:spacing w:after="0" w:line="240" w:lineRule="auto"/>
        <w:ind w:left="720"/>
        <w:contextualSpacing/>
        <w:rPr>
          <w:rFonts w:ascii="Garamond" w:eastAsia="Times New Roman" w:hAnsi="Garamond" w:cs="Times New Roman"/>
          <w:color w:val="000000"/>
          <w:sz w:val="24"/>
          <w:szCs w:val="24"/>
        </w:rPr>
      </w:pPr>
    </w:p>
    <w:p w:rsidR="00A31111" w:rsidRPr="00BC7D98" w:rsidRDefault="00A31111" w:rsidP="00B401F9">
      <w:pPr>
        <w:widowControl w:val="0"/>
        <w:numPr>
          <w:ilvl w:val="6"/>
          <w:numId w:val="10"/>
        </w:numPr>
        <w:autoSpaceDE w:val="0"/>
        <w:autoSpaceDN w:val="0"/>
        <w:adjustRightInd w:val="0"/>
        <w:spacing w:after="0" w:line="240" w:lineRule="auto"/>
        <w:ind w:left="720"/>
        <w:contextualSpacing/>
        <w:rPr>
          <w:rFonts w:ascii="Garamond" w:eastAsia="Times New Roman" w:hAnsi="Garamond" w:cs="Times New Roman"/>
          <w:b/>
          <w:color w:val="000000"/>
          <w:sz w:val="24"/>
          <w:szCs w:val="24"/>
        </w:rPr>
      </w:pPr>
      <w:proofErr w:type="spellStart"/>
      <w:r w:rsidRPr="00BC7D98">
        <w:rPr>
          <w:rFonts w:ascii="Garamond" w:eastAsia="Times New Roman" w:hAnsi="Garamond" w:cs="Times New Roman"/>
          <w:b/>
          <w:color w:val="000000"/>
          <w:sz w:val="24"/>
          <w:szCs w:val="24"/>
        </w:rPr>
        <w:t>BioData</w:t>
      </w:r>
      <w:proofErr w:type="spellEnd"/>
      <w:r w:rsidRPr="00BC7D98">
        <w:rPr>
          <w:rFonts w:ascii="Garamond" w:eastAsia="Times New Roman" w:hAnsi="Garamond" w:cs="Times New Roman"/>
          <w:b/>
          <w:color w:val="000000"/>
          <w:sz w:val="24"/>
          <w:szCs w:val="24"/>
        </w:rPr>
        <w:t xml:space="preserve"> forms for all proposed personnel</w:t>
      </w:r>
    </w:p>
    <w:p w:rsidR="00A31111" w:rsidRPr="00BC7D98" w:rsidRDefault="00A31111" w:rsidP="00A31111">
      <w:pPr>
        <w:widowControl w:val="0"/>
        <w:autoSpaceDE w:val="0"/>
        <w:autoSpaceDN w:val="0"/>
        <w:adjustRightInd w:val="0"/>
        <w:spacing w:after="0" w:line="240" w:lineRule="auto"/>
        <w:ind w:left="720"/>
        <w:rPr>
          <w:rFonts w:ascii="Garamond" w:eastAsia="Times New Roman" w:hAnsi="Garamond" w:cs="Times New Roman"/>
          <w:color w:val="000000"/>
          <w:sz w:val="24"/>
          <w:szCs w:val="24"/>
        </w:rPr>
      </w:pPr>
      <w:r w:rsidRPr="00BC7D98">
        <w:rPr>
          <w:rFonts w:ascii="Garamond" w:eastAsia="Times New Roman" w:hAnsi="Garamond" w:cs="Times New Roman"/>
          <w:color w:val="000000"/>
          <w:sz w:val="24"/>
          <w:szCs w:val="24"/>
        </w:rPr>
        <w:t xml:space="preserve">An </w:t>
      </w:r>
      <w:proofErr w:type="spellStart"/>
      <w:r w:rsidRPr="00BC7D98">
        <w:rPr>
          <w:rFonts w:ascii="Garamond" w:eastAsia="Times New Roman" w:hAnsi="Garamond" w:cs="Times New Roman"/>
          <w:color w:val="000000"/>
          <w:sz w:val="24"/>
          <w:szCs w:val="24"/>
        </w:rPr>
        <w:t>Offeror</w:t>
      </w:r>
      <w:proofErr w:type="spellEnd"/>
      <w:r w:rsidRPr="00BC7D98">
        <w:rPr>
          <w:rFonts w:ascii="Garamond" w:eastAsia="Times New Roman" w:hAnsi="Garamond" w:cs="Times New Roman"/>
          <w:color w:val="000000"/>
          <w:sz w:val="24"/>
          <w:szCs w:val="24"/>
        </w:rPr>
        <w:t xml:space="preserve"> Employee Biographical Data Sheet (USAID Form 1420-1.7) must be provided for each proposed personnel. The </w:t>
      </w:r>
      <w:proofErr w:type="spellStart"/>
      <w:r w:rsidRPr="00BC7D98">
        <w:rPr>
          <w:rFonts w:ascii="Garamond" w:eastAsia="Times New Roman" w:hAnsi="Garamond" w:cs="Times New Roman"/>
          <w:color w:val="000000"/>
          <w:sz w:val="24"/>
          <w:szCs w:val="24"/>
        </w:rPr>
        <w:t>BioData</w:t>
      </w:r>
      <w:proofErr w:type="spellEnd"/>
      <w:r w:rsidRPr="00BC7D98">
        <w:rPr>
          <w:rFonts w:ascii="Garamond" w:eastAsia="Times New Roman" w:hAnsi="Garamond" w:cs="Times New Roman"/>
          <w:color w:val="000000"/>
          <w:sz w:val="24"/>
          <w:szCs w:val="24"/>
        </w:rPr>
        <w:t xml:space="preserve"> Sheets must be complete and properly certified and signed by both the employee and the </w:t>
      </w:r>
      <w:proofErr w:type="spellStart"/>
      <w:r w:rsidRPr="00BC7D98">
        <w:rPr>
          <w:rFonts w:ascii="Garamond" w:eastAsia="Times New Roman" w:hAnsi="Garamond" w:cs="Times New Roman"/>
          <w:color w:val="000000"/>
          <w:sz w:val="24"/>
          <w:szCs w:val="24"/>
        </w:rPr>
        <w:t>offeror</w:t>
      </w:r>
      <w:proofErr w:type="spellEnd"/>
      <w:r w:rsidRPr="00BC7D98">
        <w:rPr>
          <w:rFonts w:ascii="Garamond" w:eastAsia="Times New Roman" w:hAnsi="Garamond" w:cs="Times New Roman"/>
          <w:color w:val="000000"/>
          <w:sz w:val="24"/>
          <w:szCs w:val="24"/>
        </w:rPr>
        <w:t xml:space="preserve">. </w:t>
      </w:r>
    </w:p>
    <w:p w:rsidR="00A31111" w:rsidRPr="00BC7D98" w:rsidRDefault="00A31111" w:rsidP="00A31111">
      <w:pPr>
        <w:spacing w:after="0" w:line="240" w:lineRule="auto"/>
        <w:jc w:val="both"/>
        <w:rPr>
          <w:rFonts w:ascii="Garamond" w:hAnsi="Garamond" w:cs="Times New Roman"/>
          <w:color w:val="000000"/>
          <w:sz w:val="24"/>
          <w:szCs w:val="24"/>
        </w:rPr>
      </w:pPr>
    </w:p>
    <w:p w:rsidR="00A31111" w:rsidRPr="00BC7D98" w:rsidRDefault="00A31111" w:rsidP="00A31111">
      <w:pPr>
        <w:spacing w:after="0" w:line="240" w:lineRule="auto"/>
        <w:rPr>
          <w:rFonts w:ascii="Garamond" w:eastAsia="Times New Roman" w:hAnsi="Garamond" w:cs="Times New Roman"/>
          <w:bCs/>
          <w:sz w:val="24"/>
          <w:szCs w:val="24"/>
        </w:rPr>
      </w:pPr>
      <w:r w:rsidRPr="00BC7D98">
        <w:rPr>
          <w:rFonts w:ascii="Garamond" w:eastAsia="Times New Roman" w:hAnsi="Garamond" w:cs="Times New Roman"/>
          <w:sz w:val="24"/>
          <w:szCs w:val="24"/>
        </w:rPr>
        <w:t xml:space="preserve">The information provided shall be sufficient enough so that </w:t>
      </w:r>
      <w:proofErr w:type="gramStart"/>
      <w:r w:rsidRPr="00BC7D98">
        <w:rPr>
          <w:rFonts w:ascii="Garamond" w:eastAsia="Times New Roman" w:hAnsi="Garamond" w:cs="Times New Roman"/>
          <w:sz w:val="24"/>
          <w:szCs w:val="24"/>
        </w:rPr>
        <w:t xml:space="preserve">a determination of its </w:t>
      </w:r>
      <w:proofErr w:type="spellStart"/>
      <w:r w:rsidRPr="00BC7D98">
        <w:rPr>
          <w:rFonts w:ascii="Garamond" w:eastAsia="Times New Roman" w:hAnsi="Garamond" w:cs="Times New Roman"/>
          <w:sz w:val="24"/>
          <w:szCs w:val="24"/>
        </w:rPr>
        <w:t>allocability</w:t>
      </w:r>
      <w:proofErr w:type="spellEnd"/>
      <w:r w:rsidRPr="00BC7D98">
        <w:rPr>
          <w:rFonts w:ascii="Garamond" w:eastAsia="Times New Roman" w:hAnsi="Garamond" w:cs="Times New Roman"/>
          <w:sz w:val="24"/>
          <w:szCs w:val="24"/>
        </w:rPr>
        <w:t xml:space="preserve">, </w:t>
      </w:r>
      <w:proofErr w:type="spellStart"/>
      <w:r w:rsidRPr="00BC7D98">
        <w:rPr>
          <w:rFonts w:ascii="Garamond" w:eastAsia="Times New Roman" w:hAnsi="Garamond" w:cs="Times New Roman"/>
          <w:sz w:val="24"/>
          <w:szCs w:val="24"/>
        </w:rPr>
        <w:t>allowability</w:t>
      </w:r>
      <w:proofErr w:type="spellEnd"/>
      <w:r w:rsidRPr="00BC7D98">
        <w:rPr>
          <w:rFonts w:ascii="Garamond" w:eastAsia="Times New Roman" w:hAnsi="Garamond" w:cs="Times New Roman"/>
          <w:sz w:val="24"/>
          <w:szCs w:val="24"/>
        </w:rPr>
        <w:t>, and reasonableness can be made by the Contracting Officer</w:t>
      </w:r>
      <w:proofErr w:type="gramEnd"/>
      <w:r w:rsidRPr="00BC7D98">
        <w:rPr>
          <w:rFonts w:ascii="Garamond" w:eastAsia="Times New Roman" w:hAnsi="Garamond" w:cs="Times New Roman"/>
          <w:sz w:val="24"/>
          <w:szCs w:val="24"/>
        </w:rPr>
        <w:t xml:space="preserve">. </w:t>
      </w:r>
    </w:p>
    <w:p w:rsidR="00A31111" w:rsidRPr="00BC7D98" w:rsidRDefault="00A31111" w:rsidP="006D35C1">
      <w:pPr>
        <w:keepNext/>
        <w:keepLines/>
        <w:spacing w:after="120" w:line="240" w:lineRule="auto"/>
        <w:rPr>
          <w:rFonts w:ascii="Garamond" w:hAnsi="Garamond" w:cs="Times New Roman"/>
          <w:b/>
          <w:smallCaps/>
          <w:sz w:val="24"/>
          <w:szCs w:val="24"/>
        </w:rPr>
      </w:pPr>
    </w:p>
    <w:p w:rsidR="006D35C1" w:rsidRPr="00F07327" w:rsidRDefault="006D35C1" w:rsidP="006D35C1">
      <w:pPr>
        <w:keepNext/>
        <w:keepLines/>
        <w:spacing w:after="120" w:line="240" w:lineRule="auto"/>
        <w:rPr>
          <w:rFonts w:ascii="Garamond" w:hAnsi="Garamond" w:cs="Times New Roman"/>
          <w:b/>
          <w:smallCaps/>
          <w:sz w:val="26"/>
          <w:szCs w:val="26"/>
        </w:rPr>
      </w:pPr>
      <w:r w:rsidRPr="00F07327">
        <w:rPr>
          <w:rFonts w:ascii="Garamond" w:hAnsi="Garamond" w:cs="Times New Roman"/>
          <w:b/>
          <w:smallCaps/>
          <w:sz w:val="26"/>
          <w:szCs w:val="26"/>
        </w:rPr>
        <w:t>G.</w:t>
      </w:r>
      <w:r w:rsidRPr="00F07327">
        <w:rPr>
          <w:rFonts w:ascii="Garamond" w:hAnsi="Garamond" w:cs="Times New Roman"/>
          <w:b/>
          <w:smallCaps/>
          <w:sz w:val="26"/>
          <w:szCs w:val="26"/>
        </w:rPr>
        <w:tab/>
      </w:r>
      <w:r w:rsidR="007764D1" w:rsidRPr="00F07327">
        <w:rPr>
          <w:rFonts w:ascii="Garamond" w:hAnsi="Garamond" w:cs="Times New Roman"/>
          <w:b/>
          <w:smallCaps/>
          <w:sz w:val="26"/>
          <w:szCs w:val="26"/>
        </w:rPr>
        <w:t xml:space="preserve">APPLICATION </w:t>
      </w:r>
      <w:r w:rsidRPr="00F07327">
        <w:rPr>
          <w:rFonts w:ascii="Garamond" w:hAnsi="Garamond" w:cs="Times New Roman"/>
          <w:b/>
          <w:smallCaps/>
          <w:sz w:val="26"/>
          <w:szCs w:val="26"/>
        </w:rPr>
        <w:t>EVALUATION GUIDELINES</w:t>
      </w:r>
      <w:r w:rsidRPr="00F07327">
        <w:rPr>
          <w:rFonts w:ascii="Garamond" w:hAnsi="Garamond" w:cs="Times New Roman"/>
          <w:b/>
          <w:smallCaps/>
          <w:sz w:val="26"/>
          <w:szCs w:val="26"/>
        </w:rPr>
        <w:tab/>
      </w:r>
    </w:p>
    <w:p w:rsidR="006D35C1" w:rsidRPr="00BC7D98" w:rsidRDefault="006D35C1" w:rsidP="006D35C1">
      <w:pPr>
        <w:autoSpaceDE w:val="0"/>
        <w:autoSpaceDN w:val="0"/>
        <w:adjustRightInd w:val="0"/>
        <w:spacing w:after="0" w:line="240" w:lineRule="auto"/>
        <w:rPr>
          <w:rFonts w:ascii="Garamond" w:eastAsia="Times New Roman" w:hAnsi="Garamond" w:cs="Times New Roman"/>
          <w:sz w:val="24"/>
          <w:szCs w:val="24"/>
        </w:rPr>
      </w:pPr>
      <w:r w:rsidRPr="00BC7D98">
        <w:rPr>
          <w:rFonts w:ascii="Garamond" w:eastAsia="Times New Roman" w:hAnsi="Garamond" w:cs="Times New Roman"/>
          <w:sz w:val="24"/>
          <w:szCs w:val="24"/>
        </w:rPr>
        <w:t xml:space="preserve">The Technical Evaluation Guidelines are tailored to the requirements of this particular proposed Associate Award and are set forth below. GCSS should note that these guidelines serve as the standard against which its technical proposal will be evaluated in order to determine whether it is sufficiently responsive to the stated requirements of this potential award. </w:t>
      </w:r>
    </w:p>
    <w:p w:rsidR="006D35C1" w:rsidRPr="00BC7D98" w:rsidRDefault="006D35C1" w:rsidP="006D35C1">
      <w:pPr>
        <w:spacing w:after="0" w:line="240" w:lineRule="auto"/>
        <w:rPr>
          <w:rFonts w:ascii="Garamond" w:eastAsia="Times New Roman" w:hAnsi="Garamond" w:cs="Times New Roman"/>
          <w:sz w:val="24"/>
          <w:szCs w:val="24"/>
        </w:rPr>
      </w:pPr>
    </w:p>
    <w:p w:rsidR="006D35C1" w:rsidRPr="00BC7D98" w:rsidRDefault="006D35C1" w:rsidP="006D35C1">
      <w:pPr>
        <w:spacing w:after="0" w:line="240" w:lineRule="auto"/>
        <w:rPr>
          <w:rFonts w:ascii="Garamond" w:eastAsia="Times New Roman" w:hAnsi="Garamond" w:cs="Times New Roman"/>
          <w:i/>
          <w:sz w:val="24"/>
          <w:szCs w:val="24"/>
        </w:rPr>
      </w:pPr>
      <w:r w:rsidRPr="00BC7D98">
        <w:rPr>
          <w:rFonts w:ascii="Garamond" w:eastAsia="Times New Roman" w:hAnsi="Garamond" w:cs="Times New Roman"/>
          <w:sz w:val="24"/>
          <w:szCs w:val="24"/>
        </w:rPr>
        <w:t xml:space="preserve">There are </w:t>
      </w:r>
      <w:r w:rsidR="00F07327">
        <w:rPr>
          <w:rFonts w:ascii="Garamond" w:eastAsia="Times New Roman" w:hAnsi="Garamond" w:cs="Times New Roman"/>
          <w:sz w:val="24"/>
          <w:szCs w:val="24"/>
        </w:rPr>
        <w:t>four</w:t>
      </w:r>
      <w:r w:rsidR="007764D1" w:rsidRPr="00BC7D98">
        <w:rPr>
          <w:rFonts w:ascii="Garamond" w:eastAsia="Times New Roman" w:hAnsi="Garamond" w:cs="Times New Roman"/>
          <w:sz w:val="24"/>
          <w:szCs w:val="24"/>
        </w:rPr>
        <w:t xml:space="preserve"> measures </w:t>
      </w:r>
      <w:r w:rsidRPr="00BC7D98">
        <w:rPr>
          <w:rFonts w:ascii="Garamond" w:eastAsia="Times New Roman" w:hAnsi="Garamond" w:cs="Times New Roman"/>
          <w:sz w:val="24"/>
          <w:szCs w:val="24"/>
        </w:rPr>
        <w:t>against which the GSCC technical proposal will be evaluated</w:t>
      </w:r>
      <w:r w:rsidRPr="00BC7D98">
        <w:rPr>
          <w:rFonts w:ascii="Garamond" w:eastAsia="Times New Roman" w:hAnsi="Garamond" w:cs="Times New Roman"/>
          <w:i/>
          <w:sz w:val="24"/>
          <w:szCs w:val="24"/>
        </w:rPr>
        <w:t>:</w:t>
      </w:r>
    </w:p>
    <w:p w:rsidR="006D35C1" w:rsidRPr="00BC7D98" w:rsidRDefault="006D35C1" w:rsidP="006D35C1">
      <w:pPr>
        <w:spacing w:after="0" w:line="240" w:lineRule="auto"/>
        <w:rPr>
          <w:rFonts w:ascii="Garamond" w:eastAsia="Times New Roman" w:hAnsi="Garamond" w:cs="Times New Roman"/>
          <w:i/>
          <w:sz w:val="24"/>
          <w:szCs w:val="24"/>
        </w:rPr>
      </w:pPr>
    </w:p>
    <w:p w:rsidR="00925DA0" w:rsidRPr="00BC7D98" w:rsidRDefault="006D35C1" w:rsidP="00B401F9">
      <w:pPr>
        <w:pStyle w:val="ListParagraph"/>
        <w:numPr>
          <w:ilvl w:val="0"/>
          <w:numId w:val="6"/>
        </w:numPr>
        <w:spacing w:after="0" w:line="240" w:lineRule="auto"/>
        <w:rPr>
          <w:rFonts w:ascii="Garamond" w:eastAsia="Times New Roman" w:hAnsi="Garamond" w:cs="Times New Roman"/>
          <w:i/>
          <w:sz w:val="24"/>
          <w:szCs w:val="24"/>
        </w:rPr>
      </w:pPr>
      <w:r w:rsidRPr="00BC7D98">
        <w:rPr>
          <w:rFonts w:ascii="Garamond" w:eastAsia="Times New Roman" w:hAnsi="Garamond" w:cs="Times New Roman"/>
          <w:sz w:val="24"/>
          <w:szCs w:val="24"/>
        </w:rPr>
        <w:t>Merit and responsiveness of the technical approach</w:t>
      </w:r>
      <w:r w:rsidR="00955143" w:rsidRPr="00BC7D98">
        <w:rPr>
          <w:rFonts w:ascii="Garamond" w:eastAsia="Times New Roman" w:hAnsi="Garamond" w:cs="Times New Roman"/>
          <w:sz w:val="24"/>
          <w:szCs w:val="24"/>
        </w:rPr>
        <w:t xml:space="preserve"> vis-à-vis the technical requirements</w:t>
      </w:r>
      <w:r w:rsidR="00925DA0" w:rsidRPr="00BC7D98">
        <w:rPr>
          <w:rFonts w:ascii="Garamond" w:eastAsia="Times New Roman" w:hAnsi="Garamond" w:cs="Times New Roman"/>
          <w:sz w:val="24"/>
          <w:szCs w:val="24"/>
        </w:rPr>
        <w:t>, including:</w:t>
      </w:r>
    </w:p>
    <w:p w:rsidR="00955143" w:rsidRPr="00BC7D98" w:rsidRDefault="00955143" w:rsidP="00925DA0">
      <w:pPr>
        <w:pStyle w:val="ListParagraph"/>
        <w:numPr>
          <w:ilvl w:val="0"/>
          <w:numId w:val="20"/>
        </w:numPr>
        <w:spacing w:after="0" w:line="240" w:lineRule="auto"/>
        <w:ind w:left="1080"/>
        <w:rPr>
          <w:rFonts w:ascii="Garamond" w:eastAsia="Times New Roman" w:hAnsi="Garamond" w:cs="Times New Roman"/>
          <w:sz w:val="24"/>
          <w:szCs w:val="24"/>
        </w:rPr>
      </w:pPr>
      <w:r w:rsidRPr="00BC7D98">
        <w:rPr>
          <w:rFonts w:ascii="Garamond" w:eastAsia="Times New Roman" w:hAnsi="Garamond" w:cs="Times New Roman"/>
          <w:sz w:val="24"/>
          <w:szCs w:val="24"/>
        </w:rPr>
        <w:t>Feasibility and ambition of the expected results and illustrative indicator targets;</w:t>
      </w:r>
    </w:p>
    <w:p w:rsidR="006D35C1" w:rsidRPr="00BC7D98" w:rsidRDefault="006D35C1" w:rsidP="00925DA0">
      <w:pPr>
        <w:pStyle w:val="ListParagraph"/>
        <w:numPr>
          <w:ilvl w:val="0"/>
          <w:numId w:val="20"/>
        </w:numPr>
        <w:spacing w:after="0" w:line="240" w:lineRule="auto"/>
        <w:ind w:left="1080"/>
        <w:rPr>
          <w:rFonts w:ascii="Garamond" w:eastAsia="Times New Roman" w:hAnsi="Garamond" w:cs="Times New Roman"/>
          <w:sz w:val="24"/>
          <w:szCs w:val="24"/>
        </w:rPr>
      </w:pPr>
      <w:r w:rsidRPr="00BC7D98">
        <w:rPr>
          <w:rFonts w:ascii="Garamond" w:eastAsia="Times New Roman" w:hAnsi="Garamond" w:cs="Times New Roman"/>
          <w:sz w:val="24"/>
          <w:szCs w:val="24"/>
        </w:rPr>
        <w:t xml:space="preserve">Feasibility of the proposed </w:t>
      </w:r>
      <w:r w:rsidR="000B0BE6" w:rsidRPr="00BC7D98">
        <w:rPr>
          <w:rFonts w:ascii="Garamond" w:eastAsia="Times New Roman" w:hAnsi="Garamond" w:cs="Times New Roman"/>
          <w:sz w:val="24"/>
          <w:szCs w:val="24"/>
        </w:rPr>
        <w:t>project plan</w:t>
      </w:r>
      <w:r w:rsidRPr="00BC7D98">
        <w:rPr>
          <w:rFonts w:ascii="Garamond" w:eastAsia="Times New Roman" w:hAnsi="Garamond" w:cs="Times New Roman"/>
          <w:sz w:val="24"/>
          <w:szCs w:val="24"/>
        </w:rPr>
        <w:t xml:space="preserve"> and illustrative timeline, including ability to start-up activities in time for positive impact on the upcoming Nigerien elections;</w:t>
      </w:r>
    </w:p>
    <w:p w:rsidR="00955143" w:rsidRPr="00BC7D98" w:rsidRDefault="00955143" w:rsidP="00925DA0">
      <w:pPr>
        <w:pStyle w:val="ListParagraph"/>
        <w:numPr>
          <w:ilvl w:val="0"/>
          <w:numId w:val="20"/>
        </w:numPr>
        <w:spacing w:after="0" w:line="240" w:lineRule="auto"/>
        <w:ind w:left="1080"/>
        <w:rPr>
          <w:rFonts w:ascii="Garamond" w:eastAsia="Times New Roman" w:hAnsi="Garamond" w:cs="Times New Roman"/>
          <w:sz w:val="24"/>
          <w:szCs w:val="24"/>
        </w:rPr>
      </w:pPr>
      <w:r w:rsidRPr="00BC7D98">
        <w:rPr>
          <w:rFonts w:ascii="Garamond" w:eastAsia="Times New Roman" w:hAnsi="Garamond" w:cs="Times New Roman"/>
          <w:sz w:val="24"/>
          <w:szCs w:val="24"/>
        </w:rPr>
        <w:t>Merit of the proposed collaboration strategy with other PRG Project partners;</w:t>
      </w:r>
    </w:p>
    <w:p w:rsidR="00955143" w:rsidRPr="00BC7D98" w:rsidRDefault="00955143" w:rsidP="00925DA0">
      <w:pPr>
        <w:pStyle w:val="ListParagraph"/>
        <w:numPr>
          <w:ilvl w:val="0"/>
          <w:numId w:val="20"/>
        </w:numPr>
        <w:spacing w:after="0" w:line="240" w:lineRule="auto"/>
        <w:ind w:left="1080"/>
        <w:rPr>
          <w:rFonts w:ascii="Garamond" w:eastAsia="Times New Roman" w:hAnsi="Garamond" w:cs="Times New Roman"/>
          <w:sz w:val="24"/>
          <w:szCs w:val="24"/>
        </w:rPr>
      </w:pPr>
      <w:r w:rsidRPr="00BC7D98">
        <w:rPr>
          <w:rFonts w:ascii="Garamond" w:eastAsia="Times New Roman" w:hAnsi="Garamond" w:cs="Times New Roman"/>
          <w:sz w:val="24"/>
          <w:szCs w:val="24"/>
        </w:rPr>
        <w:t>Merit of the proposed M&amp;E approach</w:t>
      </w:r>
      <w:r w:rsidR="008125BF">
        <w:rPr>
          <w:rFonts w:ascii="Garamond" w:eastAsia="Times New Roman" w:hAnsi="Garamond" w:cs="Times New Roman"/>
          <w:sz w:val="24"/>
          <w:szCs w:val="24"/>
        </w:rPr>
        <w:t>;</w:t>
      </w:r>
    </w:p>
    <w:p w:rsidR="00925DA0" w:rsidRPr="00BC7D98" w:rsidRDefault="00925DA0" w:rsidP="00925DA0">
      <w:pPr>
        <w:pStyle w:val="ListParagraph"/>
        <w:spacing w:after="0" w:line="240" w:lineRule="auto"/>
        <w:rPr>
          <w:rFonts w:ascii="Garamond" w:eastAsia="Times New Roman" w:hAnsi="Garamond" w:cs="Times New Roman"/>
          <w:sz w:val="24"/>
          <w:szCs w:val="24"/>
        </w:rPr>
      </w:pPr>
    </w:p>
    <w:p w:rsidR="006D35C1" w:rsidRPr="00BC7D98" w:rsidRDefault="006D35C1" w:rsidP="00B401F9">
      <w:pPr>
        <w:pStyle w:val="ListParagraph"/>
        <w:numPr>
          <w:ilvl w:val="0"/>
          <w:numId w:val="6"/>
        </w:numPr>
        <w:spacing w:after="0" w:line="240" w:lineRule="auto"/>
        <w:rPr>
          <w:rFonts w:ascii="Garamond" w:eastAsia="Times New Roman" w:hAnsi="Garamond" w:cs="Times New Roman"/>
          <w:i/>
          <w:sz w:val="24"/>
          <w:szCs w:val="24"/>
        </w:rPr>
      </w:pPr>
      <w:r w:rsidRPr="00BC7D98">
        <w:rPr>
          <w:rFonts w:ascii="Garamond" w:eastAsia="Times New Roman" w:hAnsi="Garamond" w:cs="Times New Roman"/>
          <w:sz w:val="24"/>
          <w:szCs w:val="24"/>
        </w:rPr>
        <w:t>Relevance of proposed project team consortium;</w:t>
      </w:r>
    </w:p>
    <w:p w:rsidR="00955143" w:rsidRPr="00BC7D98" w:rsidRDefault="00955143" w:rsidP="00B401F9">
      <w:pPr>
        <w:pStyle w:val="ListParagraph"/>
        <w:numPr>
          <w:ilvl w:val="0"/>
          <w:numId w:val="6"/>
        </w:numPr>
        <w:spacing w:after="0" w:line="240" w:lineRule="auto"/>
        <w:rPr>
          <w:rFonts w:ascii="Garamond" w:eastAsia="Times New Roman" w:hAnsi="Garamond" w:cs="Times New Roman"/>
          <w:i/>
          <w:sz w:val="24"/>
          <w:szCs w:val="24"/>
        </w:rPr>
      </w:pPr>
      <w:r w:rsidRPr="00BC7D98">
        <w:rPr>
          <w:rFonts w:ascii="Garamond" w:eastAsia="Times New Roman" w:hAnsi="Garamond" w:cs="Times New Roman"/>
          <w:sz w:val="24"/>
          <w:szCs w:val="24"/>
        </w:rPr>
        <w:t>Merit of the team, management and staffing plans;</w:t>
      </w:r>
    </w:p>
    <w:p w:rsidR="006D35C1" w:rsidRPr="00BC7D98" w:rsidRDefault="006D35C1" w:rsidP="00B401F9">
      <w:pPr>
        <w:pStyle w:val="ListParagraph"/>
        <w:numPr>
          <w:ilvl w:val="0"/>
          <w:numId w:val="6"/>
        </w:numPr>
        <w:spacing w:after="0" w:line="240" w:lineRule="auto"/>
        <w:rPr>
          <w:rFonts w:ascii="Garamond" w:eastAsia="Times New Roman" w:hAnsi="Garamond" w:cs="Times New Roman"/>
          <w:i/>
          <w:sz w:val="24"/>
          <w:szCs w:val="24"/>
        </w:rPr>
      </w:pPr>
      <w:r w:rsidRPr="00BC7D98">
        <w:rPr>
          <w:rFonts w:ascii="Garamond" w:eastAsia="Times New Roman" w:hAnsi="Garamond" w:cs="Times New Roman"/>
          <w:sz w:val="24"/>
          <w:szCs w:val="24"/>
        </w:rPr>
        <w:t xml:space="preserve">Quality and relevance of proposed </w:t>
      </w:r>
      <w:r w:rsidR="008125BF">
        <w:rPr>
          <w:rFonts w:ascii="Garamond" w:eastAsia="Times New Roman" w:hAnsi="Garamond" w:cs="Times New Roman"/>
          <w:sz w:val="24"/>
          <w:szCs w:val="24"/>
        </w:rPr>
        <w:t xml:space="preserve">key </w:t>
      </w:r>
      <w:r w:rsidRPr="00BC7D98">
        <w:rPr>
          <w:rFonts w:ascii="Garamond" w:eastAsia="Times New Roman" w:hAnsi="Garamond" w:cs="Times New Roman"/>
          <w:sz w:val="24"/>
          <w:szCs w:val="24"/>
        </w:rPr>
        <w:t>personnel</w:t>
      </w:r>
      <w:r w:rsidR="00AD30AB" w:rsidRPr="00BC7D98">
        <w:rPr>
          <w:rFonts w:ascii="Garamond" w:eastAsia="Times New Roman" w:hAnsi="Garamond" w:cs="Times New Roman"/>
          <w:sz w:val="24"/>
          <w:szCs w:val="24"/>
        </w:rPr>
        <w:t>.</w:t>
      </w:r>
    </w:p>
    <w:p w:rsidR="00955143" w:rsidRPr="00BC7D98" w:rsidRDefault="00955143" w:rsidP="005E4821">
      <w:pPr>
        <w:autoSpaceDE w:val="0"/>
        <w:autoSpaceDN w:val="0"/>
        <w:adjustRightInd w:val="0"/>
        <w:spacing w:after="0" w:line="240" w:lineRule="auto"/>
        <w:rPr>
          <w:rFonts w:ascii="Garamond" w:eastAsia="Times New Roman" w:hAnsi="Garamond" w:cs="Times New Roman"/>
          <w:color w:val="7030A0"/>
          <w:sz w:val="24"/>
          <w:szCs w:val="24"/>
        </w:rPr>
      </w:pPr>
    </w:p>
    <w:sectPr w:rsidR="00955143" w:rsidRPr="00BC7D98" w:rsidSect="008125BF">
      <w:pgSz w:w="12240" w:h="15840"/>
      <w:pgMar w:top="1440" w:right="1440" w:bottom="1350" w:left="1440" w:footer="392"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2" w:author="Philip Roessler" w:date="2015-04-30T14:11:00Z" w:initials="PR">
    <w:p w:rsidR="00AB0459" w:rsidRDefault="00AB0459">
      <w:pPr>
        <w:pStyle w:val="CommentText"/>
      </w:pPr>
      <w:r>
        <w:rPr>
          <w:rStyle w:val="CommentReference"/>
        </w:rPr>
        <w:annotationRef/>
      </w:r>
      <w:r>
        <w:t xml:space="preserve">This could go here or somewhere else. It may be a general useful indicator to </w:t>
      </w:r>
      <w:r w:rsidR="00127CA0">
        <w:t>assess the degree to which citizens in Niger have basic confidence or trust in their government and thus whether PRG strengthens the social contract between state and citizens.</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0459" w:rsidRDefault="00AB0459" w:rsidP="007201AE">
      <w:pPr>
        <w:spacing w:after="0" w:line="240" w:lineRule="auto"/>
      </w:pPr>
      <w:r>
        <w:separator/>
      </w:r>
    </w:p>
  </w:endnote>
  <w:endnote w:type="continuationSeparator" w:id="0">
    <w:p w:rsidR="00AB0459" w:rsidRDefault="00AB0459" w:rsidP="007201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2079277"/>
      <w:docPartObj>
        <w:docPartGallery w:val="Page Numbers (Bottom of Page)"/>
        <w:docPartUnique/>
      </w:docPartObj>
    </w:sdtPr>
    <w:sdtEndPr>
      <w:rPr>
        <w:noProof/>
      </w:rPr>
    </w:sdtEndPr>
    <w:sdtContent>
      <w:p w:rsidR="00AB0459" w:rsidRDefault="00AB0459" w:rsidP="00004593">
        <w:pPr>
          <w:pStyle w:val="Footer"/>
          <w:tabs>
            <w:tab w:val="clear" w:pos="4680"/>
            <w:tab w:val="center" w:pos="0"/>
          </w:tabs>
        </w:pPr>
        <w:r>
          <w:t xml:space="preserve">PRG Principal Activity Program Description </w:t>
        </w:r>
        <w:r>
          <w:tab/>
        </w:r>
        <w:fldSimple w:instr=" PAGE   \* MERGEFORMAT ">
          <w:r w:rsidR="00127CA0">
            <w:rPr>
              <w:noProof/>
            </w:rPr>
            <w:t>21</w:t>
          </w:r>
        </w:fldSimple>
      </w:p>
    </w:sdtContent>
  </w:sdt>
  <w:p w:rsidR="00AB0459" w:rsidRDefault="00AB0459">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0459" w:rsidRDefault="00AB0459" w:rsidP="007201AE">
      <w:pPr>
        <w:spacing w:after="0" w:line="240" w:lineRule="auto"/>
      </w:pPr>
      <w:r>
        <w:separator/>
      </w:r>
    </w:p>
  </w:footnote>
  <w:footnote w:type="continuationSeparator" w:id="0">
    <w:p w:rsidR="00AB0459" w:rsidRDefault="00AB0459" w:rsidP="007201AE">
      <w:pPr>
        <w:spacing w:after="0" w:line="240" w:lineRule="auto"/>
      </w:pPr>
      <w:r>
        <w:continuationSeparator/>
      </w:r>
    </w:p>
  </w:footnote>
  <w:footnote w:id="1">
    <w:p w:rsidR="00AB0459" w:rsidRDefault="00AB0459" w:rsidP="005A3ACC">
      <w:pPr>
        <w:spacing w:after="0" w:line="240" w:lineRule="auto"/>
      </w:pPr>
      <w:r>
        <w:rPr>
          <w:vertAlign w:val="superscript"/>
        </w:rPr>
        <w:footnoteRef/>
      </w:r>
      <w:r>
        <w:rPr>
          <w:sz w:val="18"/>
        </w:rPr>
        <w:t xml:space="preserve"> The Center for the Future State (CFS) was a 5-year governance research initiative of the Institute for Development Studies at the University of Sussex, supported by the UK Department for International Development (</w:t>
      </w:r>
      <w:proofErr w:type="spellStart"/>
      <w:r>
        <w:rPr>
          <w:sz w:val="18"/>
        </w:rPr>
        <w:t>DfID</w:t>
      </w:r>
      <w:proofErr w:type="spellEnd"/>
      <w:r>
        <w:rPr>
          <w:sz w:val="18"/>
        </w:rPr>
        <w:t xml:space="preserve">). Its 2010 final report is available at </w:t>
      </w:r>
      <w:hyperlink r:id="rId1">
        <w:r>
          <w:rPr>
            <w:color w:val="0000FF"/>
            <w:sz w:val="18"/>
            <w:u w:val="single"/>
          </w:rPr>
          <w:t>http://www2.ids.ac.uk/futurestate/pdfs/AnUpside-downViewofGovernance.pdf</w:t>
        </w:r>
      </w:hyperlink>
      <w:proofErr w:type="gramStart"/>
      <w:r>
        <w:rPr>
          <w:sz w:val="18"/>
        </w:rPr>
        <w:t xml:space="preserve"> .</w:t>
      </w:r>
      <w:proofErr w:type="gramEnd"/>
      <w:r>
        <w:rPr>
          <w:sz w:val="18"/>
        </w:rPr>
        <w:t xml:space="preserve"> The Africa Power and Politics Program (APPP</w:t>
      </w:r>
      <w:proofErr w:type="gramStart"/>
      <w:r>
        <w:rPr>
          <w:sz w:val="18"/>
        </w:rPr>
        <w:t>),</w:t>
      </w:r>
      <w:proofErr w:type="gramEnd"/>
      <w:r>
        <w:rPr>
          <w:sz w:val="18"/>
        </w:rPr>
        <w:t xml:space="preserve"> also supported by </w:t>
      </w:r>
      <w:proofErr w:type="spellStart"/>
      <w:r>
        <w:rPr>
          <w:sz w:val="18"/>
        </w:rPr>
        <w:t>DfID</w:t>
      </w:r>
      <w:proofErr w:type="spellEnd"/>
      <w:r>
        <w:rPr>
          <w:sz w:val="18"/>
        </w:rPr>
        <w:t xml:space="preserve"> and managed the Overseas Development Institute’s Politics and Governance group, was another 5-year research program aimed at better understanding the political economy and socio-anthropological underpinnings of governance dynamics in Africa in particular. Its synthesis report is available at </w:t>
      </w:r>
      <w:hyperlink r:id="rId2">
        <w:r>
          <w:rPr>
            <w:color w:val="0000FF"/>
            <w:sz w:val="18"/>
            <w:u w:val="single"/>
          </w:rPr>
          <w:t>http://www.institutions-africa.org/page/appp+synthesis</w:t>
        </w:r>
      </w:hyperlink>
      <w:r>
        <w:rPr>
          <w:sz w:val="18"/>
        </w:rPr>
        <w:t xml:space="preserve">. ODI continues its applied political economy work and their research and writing should be considered a key ongoing resource for informing PRG activity design: </w:t>
      </w:r>
      <w:hyperlink r:id="rId3" w:history="1">
        <w:r w:rsidRPr="00291147">
          <w:rPr>
            <w:rStyle w:val="Hyperlink"/>
            <w:sz w:val="18"/>
          </w:rPr>
          <w:t>http://www.odi.org/programmes/politics-governance</w:t>
        </w:r>
      </w:hyperlink>
      <w:r>
        <w:rPr>
          <w:sz w:val="18"/>
        </w:rPr>
        <w:t xml:space="preserve">. Notably, Niger’s LASDEL research institute was a member of APPP and is also the current </w:t>
      </w:r>
      <w:proofErr w:type="spellStart"/>
      <w:r>
        <w:rPr>
          <w:sz w:val="18"/>
        </w:rPr>
        <w:t>Afrobarometer</w:t>
      </w:r>
      <w:proofErr w:type="spellEnd"/>
      <w:r>
        <w:rPr>
          <w:sz w:val="18"/>
        </w:rPr>
        <w:t xml:space="preserve"> research partner responsible for the Niger survey. </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0459" w:rsidRDefault="00AB0459">
    <w:pPr>
      <w:pStyle w:val="Header"/>
    </w:pPr>
    <w:r w:rsidRPr="00470C7D">
      <w:rPr>
        <w:b/>
        <w:noProof/>
      </w:rPr>
      <w:drawing>
        <wp:anchor distT="0" distB="0" distL="114300" distR="114300" simplePos="0" relativeHeight="251659264" behindDoc="1" locked="0" layoutInCell="1" allowOverlap="1">
          <wp:simplePos x="0" y="0"/>
          <wp:positionH relativeFrom="column">
            <wp:posOffset>-224790</wp:posOffset>
          </wp:positionH>
          <wp:positionV relativeFrom="paragraph">
            <wp:posOffset>20320</wp:posOffset>
          </wp:positionV>
          <wp:extent cx="2628900" cy="813435"/>
          <wp:effectExtent l="0" t="0" r="0" b="5715"/>
          <wp:wrapTopAndBottom/>
          <wp:docPr id="3" name="Picture 3" descr="usaid_brand_2_color_m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aid_brand_2_color_msword"/>
                  <pic:cNvPicPr>
                    <a:picLocks noChangeAspect="1" noChangeArrowheads="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28900" cy="813435"/>
                  </a:xfrm>
                  <a:prstGeom prst="rect">
                    <a:avLst/>
                  </a:prstGeom>
                  <a:noFill/>
                  <a:ln>
                    <a:noFill/>
                  </a:ln>
                </pic:spPr>
              </pic:pic>
            </a:graphicData>
          </a:graphic>
        </wp:anchor>
      </w:drawing>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5098C"/>
    <w:multiLevelType w:val="multilevel"/>
    <w:tmpl w:val="73667E1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sz w:val="24"/>
        <w:szCs w:val="24"/>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4683E05"/>
    <w:multiLevelType w:val="hybridMultilevel"/>
    <w:tmpl w:val="77A209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5485035"/>
    <w:multiLevelType w:val="hybridMultilevel"/>
    <w:tmpl w:val="820EC1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B131246"/>
    <w:multiLevelType w:val="hybridMultilevel"/>
    <w:tmpl w:val="91C81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7A1679"/>
    <w:multiLevelType w:val="hybridMultilevel"/>
    <w:tmpl w:val="89700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363ADE"/>
    <w:multiLevelType w:val="multilevel"/>
    <w:tmpl w:val="965AA1C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b w:val="0"/>
        <w:i w:val="0"/>
      </w:rPr>
    </w:lvl>
    <w:lvl w:ilvl="2">
      <w:start w:val="1"/>
      <w:numFmt w:val="decimal"/>
      <w:isLgl/>
      <w:lvlText w:val="%1.%2.%3"/>
      <w:lvlJc w:val="left"/>
      <w:pPr>
        <w:ind w:left="1440" w:hanging="720"/>
      </w:pPr>
      <w:rPr>
        <w:rFonts w:hint="default"/>
        <w:b w:val="0"/>
        <w:i w:val="0"/>
      </w:rPr>
    </w:lvl>
    <w:lvl w:ilvl="3">
      <w:start w:val="1"/>
      <w:numFmt w:val="decimal"/>
      <w:isLgl/>
      <w:lvlText w:val="%1.%2.%3.%4"/>
      <w:lvlJc w:val="left"/>
      <w:pPr>
        <w:ind w:left="1440" w:hanging="720"/>
      </w:pPr>
      <w:rPr>
        <w:rFonts w:hint="default"/>
        <w:b w:val="0"/>
        <w:i w:val="0"/>
      </w:rPr>
    </w:lvl>
    <w:lvl w:ilvl="4">
      <w:start w:val="1"/>
      <w:numFmt w:val="decimal"/>
      <w:isLgl/>
      <w:lvlText w:val="%1.%2.%3.%4.%5"/>
      <w:lvlJc w:val="left"/>
      <w:pPr>
        <w:ind w:left="1800" w:hanging="1080"/>
      </w:pPr>
      <w:rPr>
        <w:rFonts w:hint="default"/>
        <w:b w:val="0"/>
        <w:i w:val="0"/>
      </w:rPr>
    </w:lvl>
    <w:lvl w:ilvl="5">
      <w:start w:val="1"/>
      <w:numFmt w:val="decimal"/>
      <w:isLgl/>
      <w:lvlText w:val="%1.%2.%3.%4.%5.%6"/>
      <w:lvlJc w:val="left"/>
      <w:pPr>
        <w:ind w:left="1800" w:hanging="1080"/>
      </w:pPr>
      <w:rPr>
        <w:rFonts w:hint="default"/>
        <w:b w:val="0"/>
        <w:i w:val="0"/>
      </w:rPr>
    </w:lvl>
    <w:lvl w:ilvl="6">
      <w:start w:val="1"/>
      <w:numFmt w:val="decimal"/>
      <w:isLgl/>
      <w:lvlText w:val="%1.%2.%3.%4.%5.%6.%7"/>
      <w:lvlJc w:val="left"/>
      <w:pPr>
        <w:ind w:left="2160" w:hanging="1440"/>
      </w:pPr>
      <w:rPr>
        <w:rFonts w:hint="default"/>
        <w:b w:val="0"/>
        <w:i w:val="0"/>
      </w:rPr>
    </w:lvl>
    <w:lvl w:ilvl="7">
      <w:start w:val="1"/>
      <w:numFmt w:val="decimal"/>
      <w:isLgl/>
      <w:lvlText w:val="%1.%2.%3.%4.%5.%6.%7.%8"/>
      <w:lvlJc w:val="left"/>
      <w:pPr>
        <w:ind w:left="2160" w:hanging="1440"/>
      </w:pPr>
      <w:rPr>
        <w:rFonts w:hint="default"/>
        <w:b w:val="0"/>
        <w:i w:val="0"/>
      </w:rPr>
    </w:lvl>
    <w:lvl w:ilvl="8">
      <w:start w:val="1"/>
      <w:numFmt w:val="decimal"/>
      <w:isLgl/>
      <w:lvlText w:val="%1.%2.%3.%4.%5.%6.%7.%8.%9"/>
      <w:lvlJc w:val="left"/>
      <w:pPr>
        <w:ind w:left="2160" w:hanging="1440"/>
      </w:pPr>
      <w:rPr>
        <w:rFonts w:hint="default"/>
        <w:b w:val="0"/>
        <w:i w:val="0"/>
      </w:rPr>
    </w:lvl>
  </w:abstractNum>
  <w:abstractNum w:abstractNumId="6">
    <w:nsid w:val="163774FE"/>
    <w:multiLevelType w:val="multilevel"/>
    <w:tmpl w:val="25CA2152"/>
    <w:lvl w:ilvl="0">
      <w:start w:val="3"/>
      <w:numFmt w:val="decimal"/>
      <w:lvlText w:val="%1"/>
      <w:lvlJc w:val="left"/>
      <w:pPr>
        <w:ind w:left="360" w:hanging="360"/>
      </w:pPr>
      <w:rPr>
        <w:rFonts w:hint="default"/>
        <w:b w:val="0"/>
        <w:i w:val="0"/>
      </w:rPr>
    </w:lvl>
    <w:lvl w:ilvl="1">
      <w:start w:val="1"/>
      <w:numFmt w:val="decimal"/>
      <w:lvlText w:val="%1.%2"/>
      <w:lvlJc w:val="left"/>
      <w:pPr>
        <w:ind w:left="1080" w:hanging="360"/>
      </w:pPr>
      <w:rPr>
        <w:rFonts w:hint="default"/>
        <w:b w:val="0"/>
        <w:i w:val="0"/>
      </w:rPr>
    </w:lvl>
    <w:lvl w:ilvl="2">
      <w:start w:val="1"/>
      <w:numFmt w:val="decimal"/>
      <w:lvlText w:val="%1.%2.%3"/>
      <w:lvlJc w:val="left"/>
      <w:pPr>
        <w:ind w:left="2160" w:hanging="720"/>
      </w:pPr>
      <w:rPr>
        <w:rFonts w:hint="default"/>
        <w:b w:val="0"/>
        <w:i w:val="0"/>
      </w:rPr>
    </w:lvl>
    <w:lvl w:ilvl="3">
      <w:start w:val="1"/>
      <w:numFmt w:val="decimal"/>
      <w:lvlText w:val="%1.%2.%3.%4"/>
      <w:lvlJc w:val="left"/>
      <w:pPr>
        <w:ind w:left="2880" w:hanging="720"/>
      </w:pPr>
      <w:rPr>
        <w:rFonts w:hint="default"/>
        <w:b w:val="0"/>
        <w:i w:val="0"/>
      </w:rPr>
    </w:lvl>
    <w:lvl w:ilvl="4">
      <w:start w:val="1"/>
      <w:numFmt w:val="decimal"/>
      <w:lvlText w:val="%1.%2.%3.%4.%5"/>
      <w:lvlJc w:val="left"/>
      <w:pPr>
        <w:ind w:left="3960" w:hanging="1080"/>
      </w:pPr>
      <w:rPr>
        <w:rFonts w:hint="default"/>
        <w:b w:val="0"/>
        <w:i w:val="0"/>
      </w:rPr>
    </w:lvl>
    <w:lvl w:ilvl="5">
      <w:start w:val="1"/>
      <w:numFmt w:val="decimal"/>
      <w:lvlText w:val="%1.%2.%3.%4.%5.%6"/>
      <w:lvlJc w:val="left"/>
      <w:pPr>
        <w:ind w:left="4680" w:hanging="1080"/>
      </w:pPr>
      <w:rPr>
        <w:rFonts w:hint="default"/>
        <w:b w:val="0"/>
        <w:i w:val="0"/>
      </w:rPr>
    </w:lvl>
    <w:lvl w:ilvl="6">
      <w:start w:val="1"/>
      <w:numFmt w:val="decimal"/>
      <w:lvlText w:val="%1.%2.%3.%4.%5.%6.%7"/>
      <w:lvlJc w:val="left"/>
      <w:pPr>
        <w:ind w:left="5760" w:hanging="1440"/>
      </w:pPr>
      <w:rPr>
        <w:rFonts w:hint="default"/>
        <w:b w:val="0"/>
        <w:i w:val="0"/>
      </w:rPr>
    </w:lvl>
    <w:lvl w:ilvl="7">
      <w:start w:val="1"/>
      <w:numFmt w:val="decimal"/>
      <w:lvlText w:val="%1.%2.%3.%4.%5.%6.%7.%8"/>
      <w:lvlJc w:val="left"/>
      <w:pPr>
        <w:ind w:left="6480" w:hanging="1440"/>
      </w:pPr>
      <w:rPr>
        <w:rFonts w:hint="default"/>
        <w:b w:val="0"/>
        <w:i w:val="0"/>
      </w:rPr>
    </w:lvl>
    <w:lvl w:ilvl="8">
      <w:start w:val="1"/>
      <w:numFmt w:val="decimal"/>
      <w:lvlText w:val="%1.%2.%3.%4.%5.%6.%7.%8.%9"/>
      <w:lvlJc w:val="left"/>
      <w:pPr>
        <w:ind w:left="7560" w:hanging="1800"/>
      </w:pPr>
      <w:rPr>
        <w:rFonts w:hint="default"/>
        <w:b w:val="0"/>
        <w:i w:val="0"/>
      </w:rPr>
    </w:lvl>
  </w:abstractNum>
  <w:abstractNum w:abstractNumId="7">
    <w:nsid w:val="1B147334"/>
    <w:multiLevelType w:val="multilevel"/>
    <w:tmpl w:val="97D42E0A"/>
    <w:lvl w:ilvl="0">
      <w:start w:val="2"/>
      <w:numFmt w:val="decimal"/>
      <w:lvlText w:val="%1"/>
      <w:lvlJc w:val="left"/>
      <w:pPr>
        <w:ind w:left="360" w:hanging="360"/>
      </w:pPr>
      <w:rPr>
        <w:rFonts w:hint="default"/>
        <w:b w:val="0"/>
        <w:i w:val="0"/>
      </w:rPr>
    </w:lvl>
    <w:lvl w:ilvl="1">
      <w:start w:val="1"/>
      <w:numFmt w:val="decimal"/>
      <w:lvlText w:val="%1.%2"/>
      <w:lvlJc w:val="left"/>
      <w:pPr>
        <w:ind w:left="1080" w:hanging="360"/>
      </w:pPr>
      <w:rPr>
        <w:rFonts w:hint="default"/>
        <w:b/>
        <w:i w:val="0"/>
      </w:rPr>
    </w:lvl>
    <w:lvl w:ilvl="2">
      <w:start w:val="1"/>
      <w:numFmt w:val="decimal"/>
      <w:lvlText w:val="%1.%2.%3"/>
      <w:lvlJc w:val="left"/>
      <w:pPr>
        <w:ind w:left="2160" w:hanging="720"/>
      </w:pPr>
      <w:rPr>
        <w:rFonts w:hint="default"/>
        <w:b w:val="0"/>
        <w:i w:val="0"/>
      </w:rPr>
    </w:lvl>
    <w:lvl w:ilvl="3">
      <w:start w:val="1"/>
      <w:numFmt w:val="decimal"/>
      <w:lvlText w:val="%1.%2.%3.%4"/>
      <w:lvlJc w:val="left"/>
      <w:pPr>
        <w:ind w:left="2880" w:hanging="720"/>
      </w:pPr>
      <w:rPr>
        <w:rFonts w:hint="default"/>
        <w:b w:val="0"/>
        <w:i w:val="0"/>
      </w:rPr>
    </w:lvl>
    <w:lvl w:ilvl="4">
      <w:start w:val="1"/>
      <w:numFmt w:val="decimal"/>
      <w:lvlText w:val="%1.%2.%3.%4.%5"/>
      <w:lvlJc w:val="left"/>
      <w:pPr>
        <w:ind w:left="3960" w:hanging="1080"/>
      </w:pPr>
      <w:rPr>
        <w:rFonts w:hint="default"/>
        <w:b w:val="0"/>
        <w:i w:val="0"/>
      </w:rPr>
    </w:lvl>
    <w:lvl w:ilvl="5">
      <w:start w:val="1"/>
      <w:numFmt w:val="decimal"/>
      <w:lvlText w:val="%1.%2.%3.%4.%5.%6"/>
      <w:lvlJc w:val="left"/>
      <w:pPr>
        <w:ind w:left="4680" w:hanging="1080"/>
      </w:pPr>
      <w:rPr>
        <w:rFonts w:hint="default"/>
        <w:b w:val="0"/>
        <w:i w:val="0"/>
      </w:rPr>
    </w:lvl>
    <w:lvl w:ilvl="6">
      <w:start w:val="1"/>
      <w:numFmt w:val="decimal"/>
      <w:lvlText w:val="%1.%2.%3.%4.%5.%6.%7"/>
      <w:lvlJc w:val="left"/>
      <w:pPr>
        <w:ind w:left="5760" w:hanging="1440"/>
      </w:pPr>
      <w:rPr>
        <w:rFonts w:hint="default"/>
        <w:b w:val="0"/>
        <w:i w:val="0"/>
      </w:rPr>
    </w:lvl>
    <w:lvl w:ilvl="7">
      <w:start w:val="1"/>
      <w:numFmt w:val="decimal"/>
      <w:lvlText w:val="%1.%2.%3.%4.%5.%6.%7.%8"/>
      <w:lvlJc w:val="left"/>
      <w:pPr>
        <w:ind w:left="6480" w:hanging="1440"/>
      </w:pPr>
      <w:rPr>
        <w:rFonts w:hint="default"/>
        <w:b w:val="0"/>
        <w:i w:val="0"/>
      </w:rPr>
    </w:lvl>
    <w:lvl w:ilvl="8">
      <w:start w:val="1"/>
      <w:numFmt w:val="decimal"/>
      <w:lvlText w:val="%1.%2.%3.%4.%5.%6.%7.%8.%9"/>
      <w:lvlJc w:val="left"/>
      <w:pPr>
        <w:ind w:left="7200" w:hanging="1440"/>
      </w:pPr>
      <w:rPr>
        <w:rFonts w:hint="default"/>
        <w:b w:val="0"/>
        <w:i w:val="0"/>
      </w:rPr>
    </w:lvl>
  </w:abstractNum>
  <w:abstractNum w:abstractNumId="8">
    <w:nsid w:val="1B1C2532"/>
    <w:multiLevelType w:val="hybridMultilevel"/>
    <w:tmpl w:val="5F50D81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1F402401"/>
    <w:multiLevelType w:val="hybridMultilevel"/>
    <w:tmpl w:val="EF320014"/>
    <w:lvl w:ilvl="0" w:tplc="52641E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707B58"/>
    <w:multiLevelType w:val="multilevel"/>
    <w:tmpl w:val="97D42E0A"/>
    <w:lvl w:ilvl="0">
      <w:start w:val="2"/>
      <w:numFmt w:val="decimal"/>
      <w:lvlText w:val="%1"/>
      <w:lvlJc w:val="left"/>
      <w:pPr>
        <w:ind w:left="360" w:hanging="360"/>
      </w:pPr>
      <w:rPr>
        <w:rFonts w:hint="default"/>
        <w:b w:val="0"/>
        <w:i w:val="0"/>
      </w:rPr>
    </w:lvl>
    <w:lvl w:ilvl="1">
      <w:start w:val="1"/>
      <w:numFmt w:val="decimal"/>
      <w:lvlText w:val="%1.%2"/>
      <w:lvlJc w:val="left"/>
      <w:pPr>
        <w:ind w:left="1080" w:hanging="360"/>
      </w:pPr>
      <w:rPr>
        <w:rFonts w:hint="default"/>
        <w:b/>
        <w:i w:val="0"/>
      </w:rPr>
    </w:lvl>
    <w:lvl w:ilvl="2">
      <w:start w:val="1"/>
      <w:numFmt w:val="decimal"/>
      <w:lvlText w:val="%1.%2.%3"/>
      <w:lvlJc w:val="left"/>
      <w:pPr>
        <w:ind w:left="2160" w:hanging="720"/>
      </w:pPr>
      <w:rPr>
        <w:rFonts w:hint="default"/>
        <w:b w:val="0"/>
        <w:i w:val="0"/>
      </w:rPr>
    </w:lvl>
    <w:lvl w:ilvl="3">
      <w:start w:val="1"/>
      <w:numFmt w:val="decimal"/>
      <w:lvlText w:val="%1.%2.%3.%4"/>
      <w:lvlJc w:val="left"/>
      <w:pPr>
        <w:ind w:left="2880" w:hanging="720"/>
      </w:pPr>
      <w:rPr>
        <w:rFonts w:hint="default"/>
        <w:b w:val="0"/>
        <w:i w:val="0"/>
      </w:rPr>
    </w:lvl>
    <w:lvl w:ilvl="4">
      <w:start w:val="1"/>
      <w:numFmt w:val="decimal"/>
      <w:lvlText w:val="%1.%2.%3.%4.%5"/>
      <w:lvlJc w:val="left"/>
      <w:pPr>
        <w:ind w:left="3960" w:hanging="1080"/>
      </w:pPr>
      <w:rPr>
        <w:rFonts w:hint="default"/>
        <w:b w:val="0"/>
        <w:i w:val="0"/>
      </w:rPr>
    </w:lvl>
    <w:lvl w:ilvl="5">
      <w:start w:val="1"/>
      <w:numFmt w:val="decimal"/>
      <w:lvlText w:val="%1.%2.%3.%4.%5.%6"/>
      <w:lvlJc w:val="left"/>
      <w:pPr>
        <w:ind w:left="4680" w:hanging="1080"/>
      </w:pPr>
      <w:rPr>
        <w:rFonts w:hint="default"/>
        <w:b w:val="0"/>
        <w:i w:val="0"/>
      </w:rPr>
    </w:lvl>
    <w:lvl w:ilvl="6">
      <w:start w:val="1"/>
      <w:numFmt w:val="decimal"/>
      <w:lvlText w:val="%1.%2.%3.%4.%5.%6.%7"/>
      <w:lvlJc w:val="left"/>
      <w:pPr>
        <w:ind w:left="5760" w:hanging="1440"/>
      </w:pPr>
      <w:rPr>
        <w:rFonts w:hint="default"/>
        <w:b w:val="0"/>
        <w:i w:val="0"/>
      </w:rPr>
    </w:lvl>
    <w:lvl w:ilvl="7">
      <w:start w:val="1"/>
      <w:numFmt w:val="decimal"/>
      <w:lvlText w:val="%1.%2.%3.%4.%5.%6.%7.%8"/>
      <w:lvlJc w:val="left"/>
      <w:pPr>
        <w:ind w:left="6480" w:hanging="1440"/>
      </w:pPr>
      <w:rPr>
        <w:rFonts w:hint="default"/>
        <w:b w:val="0"/>
        <w:i w:val="0"/>
      </w:rPr>
    </w:lvl>
    <w:lvl w:ilvl="8">
      <w:start w:val="1"/>
      <w:numFmt w:val="decimal"/>
      <w:lvlText w:val="%1.%2.%3.%4.%5.%6.%7.%8.%9"/>
      <w:lvlJc w:val="left"/>
      <w:pPr>
        <w:ind w:left="7200" w:hanging="1440"/>
      </w:pPr>
      <w:rPr>
        <w:rFonts w:hint="default"/>
        <w:b w:val="0"/>
        <w:i w:val="0"/>
      </w:rPr>
    </w:lvl>
  </w:abstractNum>
  <w:abstractNum w:abstractNumId="11">
    <w:nsid w:val="24127A0A"/>
    <w:multiLevelType w:val="hybridMultilevel"/>
    <w:tmpl w:val="37EE1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6C5178C"/>
    <w:multiLevelType w:val="hybridMultilevel"/>
    <w:tmpl w:val="0C00D37A"/>
    <w:lvl w:ilvl="0" w:tplc="04090015">
      <w:start w:val="1"/>
      <w:numFmt w:val="upperLetter"/>
      <w:lvlText w:val="%1."/>
      <w:lvlJc w:val="left"/>
      <w:pPr>
        <w:ind w:left="720" w:hanging="360"/>
      </w:pPr>
    </w:lvl>
    <w:lvl w:ilvl="1" w:tplc="0409001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8123B2"/>
    <w:multiLevelType w:val="hybridMultilevel"/>
    <w:tmpl w:val="7090A3DC"/>
    <w:lvl w:ilvl="0" w:tplc="0409000F">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360D9D"/>
    <w:multiLevelType w:val="hybridMultilevel"/>
    <w:tmpl w:val="89700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A637D8"/>
    <w:multiLevelType w:val="hybridMultilevel"/>
    <w:tmpl w:val="56C071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08722D"/>
    <w:multiLevelType w:val="multilevel"/>
    <w:tmpl w:val="3D925838"/>
    <w:lvl w:ilvl="0">
      <w:start w:val="2"/>
      <w:numFmt w:val="decimal"/>
      <w:lvlText w:val="%1"/>
      <w:lvlJc w:val="left"/>
      <w:pPr>
        <w:ind w:left="360" w:firstLine="360"/>
      </w:pPr>
    </w:lvl>
    <w:lvl w:ilvl="1">
      <w:start w:val="1"/>
      <w:numFmt w:val="decimal"/>
      <w:lvlText w:val="%2."/>
      <w:lvlJc w:val="left"/>
      <w:pPr>
        <w:ind w:left="360" w:firstLine="360"/>
      </w:pPr>
      <w:rPr>
        <w:rFonts w:ascii="Times New Roman" w:eastAsia="Times New Roman" w:hAnsi="Times New Roman" w:cs="Times New Roman"/>
        <w:color w:val="000000"/>
      </w:rPr>
    </w:lvl>
    <w:lvl w:ilvl="2">
      <w:start w:val="1"/>
      <w:numFmt w:val="decimal"/>
      <w:lvlText w:val="%1.%2.%3"/>
      <w:lvlJc w:val="left"/>
      <w:pPr>
        <w:ind w:left="720" w:firstLine="720"/>
      </w:pPr>
    </w:lvl>
    <w:lvl w:ilvl="3">
      <w:start w:val="1"/>
      <w:numFmt w:val="decimal"/>
      <w:lvlText w:val="%1.%2.%3.%4"/>
      <w:lvlJc w:val="left"/>
      <w:pPr>
        <w:ind w:left="720" w:firstLine="720"/>
      </w:pPr>
    </w:lvl>
    <w:lvl w:ilvl="4">
      <w:start w:val="1"/>
      <w:numFmt w:val="decimal"/>
      <w:lvlText w:val="%1.%2.%3.%4.%5"/>
      <w:lvlJc w:val="left"/>
      <w:pPr>
        <w:ind w:left="720" w:firstLine="720"/>
      </w:pPr>
    </w:lvl>
    <w:lvl w:ilvl="5">
      <w:start w:val="1"/>
      <w:numFmt w:val="decimal"/>
      <w:lvlText w:val="%1.%2.%3.%4.%5.%6"/>
      <w:lvlJc w:val="left"/>
      <w:pPr>
        <w:ind w:left="1080" w:firstLine="1080"/>
      </w:pPr>
    </w:lvl>
    <w:lvl w:ilvl="6">
      <w:start w:val="1"/>
      <w:numFmt w:val="decimal"/>
      <w:lvlText w:val="%1.%2.%3.%4.%5.%6.%7"/>
      <w:lvlJc w:val="left"/>
      <w:pPr>
        <w:ind w:left="1080" w:firstLine="1080"/>
      </w:pPr>
    </w:lvl>
    <w:lvl w:ilvl="7">
      <w:start w:val="1"/>
      <w:numFmt w:val="decimal"/>
      <w:lvlText w:val="%1.%2.%3.%4.%5.%6.%7.%8"/>
      <w:lvlJc w:val="left"/>
      <w:pPr>
        <w:ind w:left="1440" w:firstLine="1440"/>
      </w:pPr>
    </w:lvl>
    <w:lvl w:ilvl="8">
      <w:start w:val="1"/>
      <w:numFmt w:val="decimal"/>
      <w:lvlText w:val="%1.%2.%3.%4.%5.%6.%7.%8.%9"/>
      <w:lvlJc w:val="left"/>
      <w:pPr>
        <w:ind w:left="1440" w:firstLine="1440"/>
      </w:pPr>
    </w:lvl>
  </w:abstractNum>
  <w:abstractNum w:abstractNumId="17">
    <w:nsid w:val="2CB316E1"/>
    <w:multiLevelType w:val="hybridMultilevel"/>
    <w:tmpl w:val="682E1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072259"/>
    <w:multiLevelType w:val="multilevel"/>
    <w:tmpl w:val="908E3B72"/>
    <w:lvl w:ilvl="0">
      <w:start w:val="3"/>
      <w:numFmt w:val="decimal"/>
      <w:lvlText w:val="%1"/>
      <w:lvlJc w:val="left"/>
      <w:pPr>
        <w:ind w:left="360" w:hanging="360"/>
      </w:pPr>
      <w:rPr>
        <w:rFonts w:hint="default"/>
        <w:b w:val="0"/>
        <w:i w:val="0"/>
      </w:rPr>
    </w:lvl>
    <w:lvl w:ilvl="1">
      <w:start w:val="1"/>
      <w:numFmt w:val="decimal"/>
      <w:lvlText w:val="%1.%2"/>
      <w:lvlJc w:val="left"/>
      <w:pPr>
        <w:ind w:left="1080" w:hanging="360"/>
      </w:pPr>
      <w:rPr>
        <w:rFonts w:hint="default"/>
        <w:b/>
        <w:i w:val="0"/>
      </w:rPr>
    </w:lvl>
    <w:lvl w:ilvl="2">
      <w:start w:val="1"/>
      <w:numFmt w:val="decimal"/>
      <w:lvlText w:val="%1.%2.%3"/>
      <w:lvlJc w:val="left"/>
      <w:pPr>
        <w:ind w:left="2160" w:hanging="720"/>
      </w:pPr>
      <w:rPr>
        <w:rFonts w:hint="default"/>
        <w:b w:val="0"/>
        <w:i w:val="0"/>
      </w:rPr>
    </w:lvl>
    <w:lvl w:ilvl="3">
      <w:start w:val="1"/>
      <w:numFmt w:val="decimal"/>
      <w:lvlText w:val="%1.%2.%3.%4"/>
      <w:lvlJc w:val="left"/>
      <w:pPr>
        <w:ind w:left="2880" w:hanging="720"/>
      </w:pPr>
      <w:rPr>
        <w:rFonts w:hint="default"/>
        <w:b w:val="0"/>
        <w:i w:val="0"/>
      </w:rPr>
    </w:lvl>
    <w:lvl w:ilvl="4">
      <w:start w:val="1"/>
      <w:numFmt w:val="decimal"/>
      <w:lvlText w:val="%1.%2.%3.%4.%5"/>
      <w:lvlJc w:val="left"/>
      <w:pPr>
        <w:ind w:left="3960" w:hanging="1080"/>
      </w:pPr>
      <w:rPr>
        <w:rFonts w:hint="default"/>
        <w:b w:val="0"/>
        <w:i w:val="0"/>
      </w:rPr>
    </w:lvl>
    <w:lvl w:ilvl="5">
      <w:start w:val="1"/>
      <w:numFmt w:val="decimal"/>
      <w:lvlText w:val="%1.%2.%3.%4.%5.%6"/>
      <w:lvlJc w:val="left"/>
      <w:pPr>
        <w:ind w:left="4680" w:hanging="1080"/>
      </w:pPr>
      <w:rPr>
        <w:rFonts w:hint="default"/>
        <w:b w:val="0"/>
        <w:i w:val="0"/>
      </w:rPr>
    </w:lvl>
    <w:lvl w:ilvl="6">
      <w:start w:val="1"/>
      <w:numFmt w:val="decimal"/>
      <w:lvlText w:val="%1.%2.%3.%4.%5.%6.%7"/>
      <w:lvlJc w:val="left"/>
      <w:pPr>
        <w:ind w:left="5760" w:hanging="1440"/>
      </w:pPr>
      <w:rPr>
        <w:rFonts w:hint="default"/>
        <w:b w:val="0"/>
        <w:i w:val="0"/>
      </w:rPr>
    </w:lvl>
    <w:lvl w:ilvl="7">
      <w:start w:val="1"/>
      <w:numFmt w:val="decimal"/>
      <w:lvlText w:val="%1.%2.%3.%4.%5.%6.%7.%8"/>
      <w:lvlJc w:val="left"/>
      <w:pPr>
        <w:ind w:left="6480" w:hanging="1440"/>
      </w:pPr>
      <w:rPr>
        <w:rFonts w:hint="default"/>
        <w:b w:val="0"/>
        <w:i w:val="0"/>
      </w:rPr>
    </w:lvl>
    <w:lvl w:ilvl="8">
      <w:start w:val="1"/>
      <w:numFmt w:val="decimal"/>
      <w:lvlText w:val="%1.%2.%3.%4.%5.%6.%7.%8.%9"/>
      <w:lvlJc w:val="left"/>
      <w:pPr>
        <w:ind w:left="7560" w:hanging="1800"/>
      </w:pPr>
      <w:rPr>
        <w:rFonts w:hint="default"/>
        <w:b w:val="0"/>
        <w:i w:val="0"/>
      </w:rPr>
    </w:lvl>
  </w:abstractNum>
  <w:abstractNum w:abstractNumId="19">
    <w:nsid w:val="2FB8518C"/>
    <w:multiLevelType w:val="hybridMultilevel"/>
    <w:tmpl w:val="4E0C7A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33D5955"/>
    <w:multiLevelType w:val="hybridMultilevel"/>
    <w:tmpl w:val="A628F4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E034909"/>
    <w:multiLevelType w:val="multilevel"/>
    <w:tmpl w:val="14ECEB54"/>
    <w:lvl w:ilvl="0">
      <w:start w:val="1"/>
      <w:numFmt w:val="decimal"/>
      <w:lvlText w:val="%1."/>
      <w:lvlJc w:val="left"/>
      <w:pPr>
        <w:ind w:left="720" w:hanging="360"/>
      </w:pPr>
      <w:rPr>
        <w:rFonts w:cstheme="minorBidi" w:hint="default"/>
      </w:rPr>
    </w:lvl>
    <w:lvl w:ilvl="1">
      <w:start w:val="1"/>
      <w:numFmt w:val="decimal"/>
      <w:isLgl/>
      <w:lvlText w:val="%1.%2"/>
      <w:lvlJc w:val="left"/>
      <w:pPr>
        <w:ind w:left="1080" w:hanging="360"/>
      </w:pPr>
      <w:rPr>
        <w:rFonts w:cs="Times New Roman" w:hint="default"/>
        <w:b/>
        <w:i w:val="0"/>
      </w:rPr>
    </w:lvl>
    <w:lvl w:ilvl="2">
      <w:start w:val="1"/>
      <w:numFmt w:val="decimal"/>
      <w:isLgl/>
      <w:lvlText w:val="%1.%2.%3"/>
      <w:lvlJc w:val="left"/>
      <w:pPr>
        <w:ind w:left="1800" w:hanging="720"/>
      </w:pPr>
      <w:rPr>
        <w:rFonts w:cs="Times New Roman" w:hint="default"/>
        <w:b/>
        <w:i/>
      </w:rPr>
    </w:lvl>
    <w:lvl w:ilvl="3">
      <w:start w:val="1"/>
      <w:numFmt w:val="decimal"/>
      <w:isLgl/>
      <w:lvlText w:val="%1.%2.%3.%4"/>
      <w:lvlJc w:val="left"/>
      <w:pPr>
        <w:ind w:left="2160" w:hanging="720"/>
      </w:pPr>
      <w:rPr>
        <w:rFonts w:cs="Times New Roman" w:hint="default"/>
        <w:b w:val="0"/>
        <w:i w:val="0"/>
      </w:rPr>
    </w:lvl>
    <w:lvl w:ilvl="4">
      <w:start w:val="1"/>
      <w:numFmt w:val="decimal"/>
      <w:isLgl/>
      <w:lvlText w:val="%1.%2.%3.%4.%5"/>
      <w:lvlJc w:val="left"/>
      <w:pPr>
        <w:ind w:left="2880" w:hanging="1080"/>
      </w:pPr>
      <w:rPr>
        <w:rFonts w:cs="Times New Roman" w:hint="default"/>
        <w:b w:val="0"/>
        <w:i w:val="0"/>
      </w:rPr>
    </w:lvl>
    <w:lvl w:ilvl="5">
      <w:start w:val="1"/>
      <w:numFmt w:val="decimal"/>
      <w:isLgl/>
      <w:lvlText w:val="%1.%2.%3.%4.%5.%6"/>
      <w:lvlJc w:val="left"/>
      <w:pPr>
        <w:ind w:left="3240" w:hanging="1080"/>
      </w:pPr>
      <w:rPr>
        <w:rFonts w:cs="Times New Roman" w:hint="default"/>
        <w:b w:val="0"/>
        <w:i w:val="0"/>
      </w:rPr>
    </w:lvl>
    <w:lvl w:ilvl="6">
      <w:start w:val="1"/>
      <w:numFmt w:val="decimal"/>
      <w:isLgl/>
      <w:lvlText w:val="%1.%2.%3.%4.%5.%6.%7"/>
      <w:lvlJc w:val="left"/>
      <w:pPr>
        <w:ind w:left="3960" w:hanging="1440"/>
      </w:pPr>
      <w:rPr>
        <w:rFonts w:cs="Times New Roman" w:hint="default"/>
        <w:b w:val="0"/>
        <w:i w:val="0"/>
      </w:rPr>
    </w:lvl>
    <w:lvl w:ilvl="7">
      <w:start w:val="1"/>
      <w:numFmt w:val="decimal"/>
      <w:isLgl/>
      <w:lvlText w:val="%1.%2.%3.%4.%5.%6.%7.%8"/>
      <w:lvlJc w:val="left"/>
      <w:pPr>
        <w:ind w:left="4320" w:hanging="1440"/>
      </w:pPr>
      <w:rPr>
        <w:rFonts w:cs="Times New Roman" w:hint="default"/>
        <w:b w:val="0"/>
        <w:i w:val="0"/>
      </w:rPr>
    </w:lvl>
    <w:lvl w:ilvl="8">
      <w:start w:val="1"/>
      <w:numFmt w:val="decimal"/>
      <w:isLgl/>
      <w:lvlText w:val="%1.%2.%3.%4.%5.%6.%7.%8.%9"/>
      <w:lvlJc w:val="left"/>
      <w:pPr>
        <w:ind w:left="5040" w:hanging="1800"/>
      </w:pPr>
      <w:rPr>
        <w:rFonts w:cs="Times New Roman" w:hint="default"/>
        <w:b w:val="0"/>
        <w:i w:val="0"/>
      </w:rPr>
    </w:lvl>
  </w:abstractNum>
  <w:abstractNum w:abstractNumId="22">
    <w:nsid w:val="3E2E3431"/>
    <w:multiLevelType w:val="hybridMultilevel"/>
    <w:tmpl w:val="D49CFF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75157D"/>
    <w:multiLevelType w:val="multilevel"/>
    <w:tmpl w:val="30AEF1BA"/>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4">
    <w:nsid w:val="40AA7C6A"/>
    <w:multiLevelType w:val="multilevel"/>
    <w:tmpl w:val="0D2CC71C"/>
    <w:lvl w:ilvl="0">
      <w:start w:val="1"/>
      <w:numFmt w:val="lowerLetter"/>
      <w:lvlText w:val="%1."/>
      <w:lvlJc w:val="left"/>
      <w:pPr>
        <w:ind w:left="1080" w:firstLine="1800"/>
      </w:pPr>
    </w:lvl>
    <w:lvl w:ilvl="1">
      <w:start w:val="1"/>
      <w:numFmt w:val="lowerLetter"/>
      <w:lvlText w:val="%2."/>
      <w:lvlJc w:val="left"/>
      <w:pPr>
        <w:ind w:left="1800" w:firstLine="3240"/>
      </w:pPr>
    </w:lvl>
    <w:lvl w:ilvl="2">
      <w:start w:val="1"/>
      <w:numFmt w:val="lowerRoman"/>
      <w:lvlText w:val="%3."/>
      <w:lvlJc w:val="right"/>
      <w:pPr>
        <w:ind w:left="2520" w:firstLine="4860"/>
      </w:pPr>
    </w:lvl>
    <w:lvl w:ilvl="3">
      <w:start w:val="1"/>
      <w:numFmt w:val="decimal"/>
      <w:lvlText w:val="%4."/>
      <w:lvlJc w:val="left"/>
      <w:pPr>
        <w:ind w:left="3240" w:firstLine="6120"/>
      </w:pPr>
      <w:rPr>
        <w:rFonts w:hint="default"/>
      </w:rPr>
    </w:lvl>
    <w:lvl w:ilvl="4">
      <w:start w:val="1"/>
      <w:numFmt w:val="lowerLetter"/>
      <w:lvlText w:val="%5."/>
      <w:lvlJc w:val="left"/>
      <w:pPr>
        <w:ind w:left="3960" w:firstLine="7560"/>
      </w:pPr>
    </w:lvl>
    <w:lvl w:ilvl="5">
      <w:start w:val="1"/>
      <w:numFmt w:val="lowerRoman"/>
      <w:lvlText w:val="%6."/>
      <w:lvlJc w:val="right"/>
      <w:pPr>
        <w:ind w:left="4680" w:firstLine="9180"/>
      </w:pPr>
    </w:lvl>
    <w:lvl w:ilvl="6">
      <w:start w:val="1"/>
      <w:numFmt w:val="decimal"/>
      <w:lvlText w:val="%7."/>
      <w:lvlJc w:val="left"/>
      <w:pPr>
        <w:ind w:left="5400" w:firstLine="10440"/>
      </w:pPr>
    </w:lvl>
    <w:lvl w:ilvl="7">
      <w:start w:val="1"/>
      <w:numFmt w:val="lowerLetter"/>
      <w:lvlText w:val="%8."/>
      <w:lvlJc w:val="left"/>
      <w:pPr>
        <w:ind w:left="6120" w:firstLine="11880"/>
      </w:pPr>
    </w:lvl>
    <w:lvl w:ilvl="8">
      <w:start w:val="1"/>
      <w:numFmt w:val="lowerRoman"/>
      <w:lvlText w:val="%9."/>
      <w:lvlJc w:val="right"/>
      <w:pPr>
        <w:ind w:left="6840" w:firstLine="13500"/>
      </w:pPr>
    </w:lvl>
  </w:abstractNum>
  <w:abstractNum w:abstractNumId="25">
    <w:nsid w:val="445F36DC"/>
    <w:multiLevelType w:val="hybridMultilevel"/>
    <w:tmpl w:val="CCE88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810CE6"/>
    <w:multiLevelType w:val="hybridMultilevel"/>
    <w:tmpl w:val="172EBD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97128C"/>
    <w:multiLevelType w:val="hybridMultilevel"/>
    <w:tmpl w:val="89700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FD0406"/>
    <w:multiLevelType w:val="hybridMultilevel"/>
    <w:tmpl w:val="EF08B71E"/>
    <w:lvl w:ilvl="0" w:tplc="696248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FE119A"/>
    <w:multiLevelType w:val="multilevel"/>
    <w:tmpl w:val="D12870BE"/>
    <w:lvl w:ilvl="0">
      <w:start w:val="3"/>
      <w:numFmt w:val="decimal"/>
      <w:lvlText w:val="%1"/>
      <w:lvlJc w:val="left"/>
      <w:pPr>
        <w:ind w:left="360" w:hanging="360"/>
      </w:pPr>
      <w:rPr>
        <w:rFonts w:eastAsiaTheme="minorHAnsi" w:hint="default"/>
        <w:i w:val="0"/>
        <w:color w:val="auto"/>
      </w:rPr>
    </w:lvl>
    <w:lvl w:ilvl="1">
      <w:start w:val="2"/>
      <w:numFmt w:val="decimal"/>
      <w:lvlText w:val="%1.%2"/>
      <w:lvlJc w:val="left"/>
      <w:pPr>
        <w:ind w:left="1080" w:hanging="360"/>
      </w:pPr>
      <w:rPr>
        <w:rFonts w:eastAsiaTheme="minorHAnsi" w:hint="default"/>
        <w:i w:val="0"/>
        <w:color w:val="auto"/>
      </w:rPr>
    </w:lvl>
    <w:lvl w:ilvl="2">
      <w:start w:val="1"/>
      <w:numFmt w:val="decimal"/>
      <w:lvlText w:val="%1.%2.%3"/>
      <w:lvlJc w:val="left"/>
      <w:pPr>
        <w:ind w:left="2160" w:hanging="720"/>
      </w:pPr>
      <w:rPr>
        <w:rFonts w:eastAsiaTheme="minorHAnsi" w:hint="default"/>
        <w:i w:val="0"/>
        <w:color w:val="auto"/>
      </w:rPr>
    </w:lvl>
    <w:lvl w:ilvl="3">
      <w:start w:val="1"/>
      <w:numFmt w:val="decimal"/>
      <w:lvlText w:val="%1.%2.%3.%4"/>
      <w:lvlJc w:val="left"/>
      <w:pPr>
        <w:ind w:left="2880" w:hanging="720"/>
      </w:pPr>
      <w:rPr>
        <w:rFonts w:eastAsiaTheme="minorHAnsi" w:hint="default"/>
        <w:i w:val="0"/>
        <w:color w:val="auto"/>
      </w:rPr>
    </w:lvl>
    <w:lvl w:ilvl="4">
      <w:start w:val="1"/>
      <w:numFmt w:val="decimal"/>
      <w:lvlText w:val="%1.%2.%3.%4.%5"/>
      <w:lvlJc w:val="left"/>
      <w:pPr>
        <w:ind w:left="3960" w:hanging="1080"/>
      </w:pPr>
      <w:rPr>
        <w:rFonts w:eastAsiaTheme="minorHAnsi" w:hint="default"/>
        <w:i w:val="0"/>
        <w:color w:val="auto"/>
      </w:rPr>
    </w:lvl>
    <w:lvl w:ilvl="5">
      <w:start w:val="1"/>
      <w:numFmt w:val="decimal"/>
      <w:lvlText w:val="%1.%2.%3.%4.%5.%6"/>
      <w:lvlJc w:val="left"/>
      <w:pPr>
        <w:ind w:left="4680" w:hanging="1080"/>
      </w:pPr>
      <w:rPr>
        <w:rFonts w:eastAsiaTheme="minorHAnsi" w:hint="default"/>
        <w:i w:val="0"/>
        <w:color w:val="auto"/>
      </w:rPr>
    </w:lvl>
    <w:lvl w:ilvl="6">
      <w:start w:val="1"/>
      <w:numFmt w:val="decimal"/>
      <w:lvlText w:val="%1.%2.%3.%4.%5.%6.%7"/>
      <w:lvlJc w:val="left"/>
      <w:pPr>
        <w:ind w:left="5760" w:hanging="1440"/>
      </w:pPr>
      <w:rPr>
        <w:rFonts w:eastAsiaTheme="minorHAnsi" w:hint="default"/>
        <w:i w:val="0"/>
        <w:color w:val="auto"/>
      </w:rPr>
    </w:lvl>
    <w:lvl w:ilvl="7">
      <w:start w:val="1"/>
      <w:numFmt w:val="decimal"/>
      <w:lvlText w:val="%1.%2.%3.%4.%5.%6.%7.%8"/>
      <w:lvlJc w:val="left"/>
      <w:pPr>
        <w:ind w:left="6480" w:hanging="1440"/>
      </w:pPr>
      <w:rPr>
        <w:rFonts w:eastAsiaTheme="minorHAnsi" w:hint="default"/>
        <w:i w:val="0"/>
        <w:color w:val="auto"/>
      </w:rPr>
    </w:lvl>
    <w:lvl w:ilvl="8">
      <w:start w:val="1"/>
      <w:numFmt w:val="decimal"/>
      <w:lvlText w:val="%1.%2.%3.%4.%5.%6.%7.%8.%9"/>
      <w:lvlJc w:val="left"/>
      <w:pPr>
        <w:ind w:left="7560" w:hanging="1800"/>
      </w:pPr>
      <w:rPr>
        <w:rFonts w:eastAsiaTheme="minorHAnsi" w:hint="default"/>
        <w:i w:val="0"/>
        <w:color w:val="auto"/>
      </w:rPr>
    </w:lvl>
  </w:abstractNum>
  <w:abstractNum w:abstractNumId="30">
    <w:nsid w:val="50B03EBD"/>
    <w:multiLevelType w:val="multilevel"/>
    <w:tmpl w:val="3D925838"/>
    <w:lvl w:ilvl="0">
      <w:start w:val="2"/>
      <w:numFmt w:val="decimal"/>
      <w:lvlText w:val="%1"/>
      <w:lvlJc w:val="left"/>
      <w:pPr>
        <w:ind w:left="360" w:firstLine="360"/>
      </w:pPr>
    </w:lvl>
    <w:lvl w:ilvl="1">
      <w:start w:val="1"/>
      <w:numFmt w:val="decimal"/>
      <w:lvlText w:val="%2."/>
      <w:lvlJc w:val="left"/>
      <w:pPr>
        <w:ind w:left="360" w:firstLine="360"/>
      </w:pPr>
      <w:rPr>
        <w:rFonts w:ascii="Times New Roman" w:eastAsia="Times New Roman" w:hAnsi="Times New Roman" w:cs="Times New Roman"/>
        <w:color w:val="000000"/>
      </w:rPr>
    </w:lvl>
    <w:lvl w:ilvl="2">
      <w:start w:val="1"/>
      <w:numFmt w:val="decimal"/>
      <w:lvlText w:val="%1.%2.%3"/>
      <w:lvlJc w:val="left"/>
      <w:pPr>
        <w:ind w:left="720" w:firstLine="720"/>
      </w:pPr>
    </w:lvl>
    <w:lvl w:ilvl="3">
      <w:start w:val="1"/>
      <w:numFmt w:val="decimal"/>
      <w:lvlText w:val="%1.%2.%3.%4"/>
      <w:lvlJc w:val="left"/>
      <w:pPr>
        <w:ind w:left="720" w:firstLine="720"/>
      </w:pPr>
    </w:lvl>
    <w:lvl w:ilvl="4">
      <w:start w:val="1"/>
      <w:numFmt w:val="decimal"/>
      <w:lvlText w:val="%1.%2.%3.%4.%5"/>
      <w:lvlJc w:val="left"/>
      <w:pPr>
        <w:ind w:left="720" w:firstLine="720"/>
      </w:pPr>
    </w:lvl>
    <w:lvl w:ilvl="5">
      <w:start w:val="1"/>
      <w:numFmt w:val="decimal"/>
      <w:lvlText w:val="%1.%2.%3.%4.%5.%6"/>
      <w:lvlJc w:val="left"/>
      <w:pPr>
        <w:ind w:left="1080" w:firstLine="1080"/>
      </w:pPr>
    </w:lvl>
    <w:lvl w:ilvl="6">
      <w:start w:val="1"/>
      <w:numFmt w:val="decimal"/>
      <w:lvlText w:val="%1.%2.%3.%4.%5.%6.%7"/>
      <w:lvlJc w:val="left"/>
      <w:pPr>
        <w:ind w:left="1080" w:firstLine="1080"/>
      </w:pPr>
    </w:lvl>
    <w:lvl w:ilvl="7">
      <w:start w:val="1"/>
      <w:numFmt w:val="decimal"/>
      <w:lvlText w:val="%1.%2.%3.%4.%5.%6.%7.%8"/>
      <w:lvlJc w:val="left"/>
      <w:pPr>
        <w:ind w:left="1440" w:firstLine="1440"/>
      </w:pPr>
    </w:lvl>
    <w:lvl w:ilvl="8">
      <w:start w:val="1"/>
      <w:numFmt w:val="decimal"/>
      <w:lvlText w:val="%1.%2.%3.%4.%5.%6.%7.%8.%9"/>
      <w:lvlJc w:val="left"/>
      <w:pPr>
        <w:ind w:left="1440" w:firstLine="1440"/>
      </w:pPr>
    </w:lvl>
  </w:abstractNum>
  <w:abstractNum w:abstractNumId="31">
    <w:nsid w:val="51560F3E"/>
    <w:multiLevelType w:val="multilevel"/>
    <w:tmpl w:val="73667E1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sz w:val="24"/>
        <w:szCs w:val="24"/>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1F279B4"/>
    <w:multiLevelType w:val="multilevel"/>
    <w:tmpl w:val="814A8066"/>
    <w:lvl w:ilvl="0">
      <w:start w:val="1"/>
      <w:numFmt w:val="decimal"/>
      <w:lvlText w:val="%1."/>
      <w:lvlJc w:val="left"/>
      <w:pPr>
        <w:ind w:left="720" w:hanging="360"/>
      </w:pPr>
      <w:rPr>
        <w:rFonts w:cstheme="minorBidi" w:hint="default"/>
      </w:rPr>
    </w:lvl>
    <w:lvl w:ilvl="1">
      <w:start w:val="1"/>
      <w:numFmt w:val="decimal"/>
      <w:isLgl/>
      <w:lvlText w:val="%1.%2"/>
      <w:lvlJc w:val="left"/>
      <w:pPr>
        <w:ind w:left="1080" w:hanging="360"/>
      </w:pPr>
      <w:rPr>
        <w:rFonts w:cs="Times New Roman" w:hint="default"/>
        <w:b w:val="0"/>
        <w:i w:val="0"/>
      </w:rPr>
    </w:lvl>
    <w:lvl w:ilvl="2">
      <w:start w:val="1"/>
      <w:numFmt w:val="decimal"/>
      <w:isLgl/>
      <w:lvlText w:val="%1.%2.%3"/>
      <w:lvlJc w:val="left"/>
      <w:pPr>
        <w:ind w:left="1800" w:hanging="720"/>
      </w:pPr>
      <w:rPr>
        <w:rFonts w:cs="Times New Roman" w:hint="default"/>
        <w:b w:val="0"/>
        <w:i w:val="0"/>
      </w:rPr>
    </w:lvl>
    <w:lvl w:ilvl="3">
      <w:start w:val="1"/>
      <w:numFmt w:val="decimal"/>
      <w:isLgl/>
      <w:lvlText w:val="%1.%2.%3.%4"/>
      <w:lvlJc w:val="left"/>
      <w:pPr>
        <w:ind w:left="2160" w:hanging="720"/>
      </w:pPr>
      <w:rPr>
        <w:rFonts w:cs="Times New Roman" w:hint="default"/>
        <w:b w:val="0"/>
        <w:i w:val="0"/>
      </w:rPr>
    </w:lvl>
    <w:lvl w:ilvl="4">
      <w:start w:val="1"/>
      <w:numFmt w:val="decimal"/>
      <w:isLgl/>
      <w:lvlText w:val="%1.%2.%3.%4.%5"/>
      <w:lvlJc w:val="left"/>
      <w:pPr>
        <w:ind w:left="2880" w:hanging="1080"/>
      </w:pPr>
      <w:rPr>
        <w:rFonts w:cs="Times New Roman" w:hint="default"/>
        <w:b w:val="0"/>
        <w:i w:val="0"/>
      </w:rPr>
    </w:lvl>
    <w:lvl w:ilvl="5">
      <w:start w:val="1"/>
      <w:numFmt w:val="decimal"/>
      <w:isLgl/>
      <w:lvlText w:val="%1.%2.%3.%4.%5.%6"/>
      <w:lvlJc w:val="left"/>
      <w:pPr>
        <w:ind w:left="3240" w:hanging="1080"/>
      </w:pPr>
      <w:rPr>
        <w:rFonts w:cs="Times New Roman" w:hint="default"/>
        <w:b w:val="0"/>
        <w:i w:val="0"/>
      </w:rPr>
    </w:lvl>
    <w:lvl w:ilvl="6">
      <w:start w:val="1"/>
      <w:numFmt w:val="decimal"/>
      <w:isLgl/>
      <w:lvlText w:val="%1.%2.%3.%4.%5.%6.%7"/>
      <w:lvlJc w:val="left"/>
      <w:pPr>
        <w:ind w:left="3960" w:hanging="1440"/>
      </w:pPr>
      <w:rPr>
        <w:rFonts w:cs="Times New Roman" w:hint="default"/>
        <w:b w:val="0"/>
        <w:i w:val="0"/>
      </w:rPr>
    </w:lvl>
    <w:lvl w:ilvl="7">
      <w:start w:val="1"/>
      <w:numFmt w:val="decimal"/>
      <w:isLgl/>
      <w:lvlText w:val="%1.%2.%3.%4.%5.%6.%7.%8"/>
      <w:lvlJc w:val="left"/>
      <w:pPr>
        <w:ind w:left="4320" w:hanging="1440"/>
      </w:pPr>
      <w:rPr>
        <w:rFonts w:cs="Times New Roman" w:hint="default"/>
        <w:b w:val="0"/>
        <w:i w:val="0"/>
      </w:rPr>
    </w:lvl>
    <w:lvl w:ilvl="8">
      <w:start w:val="1"/>
      <w:numFmt w:val="decimal"/>
      <w:isLgl/>
      <w:lvlText w:val="%1.%2.%3.%4.%5.%6.%7.%8.%9"/>
      <w:lvlJc w:val="left"/>
      <w:pPr>
        <w:ind w:left="5040" w:hanging="1800"/>
      </w:pPr>
      <w:rPr>
        <w:rFonts w:cs="Times New Roman" w:hint="default"/>
        <w:b w:val="0"/>
        <w:i w:val="0"/>
      </w:rPr>
    </w:lvl>
  </w:abstractNum>
  <w:abstractNum w:abstractNumId="33">
    <w:nsid w:val="598C2B90"/>
    <w:multiLevelType w:val="hybridMultilevel"/>
    <w:tmpl w:val="B7BE7198"/>
    <w:lvl w:ilvl="0" w:tplc="78ACC46A">
      <w:start w:val="1"/>
      <w:numFmt w:val="bullet"/>
      <w:lvlText w:val="-"/>
      <w:lvlJc w:val="left"/>
      <w:pPr>
        <w:ind w:left="1440" w:hanging="360"/>
      </w:pPr>
      <w:rPr>
        <w:rFonts w:ascii="Times New Roman" w:eastAsia="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B836A88"/>
    <w:multiLevelType w:val="multilevel"/>
    <w:tmpl w:val="817E5B3E"/>
    <w:lvl w:ilvl="0">
      <w:start w:val="2"/>
      <w:numFmt w:val="decimal"/>
      <w:lvlText w:val="%1"/>
      <w:lvlJc w:val="left"/>
      <w:pPr>
        <w:ind w:left="360" w:hanging="360"/>
      </w:pPr>
      <w:rPr>
        <w:rFonts w:hint="default"/>
        <w:b w:val="0"/>
        <w:i w:val="0"/>
      </w:rPr>
    </w:lvl>
    <w:lvl w:ilvl="1">
      <w:start w:val="1"/>
      <w:numFmt w:val="decimal"/>
      <w:lvlText w:val="%1.%2"/>
      <w:lvlJc w:val="left"/>
      <w:pPr>
        <w:ind w:left="1080" w:hanging="360"/>
      </w:pPr>
      <w:rPr>
        <w:rFonts w:hint="default"/>
        <w:b w:val="0"/>
        <w:i w:val="0"/>
      </w:rPr>
    </w:lvl>
    <w:lvl w:ilvl="2">
      <w:start w:val="1"/>
      <w:numFmt w:val="decimal"/>
      <w:lvlText w:val="%1.%2.%3"/>
      <w:lvlJc w:val="left"/>
      <w:pPr>
        <w:ind w:left="2160" w:hanging="720"/>
      </w:pPr>
      <w:rPr>
        <w:rFonts w:hint="default"/>
        <w:b w:val="0"/>
        <w:i w:val="0"/>
      </w:rPr>
    </w:lvl>
    <w:lvl w:ilvl="3">
      <w:start w:val="1"/>
      <w:numFmt w:val="decimal"/>
      <w:lvlText w:val="%1.%2.%3.%4"/>
      <w:lvlJc w:val="left"/>
      <w:pPr>
        <w:ind w:left="2880" w:hanging="720"/>
      </w:pPr>
      <w:rPr>
        <w:rFonts w:hint="default"/>
        <w:b w:val="0"/>
        <w:i w:val="0"/>
      </w:rPr>
    </w:lvl>
    <w:lvl w:ilvl="4">
      <w:start w:val="1"/>
      <w:numFmt w:val="decimal"/>
      <w:lvlText w:val="%1.%2.%3.%4.%5"/>
      <w:lvlJc w:val="left"/>
      <w:pPr>
        <w:ind w:left="3960" w:hanging="1080"/>
      </w:pPr>
      <w:rPr>
        <w:rFonts w:hint="default"/>
        <w:b w:val="0"/>
        <w:i w:val="0"/>
      </w:rPr>
    </w:lvl>
    <w:lvl w:ilvl="5">
      <w:start w:val="1"/>
      <w:numFmt w:val="decimal"/>
      <w:lvlText w:val="%1.%2.%3.%4.%5.%6"/>
      <w:lvlJc w:val="left"/>
      <w:pPr>
        <w:ind w:left="4680" w:hanging="1080"/>
      </w:pPr>
      <w:rPr>
        <w:rFonts w:hint="default"/>
        <w:b w:val="0"/>
        <w:i w:val="0"/>
      </w:rPr>
    </w:lvl>
    <w:lvl w:ilvl="6">
      <w:start w:val="1"/>
      <w:numFmt w:val="decimal"/>
      <w:lvlText w:val="%1.%2.%3.%4.%5.%6.%7"/>
      <w:lvlJc w:val="left"/>
      <w:pPr>
        <w:ind w:left="5760" w:hanging="1440"/>
      </w:pPr>
      <w:rPr>
        <w:rFonts w:hint="default"/>
        <w:b w:val="0"/>
        <w:i w:val="0"/>
      </w:rPr>
    </w:lvl>
    <w:lvl w:ilvl="7">
      <w:start w:val="1"/>
      <w:numFmt w:val="decimal"/>
      <w:lvlText w:val="%1.%2.%3.%4.%5.%6.%7.%8"/>
      <w:lvlJc w:val="left"/>
      <w:pPr>
        <w:ind w:left="6480" w:hanging="1440"/>
      </w:pPr>
      <w:rPr>
        <w:rFonts w:hint="default"/>
        <w:b w:val="0"/>
        <w:i w:val="0"/>
      </w:rPr>
    </w:lvl>
    <w:lvl w:ilvl="8">
      <w:start w:val="1"/>
      <w:numFmt w:val="decimal"/>
      <w:lvlText w:val="%1.%2.%3.%4.%5.%6.%7.%8.%9"/>
      <w:lvlJc w:val="left"/>
      <w:pPr>
        <w:ind w:left="7200" w:hanging="1440"/>
      </w:pPr>
      <w:rPr>
        <w:rFonts w:hint="default"/>
        <w:b w:val="0"/>
        <w:i w:val="0"/>
      </w:rPr>
    </w:lvl>
  </w:abstractNum>
  <w:abstractNum w:abstractNumId="35">
    <w:nsid w:val="5D431983"/>
    <w:multiLevelType w:val="hybridMultilevel"/>
    <w:tmpl w:val="C690097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D6067DC"/>
    <w:multiLevelType w:val="hybridMultilevel"/>
    <w:tmpl w:val="FE8A9116"/>
    <w:lvl w:ilvl="0" w:tplc="3168C98E">
      <w:start w:val="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261E91"/>
    <w:multiLevelType w:val="multilevel"/>
    <w:tmpl w:val="0E1EDA20"/>
    <w:lvl w:ilvl="0">
      <w:numFmt w:val="bullet"/>
      <w:lvlText w:val="-"/>
      <w:lvlJc w:val="left"/>
      <w:pPr>
        <w:ind w:left="1080" w:firstLine="1800"/>
      </w:pPr>
      <w:rPr>
        <w:rFonts w:ascii="Calibri" w:eastAsiaTheme="minorHAnsi" w:hAnsi="Calibri" w:cs="Calibri" w:hint="default"/>
      </w:rPr>
    </w:lvl>
    <w:lvl w:ilvl="1">
      <w:start w:val="1"/>
      <w:numFmt w:val="bullet"/>
      <w:lvlText w:val="o"/>
      <w:lvlJc w:val="left"/>
      <w:pPr>
        <w:ind w:left="1800" w:firstLine="3240"/>
      </w:pPr>
      <w:rPr>
        <w:rFonts w:ascii="Arial" w:eastAsia="Arial" w:hAnsi="Arial" w:cs="Arial"/>
      </w:rPr>
    </w:lvl>
    <w:lvl w:ilvl="2">
      <w:start w:val="1"/>
      <w:numFmt w:val="bullet"/>
      <w:lvlText w:val="▪"/>
      <w:lvlJc w:val="left"/>
      <w:pPr>
        <w:ind w:left="2520" w:firstLine="4680"/>
      </w:pPr>
      <w:rPr>
        <w:rFonts w:ascii="Arial" w:eastAsia="Arial" w:hAnsi="Arial" w:cs="Arial"/>
      </w:rPr>
    </w:lvl>
    <w:lvl w:ilvl="3">
      <w:start w:val="1"/>
      <w:numFmt w:val="bullet"/>
      <w:lvlText w:val="●"/>
      <w:lvlJc w:val="left"/>
      <w:pPr>
        <w:ind w:left="3240" w:firstLine="6120"/>
      </w:pPr>
      <w:rPr>
        <w:rFonts w:ascii="Arial" w:eastAsia="Arial" w:hAnsi="Arial" w:cs="Arial"/>
      </w:rPr>
    </w:lvl>
    <w:lvl w:ilvl="4">
      <w:start w:val="1"/>
      <w:numFmt w:val="bullet"/>
      <w:lvlText w:val="o"/>
      <w:lvlJc w:val="left"/>
      <w:pPr>
        <w:ind w:left="3960" w:firstLine="7560"/>
      </w:pPr>
      <w:rPr>
        <w:rFonts w:ascii="Arial" w:eastAsia="Arial" w:hAnsi="Arial" w:cs="Arial"/>
      </w:rPr>
    </w:lvl>
    <w:lvl w:ilvl="5">
      <w:start w:val="1"/>
      <w:numFmt w:val="bullet"/>
      <w:lvlText w:val="▪"/>
      <w:lvlJc w:val="left"/>
      <w:pPr>
        <w:ind w:left="4680" w:firstLine="9000"/>
      </w:pPr>
      <w:rPr>
        <w:rFonts w:ascii="Arial" w:eastAsia="Arial" w:hAnsi="Arial" w:cs="Arial"/>
      </w:rPr>
    </w:lvl>
    <w:lvl w:ilvl="6">
      <w:start w:val="1"/>
      <w:numFmt w:val="bullet"/>
      <w:lvlText w:val="●"/>
      <w:lvlJc w:val="left"/>
      <w:pPr>
        <w:ind w:left="5400" w:firstLine="10440"/>
      </w:pPr>
      <w:rPr>
        <w:rFonts w:ascii="Arial" w:eastAsia="Arial" w:hAnsi="Arial" w:cs="Arial"/>
      </w:rPr>
    </w:lvl>
    <w:lvl w:ilvl="7">
      <w:start w:val="1"/>
      <w:numFmt w:val="bullet"/>
      <w:lvlText w:val="o"/>
      <w:lvlJc w:val="left"/>
      <w:pPr>
        <w:ind w:left="6120" w:firstLine="11880"/>
      </w:pPr>
      <w:rPr>
        <w:rFonts w:ascii="Arial" w:eastAsia="Arial" w:hAnsi="Arial" w:cs="Arial"/>
      </w:rPr>
    </w:lvl>
    <w:lvl w:ilvl="8">
      <w:start w:val="1"/>
      <w:numFmt w:val="bullet"/>
      <w:lvlText w:val="▪"/>
      <w:lvlJc w:val="left"/>
      <w:pPr>
        <w:ind w:left="6840" w:firstLine="13320"/>
      </w:pPr>
      <w:rPr>
        <w:rFonts w:ascii="Arial" w:eastAsia="Arial" w:hAnsi="Arial" w:cs="Arial"/>
      </w:rPr>
    </w:lvl>
  </w:abstractNum>
  <w:abstractNum w:abstractNumId="38">
    <w:nsid w:val="662E40C7"/>
    <w:multiLevelType w:val="hybridMultilevel"/>
    <w:tmpl w:val="89700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7A71D3"/>
    <w:multiLevelType w:val="hybridMultilevel"/>
    <w:tmpl w:val="B62A0D20"/>
    <w:lvl w:ilvl="0" w:tplc="78ACC46A">
      <w:start w:val="1"/>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6A2F4B51"/>
    <w:multiLevelType w:val="hybridMultilevel"/>
    <w:tmpl w:val="57745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433845"/>
    <w:multiLevelType w:val="hybridMultilevel"/>
    <w:tmpl w:val="5A24ADBE"/>
    <w:lvl w:ilvl="0" w:tplc="0AA0002E">
      <w:start w:val="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07351E"/>
    <w:multiLevelType w:val="hybridMultilevel"/>
    <w:tmpl w:val="39B41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6E335F6"/>
    <w:multiLevelType w:val="hybridMultilevel"/>
    <w:tmpl w:val="F872C60A"/>
    <w:lvl w:ilvl="0" w:tplc="FA38EA4E">
      <w:start w:val="1"/>
      <w:numFmt w:val="bullet"/>
      <w:lvlText w:val=""/>
      <w:lvlJc w:val="left"/>
      <w:pPr>
        <w:ind w:left="720" w:hanging="360"/>
      </w:pPr>
      <w:rPr>
        <w:rFonts w:ascii="Wingdings" w:eastAsia="Times New Roman"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3341B2"/>
    <w:multiLevelType w:val="hybridMultilevel"/>
    <w:tmpl w:val="06C05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284131"/>
    <w:multiLevelType w:val="hybridMultilevel"/>
    <w:tmpl w:val="3F62F8F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A3511AB"/>
    <w:multiLevelType w:val="hybridMultilevel"/>
    <w:tmpl w:val="10502E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nsid w:val="7E804EFF"/>
    <w:multiLevelType w:val="hybridMultilevel"/>
    <w:tmpl w:val="C47A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pStyle w:val="Heading3"/>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4"/>
  </w:num>
  <w:num w:numId="3">
    <w:abstractNumId w:val="37"/>
  </w:num>
  <w:num w:numId="4">
    <w:abstractNumId w:val="16"/>
  </w:num>
  <w:num w:numId="5">
    <w:abstractNumId w:val="3"/>
  </w:num>
  <w:num w:numId="6">
    <w:abstractNumId w:val="13"/>
  </w:num>
  <w:num w:numId="7">
    <w:abstractNumId w:val="12"/>
  </w:num>
  <w:num w:numId="8">
    <w:abstractNumId w:val="35"/>
  </w:num>
  <w:num w:numId="9">
    <w:abstractNumId w:val="0"/>
  </w:num>
  <w:num w:numId="10">
    <w:abstractNumId w:val="31"/>
  </w:num>
  <w:num w:numId="11">
    <w:abstractNumId w:val="17"/>
  </w:num>
  <w:num w:numId="12">
    <w:abstractNumId w:val="28"/>
  </w:num>
  <w:num w:numId="13">
    <w:abstractNumId w:val="23"/>
  </w:num>
  <w:num w:numId="14">
    <w:abstractNumId w:val="5"/>
  </w:num>
  <w:num w:numId="15">
    <w:abstractNumId w:val="32"/>
  </w:num>
  <w:num w:numId="16">
    <w:abstractNumId w:val="34"/>
  </w:num>
  <w:num w:numId="17">
    <w:abstractNumId w:val="40"/>
  </w:num>
  <w:num w:numId="18">
    <w:abstractNumId w:val="8"/>
  </w:num>
  <w:num w:numId="19">
    <w:abstractNumId w:val="4"/>
  </w:num>
  <w:num w:numId="20">
    <w:abstractNumId w:val="9"/>
  </w:num>
  <w:num w:numId="21">
    <w:abstractNumId w:val="1"/>
  </w:num>
  <w:num w:numId="22">
    <w:abstractNumId w:val="39"/>
  </w:num>
  <w:num w:numId="23">
    <w:abstractNumId w:val="21"/>
  </w:num>
  <w:num w:numId="24">
    <w:abstractNumId w:val="47"/>
  </w:num>
  <w:num w:numId="25">
    <w:abstractNumId w:val="44"/>
  </w:num>
  <w:num w:numId="26">
    <w:abstractNumId w:val="43"/>
  </w:num>
  <w:num w:numId="27">
    <w:abstractNumId w:val="26"/>
  </w:num>
  <w:num w:numId="28">
    <w:abstractNumId w:val="10"/>
  </w:num>
  <w:num w:numId="29">
    <w:abstractNumId w:val="18"/>
  </w:num>
  <w:num w:numId="30">
    <w:abstractNumId w:val="46"/>
  </w:num>
  <w:num w:numId="31">
    <w:abstractNumId w:val="15"/>
  </w:num>
  <w:num w:numId="32">
    <w:abstractNumId w:val="22"/>
  </w:num>
  <w:num w:numId="33">
    <w:abstractNumId w:val="2"/>
  </w:num>
  <w:num w:numId="34">
    <w:abstractNumId w:val="33"/>
  </w:num>
  <w:num w:numId="35">
    <w:abstractNumId w:val="29"/>
  </w:num>
  <w:num w:numId="36">
    <w:abstractNumId w:val="6"/>
  </w:num>
  <w:num w:numId="37">
    <w:abstractNumId w:val="14"/>
  </w:num>
  <w:num w:numId="38">
    <w:abstractNumId w:val="27"/>
  </w:num>
  <w:num w:numId="39">
    <w:abstractNumId w:val="38"/>
  </w:num>
  <w:num w:numId="40">
    <w:abstractNumId w:val="36"/>
  </w:num>
  <w:num w:numId="41">
    <w:abstractNumId w:val="41"/>
  </w:num>
  <w:num w:numId="42">
    <w:abstractNumId w:val="42"/>
  </w:num>
  <w:num w:numId="43">
    <w:abstractNumId w:val="25"/>
  </w:num>
  <w:num w:numId="44">
    <w:abstractNumId w:val="30"/>
  </w:num>
  <w:num w:numId="45">
    <w:abstractNumId w:val="7"/>
  </w:num>
  <w:num w:numId="46">
    <w:abstractNumId w:val="19"/>
  </w:num>
  <w:num w:numId="47">
    <w:abstractNumId w:val="20"/>
  </w:num>
  <w:num w:numId="48">
    <w:abstractNumId w:val="11"/>
  </w:num>
  <w:numIdMacAtCleanup w:val="2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na Stern">
    <w15:presenceInfo w15:providerId="Windows Live" w15:userId="d4951297c0f6f89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5"/>
  <w:doNotDisplayPageBoundaries/>
  <w:proofState w:spelling="clean" w:grammar="clean"/>
  <w:trackRevisions/>
  <w:doNotTrackMoves/>
  <w:defaultTabStop w:val="720"/>
  <w:characterSpacingControl w:val="doNotCompress"/>
  <w:hdrShapeDefaults>
    <o:shapedefaults v:ext="edit" spidmax="2050"/>
  </w:hdrShapeDefaults>
  <w:footnotePr>
    <w:footnote w:id="-1"/>
    <w:footnote w:id="0"/>
  </w:footnotePr>
  <w:endnotePr>
    <w:endnote w:id="-1"/>
    <w:endnote w:id="0"/>
  </w:endnotePr>
  <w:compat/>
  <w:rsids>
    <w:rsidRoot w:val="00985CF0"/>
    <w:rsid w:val="00003CAF"/>
    <w:rsid w:val="00004593"/>
    <w:rsid w:val="000247F5"/>
    <w:rsid w:val="00056489"/>
    <w:rsid w:val="00064DAC"/>
    <w:rsid w:val="000651EB"/>
    <w:rsid w:val="00073FEF"/>
    <w:rsid w:val="000749F3"/>
    <w:rsid w:val="000801C7"/>
    <w:rsid w:val="00094FB0"/>
    <w:rsid w:val="0009689B"/>
    <w:rsid w:val="000A0A6B"/>
    <w:rsid w:val="000A70E2"/>
    <w:rsid w:val="000B0BE6"/>
    <w:rsid w:val="000C5322"/>
    <w:rsid w:val="000C7BC3"/>
    <w:rsid w:val="000E1518"/>
    <w:rsid w:val="000E4137"/>
    <w:rsid w:val="000F77CC"/>
    <w:rsid w:val="00127CA0"/>
    <w:rsid w:val="001561BF"/>
    <w:rsid w:val="00156261"/>
    <w:rsid w:val="00161698"/>
    <w:rsid w:val="00167906"/>
    <w:rsid w:val="001805AD"/>
    <w:rsid w:val="0018069B"/>
    <w:rsid w:val="001B3260"/>
    <w:rsid w:val="001B3E93"/>
    <w:rsid w:val="001C1532"/>
    <w:rsid w:val="001C1C26"/>
    <w:rsid w:val="001D0845"/>
    <w:rsid w:val="001D5326"/>
    <w:rsid w:val="001E095C"/>
    <w:rsid w:val="001E0BFE"/>
    <w:rsid w:val="001F418D"/>
    <w:rsid w:val="001F5135"/>
    <w:rsid w:val="0023259A"/>
    <w:rsid w:val="002362C2"/>
    <w:rsid w:val="002570C6"/>
    <w:rsid w:val="0026345C"/>
    <w:rsid w:val="00263885"/>
    <w:rsid w:val="0027605B"/>
    <w:rsid w:val="00276342"/>
    <w:rsid w:val="00282064"/>
    <w:rsid w:val="00287CF8"/>
    <w:rsid w:val="00295DAE"/>
    <w:rsid w:val="00296389"/>
    <w:rsid w:val="00296FF2"/>
    <w:rsid w:val="002A2053"/>
    <w:rsid w:val="002A228C"/>
    <w:rsid w:val="002E4299"/>
    <w:rsid w:val="002E783A"/>
    <w:rsid w:val="00317B3F"/>
    <w:rsid w:val="00334601"/>
    <w:rsid w:val="00336317"/>
    <w:rsid w:val="00347B68"/>
    <w:rsid w:val="00350B8F"/>
    <w:rsid w:val="003604C3"/>
    <w:rsid w:val="00362DF0"/>
    <w:rsid w:val="00363E5C"/>
    <w:rsid w:val="003643D0"/>
    <w:rsid w:val="00366DBA"/>
    <w:rsid w:val="0036776E"/>
    <w:rsid w:val="003A41BE"/>
    <w:rsid w:val="003A6393"/>
    <w:rsid w:val="003B546B"/>
    <w:rsid w:val="003C0A17"/>
    <w:rsid w:val="003D0852"/>
    <w:rsid w:val="003D38A6"/>
    <w:rsid w:val="003D7A3B"/>
    <w:rsid w:val="003F3547"/>
    <w:rsid w:val="00415E3D"/>
    <w:rsid w:val="00420097"/>
    <w:rsid w:val="00420907"/>
    <w:rsid w:val="00441481"/>
    <w:rsid w:val="004670A7"/>
    <w:rsid w:val="0047332E"/>
    <w:rsid w:val="00481DD4"/>
    <w:rsid w:val="00490A95"/>
    <w:rsid w:val="00495E74"/>
    <w:rsid w:val="004A3B19"/>
    <w:rsid w:val="004A46C3"/>
    <w:rsid w:val="004B0E96"/>
    <w:rsid w:val="004C0B95"/>
    <w:rsid w:val="004C543C"/>
    <w:rsid w:val="004C71A4"/>
    <w:rsid w:val="00500D5D"/>
    <w:rsid w:val="00501D3E"/>
    <w:rsid w:val="005547B7"/>
    <w:rsid w:val="00562EDD"/>
    <w:rsid w:val="005867AF"/>
    <w:rsid w:val="005A177D"/>
    <w:rsid w:val="005A2494"/>
    <w:rsid w:val="005A3ACC"/>
    <w:rsid w:val="005A65E1"/>
    <w:rsid w:val="005B47DF"/>
    <w:rsid w:val="005C16BE"/>
    <w:rsid w:val="005D0A6F"/>
    <w:rsid w:val="005E4821"/>
    <w:rsid w:val="005F1578"/>
    <w:rsid w:val="005F57FE"/>
    <w:rsid w:val="0061234A"/>
    <w:rsid w:val="00626F42"/>
    <w:rsid w:val="00630821"/>
    <w:rsid w:val="00630C95"/>
    <w:rsid w:val="006430DA"/>
    <w:rsid w:val="00650F50"/>
    <w:rsid w:val="00667336"/>
    <w:rsid w:val="00671ABC"/>
    <w:rsid w:val="006758C7"/>
    <w:rsid w:val="0068606E"/>
    <w:rsid w:val="00690987"/>
    <w:rsid w:val="00690D35"/>
    <w:rsid w:val="006923C7"/>
    <w:rsid w:val="00696BE3"/>
    <w:rsid w:val="006A3FE2"/>
    <w:rsid w:val="006C5072"/>
    <w:rsid w:val="006D35C1"/>
    <w:rsid w:val="006E07CB"/>
    <w:rsid w:val="006E35A9"/>
    <w:rsid w:val="006E427E"/>
    <w:rsid w:val="006E4BE5"/>
    <w:rsid w:val="006E5BED"/>
    <w:rsid w:val="006F249F"/>
    <w:rsid w:val="00700392"/>
    <w:rsid w:val="00705228"/>
    <w:rsid w:val="00705812"/>
    <w:rsid w:val="0071458B"/>
    <w:rsid w:val="007201AE"/>
    <w:rsid w:val="0072068C"/>
    <w:rsid w:val="00721D4B"/>
    <w:rsid w:val="00732A8F"/>
    <w:rsid w:val="00735649"/>
    <w:rsid w:val="00737317"/>
    <w:rsid w:val="0074079B"/>
    <w:rsid w:val="0075016F"/>
    <w:rsid w:val="007764D1"/>
    <w:rsid w:val="007A273E"/>
    <w:rsid w:val="007A5972"/>
    <w:rsid w:val="007B3E67"/>
    <w:rsid w:val="007B4F59"/>
    <w:rsid w:val="007B5FBA"/>
    <w:rsid w:val="007D2787"/>
    <w:rsid w:val="007D351A"/>
    <w:rsid w:val="007E6DB7"/>
    <w:rsid w:val="007F3594"/>
    <w:rsid w:val="007F518F"/>
    <w:rsid w:val="00804CB2"/>
    <w:rsid w:val="008125BF"/>
    <w:rsid w:val="008128A2"/>
    <w:rsid w:val="00834F42"/>
    <w:rsid w:val="008415A0"/>
    <w:rsid w:val="00842FE2"/>
    <w:rsid w:val="00843714"/>
    <w:rsid w:val="00854ED6"/>
    <w:rsid w:val="00860AF9"/>
    <w:rsid w:val="00864D84"/>
    <w:rsid w:val="008C776A"/>
    <w:rsid w:val="008D283F"/>
    <w:rsid w:val="008D5B00"/>
    <w:rsid w:val="008E1971"/>
    <w:rsid w:val="0090030A"/>
    <w:rsid w:val="00912D12"/>
    <w:rsid w:val="0091307F"/>
    <w:rsid w:val="009169B4"/>
    <w:rsid w:val="00921EAA"/>
    <w:rsid w:val="00925DA0"/>
    <w:rsid w:val="0094062F"/>
    <w:rsid w:val="00942ABA"/>
    <w:rsid w:val="00942C99"/>
    <w:rsid w:val="00955143"/>
    <w:rsid w:val="009826B6"/>
    <w:rsid w:val="00984F1A"/>
    <w:rsid w:val="00985878"/>
    <w:rsid w:val="00985CF0"/>
    <w:rsid w:val="009A3632"/>
    <w:rsid w:val="009A512B"/>
    <w:rsid w:val="009A5F8B"/>
    <w:rsid w:val="009A6C55"/>
    <w:rsid w:val="009B28EC"/>
    <w:rsid w:val="009B52CA"/>
    <w:rsid w:val="009C6DCB"/>
    <w:rsid w:val="009D7706"/>
    <w:rsid w:val="009F2017"/>
    <w:rsid w:val="00A05880"/>
    <w:rsid w:val="00A05E45"/>
    <w:rsid w:val="00A06AA1"/>
    <w:rsid w:val="00A07C44"/>
    <w:rsid w:val="00A14082"/>
    <w:rsid w:val="00A21B8A"/>
    <w:rsid w:val="00A25370"/>
    <w:rsid w:val="00A30BD6"/>
    <w:rsid w:val="00A31111"/>
    <w:rsid w:val="00A36258"/>
    <w:rsid w:val="00A56038"/>
    <w:rsid w:val="00A71740"/>
    <w:rsid w:val="00A726D1"/>
    <w:rsid w:val="00A8258D"/>
    <w:rsid w:val="00A976DB"/>
    <w:rsid w:val="00AB0459"/>
    <w:rsid w:val="00AC4464"/>
    <w:rsid w:val="00AD30AB"/>
    <w:rsid w:val="00AF1222"/>
    <w:rsid w:val="00B01882"/>
    <w:rsid w:val="00B13CAD"/>
    <w:rsid w:val="00B2264E"/>
    <w:rsid w:val="00B22F0C"/>
    <w:rsid w:val="00B401F9"/>
    <w:rsid w:val="00B425FC"/>
    <w:rsid w:val="00B433F5"/>
    <w:rsid w:val="00B458CB"/>
    <w:rsid w:val="00B5435B"/>
    <w:rsid w:val="00B55138"/>
    <w:rsid w:val="00B66D7F"/>
    <w:rsid w:val="00B8021F"/>
    <w:rsid w:val="00B80551"/>
    <w:rsid w:val="00B9225E"/>
    <w:rsid w:val="00BA0BE7"/>
    <w:rsid w:val="00BA19E0"/>
    <w:rsid w:val="00BA1E1B"/>
    <w:rsid w:val="00BA43AE"/>
    <w:rsid w:val="00BA65AC"/>
    <w:rsid w:val="00BB0C47"/>
    <w:rsid w:val="00BB186C"/>
    <w:rsid w:val="00BB7D20"/>
    <w:rsid w:val="00BC060B"/>
    <w:rsid w:val="00BC7D98"/>
    <w:rsid w:val="00BE0DD7"/>
    <w:rsid w:val="00BE67BE"/>
    <w:rsid w:val="00C01B30"/>
    <w:rsid w:val="00C02865"/>
    <w:rsid w:val="00C07671"/>
    <w:rsid w:val="00C15A07"/>
    <w:rsid w:val="00C34318"/>
    <w:rsid w:val="00C3648F"/>
    <w:rsid w:val="00C423DD"/>
    <w:rsid w:val="00C65222"/>
    <w:rsid w:val="00C6593A"/>
    <w:rsid w:val="00C65CEB"/>
    <w:rsid w:val="00C7291E"/>
    <w:rsid w:val="00C76A20"/>
    <w:rsid w:val="00C76FC0"/>
    <w:rsid w:val="00C83C38"/>
    <w:rsid w:val="00C87521"/>
    <w:rsid w:val="00C87A16"/>
    <w:rsid w:val="00CA6CC9"/>
    <w:rsid w:val="00CB3FF6"/>
    <w:rsid w:val="00CB452C"/>
    <w:rsid w:val="00CC1779"/>
    <w:rsid w:val="00CD2F30"/>
    <w:rsid w:val="00CF501C"/>
    <w:rsid w:val="00D1688A"/>
    <w:rsid w:val="00D17C10"/>
    <w:rsid w:val="00D26291"/>
    <w:rsid w:val="00D30C09"/>
    <w:rsid w:val="00D368EF"/>
    <w:rsid w:val="00D4514B"/>
    <w:rsid w:val="00D46059"/>
    <w:rsid w:val="00D50F1E"/>
    <w:rsid w:val="00D60ADA"/>
    <w:rsid w:val="00D64CC3"/>
    <w:rsid w:val="00D72F9E"/>
    <w:rsid w:val="00D82546"/>
    <w:rsid w:val="00D87CC7"/>
    <w:rsid w:val="00D92EB5"/>
    <w:rsid w:val="00DA2CB3"/>
    <w:rsid w:val="00DA74B3"/>
    <w:rsid w:val="00DD245B"/>
    <w:rsid w:val="00DD3979"/>
    <w:rsid w:val="00DE0F36"/>
    <w:rsid w:val="00DF2D1A"/>
    <w:rsid w:val="00E02151"/>
    <w:rsid w:val="00E06630"/>
    <w:rsid w:val="00E175DB"/>
    <w:rsid w:val="00E23FDF"/>
    <w:rsid w:val="00E314FF"/>
    <w:rsid w:val="00E45352"/>
    <w:rsid w:val="00E4741C"/>
    <w:rsid w:val="00E570D3"/>
    <w:rsid w:val="00E643D8"/>
    <w:rsid w:val="00E73F67"/>
    <w:rsid w:val="00E7534F"/>
    <w:rsid w:val="00E77196"/>
    <w:rsid w:val="00E83F29"/>
    <w:rsid w:val="00E84E17"/>
    <w:rsid w:val="00E92FA1"/>
    <w:rsid w:val="00EA6251"/>
    <w:rsid w:val="00EB75D3"/>
    <w:rsid w:val="00EC33BD"/>
    <w:rsid w:val="00ED1E52"/>
    <w:rsid w:val="00EE0B44"/>
    <w:rsid w:val="00EF2BBB"/>
    <w:rsid w:val="00EF5B94"/>
    <w:rsid w:val="00F03C67"/>
    <w:rsid w:val="00F07327"/>
    <w:rsid w:val="00F10EFD"/>
    <w:rsid w:val="00F42029"/>
    <w:rsid w:val="00F4557F"/>
    <w:rsid w:val="00F54B27"/>
    <w:rsid w:val="00F5562E"/>
    <w:rsid w:val="00F66CBE"/>
    <w:rsid w:val="00F66EF2"/>
    <w:rsid w:val="00F749DA"/>
    <w:rsid w:val="00F82619"/>
    <w:rsid w:val="00F94CCB"/>
    <w:rsid w:val="00FA2256"/>
    <w:rsid w:val="00FA2B8B"/>
    <w:rsid w:val="00FC52C6"/>
    <w:rsid w:val="00FD0B1E"/>
    <w:rsid w:val="00FD1FFA"/>
    <w:rsid w:val="00FE7262"/>
    <w:rsid w:val="00FE79CF"/>
  </w:rsids>
  <m:mathPr>
    <m:mathFont m:val="Times New Roman Italic"/>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DAC"/>
  </w:style>
  <w:style w:type="paragraph" w:styleId="Heading3">
    <w:name w:val="heading 3"/>
    <w:basedOn w:val="Normal"/>
    <w:next w:val="Normal"/>
    <w:link w:val="Heading3Char"/>
    <w:qFormat/>
    <w:rsid w:val="00420097"/>
    <w:pPr>
      <w:keepNext/>
      <w:numPr>
        <w:ilvl w:val="2"/>
        <w:numId w:val="24"/>
      </w:numPr>
      <w:suppressAutoHyphens/>
      <w:spacing w:before="240" w:after="60" w:line="240" w:lineRule="auto"/>
      <w:outlineLvl w:val="2"/>
    </w:pPr>
    <w:rPr>
      <w:rFonts w:ascii="Arial" w:eastAsia="Times New Roman" w:hAnsi="Arial" w:cs="Arial"/>
      <w:b/>
      <w:bCs/>
      <w:sz w:val="26"/>
      <w:szCs w:val="26"/>
      <w:lang w:eastAsia="ar-S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BE67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A3E"/>
    <w:rPr>
      <w:rFonts w:ascii="Lucida Grande" w:hAnsi="Lucida Grande"/>
      <w:sz w:val="18"/>
      <w:szCs w:val="18"/>
    </w:rPr>
  </w:style>
  <w:style w:type="paragraph" w:styleId="Footer">
    <w:name w:val="footer"/>
    <w:basedOn w:val="Normal"/>
    <w:link w:val="FooterChar"/>
    <w:uiPriority w:val="99"/>
    <w:unhideWhenUsed/>
    <w:rsid w:val="00BE67BE"/>
    <w:pPr>
      <w:tabs>
        <w:tab w:val="center" w:pos="4680"/>
        <w:tab w:val="right" w:pos="9360"/>
      </w:tabs>
      <w:spacing w:after="0" w:line="240" w:lineRule="auto"/>
    </w:pPr>
    <w:rPr>
      <w:sz w:val="21"/>
      <w:lang w:eastAsia="ja-JP"/>
    </w:rPr>
  </w:style>
  <w:style w:type="character" w:customStyle="1" w:styleId="FooterChar">
    <w:name w:val="Footer Char"/>
    <w:basedOn w:val="DefaultParagraphFont"/>
    <w:link w:val="Footer"/>
    <w:uiPriority w:val="99"/>
    <w:rsid w:val="00BE67BE"/>
    <w:rPr>
      <w:sz w:val="21"/>
      <w:lang w:eastAsia="ja-JP"/>
    </w:rPr>
  </w:style>
  <w:style w:type="character" w:customStyle="1" w:styleId="BalloonTextChar1">
    <w:name w:val="Balloon Text Char1"/>
    <w:basedOn w:val="DefaultParagraphFont"/>
    <w:link w:val="BalloonText"/>
    <w:uiPriority w:val="99"/>
    <w:semiHidden/>
    <w:rsid w:val="00BE67BE"/>
    <w:rPr>
      <w:rFonts w:ascii="Tahoma" w:hAnsi="Tahoma" w:cs="Tahoma"/>
      <w:sz w:val="16"/>
      <w:szCs w:val="16"/>
    </w:rPr>
  </w:style>
  <w:style w:type="paragraph" w:styleId="FootnoteText">
    <w:name w:val="footnote text"/>
    <w:basedOn w:val="Normal"/>
    <w:link w:val="FootnoteTextChar"/>
    <w:uiPriority w:val="99"/>
    <w:semiHidden/>
    <w:unhideWhenUsed/>
    <w:rsid w:val="007201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01AE"/>
    <w:rPr>
      <w:sz w:val="20"/>
      <w:szCs w:val="20"/>
    </w:rPr>
  </w:style>
  <w:style w:type="character" w:styleId="FootnoteReference">
    <w:name w:val="footnote reference"/>
    <w:basedOn w:val="DefaultParagraphFont"/>
    <w:uiPriority w:val="99"/>
    <w:semiHidden/>
    <w:unhideWhenUsed/>
    <w:rsid w:val="007201AE"/>
    <w:rPr>
      <w:vertAlign w:val="superscript"/>
    </w:rPr>
  </w:style>
  <w:style w:type="paragraph" w:styleId="ListParagraph">
    <w:name w:val="List Paragraph"/>
    <w:basedOn w:val="Normal"/>
    <w:link w:val="ListParagraphChar"/>
    <w:uiPriority w:val="34"/>
    <w:qFormat/>
    <w:rsid w:val="00F10EFD"/>
    <w:pPr>
      <w:ind w:left="720"/>
      <w:contextualSpacing/>
    </w:pPr>
  </w:style>
  <w:style w:type="table" w:styleId="TableGrid">
    <w:name w:val="Table Grid"/>
    <w:basedOn w:val="TableNormal"/>
    <w:uiPriority w:val="59"/>
    <w:rsid w:val="00E570D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C5072"/>
    <w:pPr>
      <w:spacing w:after="0" w:line="240" w:lineRule="auto"/>
    </w:pPr>
    <w:rPr>
      <w:rFonts w:ascii="Calibri" w:eastAsia="Calibri" w:hAnsi="Calibri" w:cs="Calibri"/>
      <w:color w:val="000000"/>
      <w:szCs w:val="20"/>
    </w:rPr>
  </w:style>
  <w:style w:type="paragraph" w:styleId="NormalWeb">
    <w:name w:val="Normal (Web)"/>
    <w:basedOn w:val="Normal"/>
    <w:uiPriority w:val="99"/>
    <w:unhideWhenUsed/>
    <w:rsid w:val="000247F5"/>
    <w:rPr>
      <w:rFonts w:ascii="Times New Roman" w:hAnsi="Times New Roman" w:cs="Times New Roman"/>
      <w:sz w:val="24"/>
      <w:szCs w:val="24"/>
    </w:rPr>
  </w:style>
  <w:style w:type="paragraph" w:styleId="Header">
    <w:name w:val="header"/>
    <w:basedOn w:val="Normal"/>
    <w:link w:val="HeaderChar"/>
    <w:uiPriority w:val="99"/>
    <w:unhideWhenUsed/>
    <w:rsid w:val="006E42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427E"/>
  </w:style>
  <w:style w:type="table" w:customStyle="1" w:styleId="TableGrid3">
    <w:name w:val="Table Grid3"/>
    <w:basedOn w:val="TableNormal"/>
    <w:next w:val="TableGrid"/>
    <w:uiPriority w:val="59"/>
    <w:rsid w:val="005E4821"/>
    <w:pPr>
      <w:widowControl w:val="0"/>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26F42"/>
    <w:rPr>
      <w:sz w:val="16"/>
      <w:szCs w:val="16"/>
    </w:rPr>
  </w:style>
  <w:style w:type="paragraph" w:styleId="CommentText">
    <w:name w:val="annotation text"/>
    <w:basedOn w:val="Normal"/>
    <w:link w:val="CommentTextChar"/>
    <w:uiPriority w:val="99"/>
    <w:unhideWhenUsed/>
    <w:rsid w:val="00626F42"/>
    <w:pPr>
      <w:spacing w:line="240" w:lineRule="auto"/>
    </w:pPr>
    <w:rPr>
      <w:sz w:val="20"/>
      <w:szCs w:val="20"/>
    </w:rPr>
  </w:style>
  <w:style w:type="character" w:customStyle="1" w:styleId="CommentTextChar">
    <w:name w:val="Comment Text Char"/>
    <w:basedOn w:val="DefaultParagraphFont"/>
    <w:link w:val="CommentText"/>
    <w:uiPriority w:val="99"/>
    <w:rsid w:val="00626F42"/>
    <w:rPr>
      <w:sz w:val="20"/>
      <w:szCs w:val="20"/>
    </w:rPr>
  </w:style>
  <w:style w:type="paragraph" w:styleId="CommentSubject">
    <w:name w:val="annotation subject"/>
    <w:basedOn w:val="CommentText"/>
    <w:next w:val="CommentText"/>
    <w:link w:val="CommentSubjectChar"/>
    <w:uiPriority w:val="99"/>
    <w:semiHidden/>
    <w:unhideWhenUsed/>
    <w:rsid w:val="00B01882"/>
    <w:rPr>
      <w:b/>
      <w:bCs/>
    </w:rPr>
  </w:style>
  <w:style w:type="character" w:customStyle="1" w:styleId="CommentSubjectChar">
    <w:name w:val="Comment Subject Char"/>
    <w:basedOn w:val="CommentTextChar"/>
    <w:link w:val="CommentSubject"/>
    <w:uiPriority w:val="99"/>
    <w:semiHidden/>
    <w:rsid w:val="00B01882"/>
    <w:rPr>
      <w:b/>
      <w:bCs/>
      <w:sz w:val="20"/>
      <w:szCs w:val="20"/>
    </w:rPr>
  </w:style>
  <w:style w:type="table" w:customStyle="1" w:styleId="TableGrid31">
    <w:name w:val="Table Grid31"/>
    <w:basedOn w:val="TableNormal"/>
    <w:next w:val="TableGrid"/>
    <w:uiPriority w:val="59"/>
    <w:rsid w:val="006D35C1"/>
    <w:pPr>
      <w:widowControl w:val="0"/>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0B0BE6"/>
  </w:style>
  <w:style w:type="character" w:customStyle="1" w:styleId="Heading3Char">
    <w:name w:val="Heading 3 Char"/>
    <w:basedOn w:val="DefaultParagraphFont"/>
    <w:link w:val="Heading3"/>
    <w:rsid w:val="00420097"/>
    <w:rPr>
      <w:rFonts w:ascii="Arial" w:eastAsia="Times New Roman" w:hAnsi="Arial" w:cs="Arial"/>
      <w:b/>
      <w:bCs/>
      <w:sz w:val="26"/>
      <w:szCs w:val="26"/>
      <w:lang w:eastAsia="ar-SA"/>
    </w:rPr>
  </w:style>
  <w:style w:type="character" w:styleId="Hyperlink">
    <w:name w:val="Hyperlink"/>
    <w:basedOn w:val="DefaultParagraphFont"/>
    <w:uiPriority w:val="99"/>
    <w:unhideWhenUsed/>
    <w:rsid w:val="000A0A6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7173382">
      <w:bodyDiv w:val="1"/>
      <w:marLeft w:val="0"/>
      <w:marRight w:val="0"/>
      <w:marTop w:val="0"/>
      <w:marBottom w:val="0"/>
      <w:divBdr>
        <w:top w:val="none" w:sz="0" w:space="0" w:color="auto"/>
        <w:left w:val="none" w:sz="0" w:space="0" w:color="auto"/>
        <w:bottom w:val="none" w:sz="0" w:space="0" w:color="auto"/>
        <w:right w:val="none" w:sz="0" w:space="0" w:color="auto"/>
      </w:divBdr>
    </w:div>
    <w:div w:id="1270964819">
      <w:bodyDiv w:val="1"/>
      <w:marLeft w:val="0"/>
      <w:marRight w:val="0"/>
      <w:marTop w:val="0"/>
      <w:marBottom w:val="0"/>
      <w:divBdr>
        <w:top w:val="none" w:sz="0" w:space="0" w:color="auto"/>
        <w:left w:val="none" w:sz="0" w:space="0" w:color="auto"/>
        <w:bottom w:val="none" w:sz="0" w:space="0" w:color="auto"/>
        <w:right w:val="none" w:sz="0" w:space="0" w:color="auto"/>
      </w:divBdr>
      <w:divsChild>
        <w:div w:id="310866050">
          <w:marLeft w:val="547"/>
          <w:marRight w:val="0"/>
          <w:marTop w:val="0"/>
          <w:marBottom w:val="0"/>
          <w:divBdr>
            <w:top w:val="none" w:sz="0" w:space="0" w:color="auto"/>
            <w:left w:val="none" w:sz="0" w:space="0" w:color="auto"/>
            <w:bottom w:val="none" w:sz="0" w:space="0" w:color="auto"/>
            <w:right w:val="none" w:sz="0" w:space="0" w:color="auto"/>
          </w:divBdr>
        </w:div>
      </w:divsChild>
    </w:div>
    <w:div w:id="1606814543">
      <w:bodyDiv w:val="1"/>
      <w:marLeft w:val="0"/>
      <w:marRight w:val="0"/>
      <w:marTop w:val="0"/>
      <w:marBottom w:val="0"/>
      <w:divBdr>
        <w:top w:val="none" w:sz="0" w:space="0" w:color="auto"/>
        <w:left w:val="none" w:sz="0" w:space="0" w:color="auto"/>
        <w:bottom w:val="none" w:sz="0" w:space="0" w:color="auto"/>
        <w:right w:val="none" w:sz="0" w:space="0" w:color="auto"/>
      </w:divBdr>
      <w:divsChild>
        <w:div w:id="535236896">
          <w:marLeft w:val="1354"/>
          <w:marRight w:val="0"/>
          <w:marTop w:val="0"/>
          <w:marBottom w:val="0"/>
          <w:divBdr>
            <w:top w:val="none" w:sz="0" w:space="0" w:color="auto"/>
            <w:left w:val="none" w:sz="0" w:space="0" w:color="auto"/>
            <w:bottom w:val="none" w:sz="0" w:space="0" w:color="auto"/>
            <w:right w:val="none" w:sz="0" w:space="0" w:color="auto"/>
          </w:divBdr>
        </w:div>
        <w:div w:id="1347176158">
          <w:marLeft w:val="135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www.afrobarometer.org/Niger" TargetMode="External"/><Relationship Id="rId13" Type="http://schemas.openxmlformats.org/officeDocument/2006/relationships/comments" Target="comments.xml"/><Relationship Id="rId14" Type="http://schemas.openxmlformats.org/officeDocument/2006/relationships/fontTable" Target="fontTable.xml"/><Relationship Id="rId15" Type="http://schemas.openxmlformats.org/officeDocument/2006/relationships/theme" Target="theme/theme1.xml"/><Relationship Id="rId16"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2.ids.ac.uk/futurestate/pdfs/AnUpside-downViewofGovernance.pdf" TargetMode="External"/><Relationship Id="rId2" Type="http://schemas.openxmlformats.org/officeDocument/2006/relationships/hyperlink" Target="http://www.institutions-africa.org/page/appp+synthesis" TargetMode="External"/><Relationship Id="rId3" Type="http://schemas.openxmlformats.org/officeDocument/2006/relationships/hyperlink" Target="http://www.odi.org/programmes/politics-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B81C7-C619-EA4F-BB62-FF8BA3ADA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39</Pages>
  <Words>15471</Words>
  <Characters>88187</Characters>
  <Application>Microsoft Macintosh Word</Application>
  <DocSecurity>0</DocSecurity>
  <Lines>734</Lines>
  <Paragraphs>176</Paragraphs>
  <ScaleCrop>false</ScaleCrop>
  <HeadingPairs>
    <vt:vector size="2" baseType="variant">
      <vt:variant>
        <vt:lpstr>Title</vt:lpstr>
      </vt:variant>
      <vt:variant>
        <vt:i4>1</vt:i4>
      </vt:variant>
    </vt:vector>
  </HeadingPairs>
  <TitlesOfParts>
    <vt:vector size="1" baseType="lpstr">
      <vt:lpstr/>
    </vt:vector>
  </TitlesOfParts>
  <Company>USAID</Company>
  <LinksUpToDate>false</LinksUpToDate>
  <CharactersWithSpaces>108299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USAID</dc:creator>
  <cp:lastModifiedBy>Philip Roessler</cp:lastModifiedBy>
  <cp:revision>4</cp:revision>
  <cp:lastPrinted>2014-11-20T14:29:00Z</cp:lastPrinted>
  <dcterms:created xsi:type="dcterms:W3CDTF">2015-04-30T17:29:00Z</dcterms:created>
  <dcterms:modified xsi:type="dcterms:W3CDTF">2015-04-30T18:11:00Z</dcterms:modified>
</cp:coreProperties>
</file>